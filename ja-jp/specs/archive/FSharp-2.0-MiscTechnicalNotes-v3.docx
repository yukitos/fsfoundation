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980D9" w14:textId="77777777" w:rsidR="00FE65A2" w:rsidRPr="00FE65A2" w:rsidRDefault="00252E4E" w:rsidP="00FE65A2">
      <w:pPr>
        <w:pStyle w:val="Title"/>
        <w:rPr>
          <w:rFonts w:eastAsia="Times New Roman"/>
          <w:lang w:eastAsia="en-GB"/>
        </w:rPr>
      </w:pPr>
      <w:r>
        <w:rPr>
          <w:rFonts w:eastAsia="Times New Roman"/>
          <w:lang w:eastAsia="en-GB"/>
        </w:rPr>
        <w:t xml:space="preserve">F# </w:t>
      </w:r>
      <w:r w:rsidR="00C52230">
        <w:rPr>
          <w:rFonts w:eastAsia="Times New Roman"/>
          <w:lang w:eastAsia="en-GB"/>
        </w:rPr>
        <w:t>Technical Notes</w:t>
      </w:r>
      <w:r w:rsidR="00B63C4D">
        <w:rPr>
          <w:rFonts w:eastAsia="Times New Roman"/>
          <w:lang w:eastAsia="en-GB"/>
        </w:rPr>
        <w:t xml:space="preserve"> </w:t>
      </w:r>
    </w:p>
    <w:p w14:paraId="5D2559C3" w14:textId="77777777" w:rsidR="004662EC" w:rsidRDefault="006343BB">
      <w:pPr>
        <w:pStyle w:val="TOC1"/>
        <w:tabs>
          <w:tab w:val="right" w:leader="dot" w:pos="9016"/>
        </w:tabs>
        <w:rPr>
          <w:rFonts w:eastAsiaTheme="minorEastAsia"/>
          <w:b w:val="0"/>
          <w:bCs w:val="0"/>
          <w:caps w:val="0"/>
          <w:noProof/>
          <w:sz w:val="22"/>
          <w:szCs w:val="22"/>
          <w:lang w:eastAsia="en-GB"/>
        </w:rPr>
      </w:pPr>
      <w:r>
        <w:fldChar w:fldCharType="begin"/>
      </w:r>
      <w:r w:rsidR="006C6DFC">
        <w:instrText xml:space="preserve"> TOC \o "1-3" \h \z \u </w:instrText>
      </w:r>
      <w:r>
        <w:fldChar w:fldCharType="separate"/>
      </w:r>
      <w:hyperlink w:anchor="_Toc388370376" w:history="1">
        <w:r w:rsidR="004662EC" w:rsidRPr="00E473C1">
          <w:rPr>
            <w:rStyle w:val="Hyperlink"/>
            <w:noProof/>
          </w:rPr>
          <w:t>Introduction</w:t>
        </w:r>
        <w:r w:rsidR="004662EC">
          <w:rPr>
            <w:noProof/>
            <w:webHidden/>
          </w:rPr>
          <w:tab/>
        </w:r>
        <w:r w:rsidR="004662EC">
          <w:rPr>
            <w:noProof/>
            <w:webHidden/>
          </w:rPr>
          <w:fldChar w:fldCharType="begin"/>
        </w:r>
        <w:r w:rsidR="004662EC">
          <w:rPr>
            <w:noProof/>
            <w:webHidden/>
          </w:rPr>
          <w:instrText xml:space="preserve"> PAGEREF _Toc388370376 \h </w:instrText>
        </w:r>
        <w:r w:rsidR="004662EC">
          <w:rPr>
            <w:noProof/>
            <w:webHidden/>
          </w:rPr>
        </w:r>
        <w:r w:rsidR="004662EC">
          <w:rPr>
            <w:noProof/>
            <w:webHidden/>
          </w:rPr>
          <w:fldChar w:fldCharType="separate"/>
        </w:r>
        <w:r w:rsidR="004662EC">
          <w:rPr>
            <w:noProof/>
            <w:webHidden/>
          </w:rPr>
          <w:t>4</w:t>
        </w:r>
        <w:r w:rsidR="004662EC">
          <w:rPr>
            <w:noProof/>
            <w:webHidden/>
          </w:rPr>
          <w:fldChar w:fldCharType="end"/>
        </w:r>
      </w:hyperlink>
    </w:p>
    <w:p w14:paraId="7CF18067"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377" w:history="1">
        <w:r w:rsidRPr="00E473C1">
          <w:rPr>
            <w:rStyle w:val="Hyperlink"/>
            <w:noProof/>
          </w:rPr>
          <w:t>1</w:t>
        </w:r>
        <w:r>
          <w:rPr>
            <w:rFonts w:eastAsiaTheme="minorEastAsia"/>
            <w:b w:val="0"/>
            <w:bCs w:val="0"/>
            <w:caps w:val="0"/>
            <w:noProof/>
            <w:sz w:val="22"/>
            <w:szCs w:val="22"/>
            <w:lang w:eastAsia="en-GB"/>
          </w:rPr>
          <w:tab/>
        </w:r>
        <w:r w:rsidRPr="00E473C1">
          <w:rPr>
            <w:rStyle w:val="Hyperlink"/>
            <w:noProof/>
          </w:rPr>
          <w:t>Language Design Notes &amp; FAQs</w:t>
        </w:r>
        <w:r>
          <w:rPr>
            <w:noProof/>
            <w:webHidden/>
          </w:rPr>
          <w:tab/>
        </w:r>
        <w:r>
          <w:rPr>
            <w:noProof/>
            <w:webHidden/>
          </w:rPr>
          <w:fldChar w:fldCharType="begin"/>
        </w:r>
        <w:r>
          <w:rPr>
            <w:noProof/>
            <w:webHidden/>
          </w:rPr>
          <w:instrText xml:space="preserve"> PAGEREF _Toc388370377 \h </w:instrText>
        </w:r>
        <w:r>
          <w:rPr>
            <w:noProof/>
            <w:webHidden/>
          </w:rPr>
        </w:r>
        <w:r>
          <w:rPr>
            <w:noProof/>
            <w:webHidden/>
          </w:rPr>
          <w:fldChar w:fldCharType="separate"/>
        </w:r>
        <w:r>
          <w:rPr>
            <w:noProof/>
            <w:webHidden/>
          </w:rPr>
          <w:t>5</w:t>
        </w:r>
        <w:r>
          <w:rPr>
            <w:noProof/>
            <w:webHidden/>
          </w:rPr>
          <w:fldChar w:fldCharType="end"/>
        </w:r>
      </w:hyperlink>
    </w:p>
    <w:p w14:paraId="57D7E534"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78" w:history="1">
        <w:r w:rsidRPr="00E473C1">
          <w:rPr>
            <w:rStyle w:val="Hyperlink"/>
            <w:noProof/>
          </w:rPr>
          <w:t>1.1</w:t>
        </w:r>
        <w:r>
          <w:rPr>
            <w:rFonts w:eastAsiaTheme="minorEastAsia"/>
            <w:smallCaps w:val="0"/>
            <w:noProof/>
            <w:sz w:val="22"/>
            <w:szCs w:val="22"/>
            <w:lang w:eastAsia="en-GB"/>
          </w:rPr>
          <w:tab/>
        </w:r>
        <w:r w:rsidRPr="00E473C1">
          <w:rPr>
            <w:rStyle w:val="Hyperlink"/>
            <w:noProof/>
          </w:rPr>
          <w:t>Grammar</w:t>
        </w:r>
        <w:r>
          <w:rPr>
            <w:noProof/>
            <w:webHidden/>
          </w:rPr>
          <w:tab/>
        </w:r>
        <w:r>
          <w:rPr>
            <w:noProof/>
            <w:webHidden/>
          </w:rPr>
          <w:fldChar w:fldCharType="begin"/>
        </w:r>
        <w:r>
          <w:rPr>
            <w:noProof/>
            <w:webHidden/>
          </w:rPr>
          <w:instrText xml:space="preserve"> PAGEREF _Toc388370378 \h </w:instrText>
        </w:r>
        <w:r>
          <w:rPr>
            <w:noProof/>
            <w:webHidden/>
          </w:rPr>
        </w:r>
        <w:r>
          <w:rPr>
            <w:noProof/>
            <w:webHidden/>
          </w:rPr>
          <w:fldChar w:fldCharType="separate"/>
        </w:r>
        <w:r>
          <w:rPr>
            <w:noProof/>
            <w:webHidden/>
          </w:rPr>
          <w:t>5</w:t>
        </w:r>
        <w:r>
          <w:rPr>
            <w:noProof/>
            <w:webHidden/>
          </w:rPr>
          <w:fldChar w:fldCharType="end"/>
        </w:r>
      </w:hyperlink>
    </w:p>
    <w:p w14:paraId="1080EA6A"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79" w:history="1">
        <w:r w:rsidRPr="00E473C1">
          <w:rPr>
            <w:rStyle w:val="Hyperlink"/>
            <w:noProof/>
          </w:rPr>
          <w:t>1.2</w:t>
        </w:r>
        <w:r>
          <w:rPr>
            <w:rFonts w:eastAsiaTheme="minorEastAsia"/>
            <w:smallCaps w:val="0"/>
            <w:noProof/>
            <w:sz w:val="22"/>
            <w:szCs w:val="22"/>
            <w:lang w:eastAsia="en-GB"/>
          </w:rPr>
          <w:tab/>
        </w:r>
        <w:r w:rsidRPr="00E473C1">
          <w:rPr>
            <w:rStyle w:val="Hyperlink"/>
            <w:noProof/>
          </w:rPr>
          <w:t>Type Inference</w:t>
        </w:r>
        <w:r>
          <w:rPr>
            <w:noProof/>
            <w:webHidden/>
          </w:rPr>
          <w:tab/>
        </w:r>
        <w:r>
          <w:rPr>
            <w:noProof/>
            <w:webHidden/>
          </w:rPr>
          <w:fldChar w:fldCharType="begin"/>
        </w:r>
        <w:r>
          <w:rPr>
            <w:noProof/>
            <w:webHidden/>
          </w:rPr>
          <w:instrText xml:space="preserve"> PAGEREF _Toc388370379 \h </w:instrText>
        </w:r>
        <w:r>
          <w:rPr>
            <w:noProof/>
            <w:webHidden/>
          </w:rPr>
        </w:r>
        <w:r>
          <w:rPr>
            <w:noProof/>
            <w:webHidden/>
          </w:rPr>
          <w:fldChar w:fldCharType="separate"/>
        </w:r>
        <w:r>
          <w:rPr>
            <w:noProof/>
            <w:webHidden/>
          </w:rPr>
          <w:t>5</w:t>
        </w:r>
        <w:r>
          <w:rPr>
            <w:noProof/>
            <w:webHidden/>
          </w:rPr>
          <w:fldChar w:fldCharType="end"/>
        </w:r>
      </w:hyperlink>
    </w:p>
    <w:p w14:paraId="3CAD94E9"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0" w:history="1">
        <w:r w:rsidRPr="00E473C1">
          <w:rPr>
            <w:rStyle w:val="Hyperlink"/>
            <w:noProof/>
            <w:lang w:eastAsia="en-GB"/>
          </w:rPr>
          <w:t>1.2.1</w:t>
        </w:r>
        <w:r>
          <w:rPr>
            <w:rFonts w:eastAsiaTheme="minorEastAsia"/>
            <w:i w:val="0"/>
            <w:iCs w:val="0"/>
            <w:noProof/>
            <w:sz w:val="22"/>
            <w:szCs w:val="22"/>
            <w:lang w:eastAsia="en-GB"/>
          </w:rPr>
          <w:tab/>
        </w:r>
        <w:r w:rsidRPr="00E473C1">
          <w:rPr>
            <w:rStyle w:val="Hyperlink"/>
            <w:noProof/>
            <w:lang w:eastAsia="en-GB"/>
          </w:rPr>
          <w:t>Erasure of “’a :&gt; obj” constraints</w:t>
        </w:r>
        <w:r>
          <w:rPr>
            <w:noProof/>
            <w:webHidden/>
          </w:rPr>
          <w:tab/>
        </w:r>
        <w:r>
          <w:rPr>
            <w:noProof/>
            <w:webHidden/>
          </w:rPr>
          <w:fldChar w:fldCharType="begin"/>
        </w:r>
        <w:r>
          <w:rPr>
            <w:noProof/>
            <w:webHidden/>
          </w:rPr>
          <w:instrText xml:space="preserve"> PAGEREF _Toc388370380 \h </w:instrText>
        </w:r>
        <w:r>
          <w:rPr>
            <w:noProof/>
            <w:webHidden/>
          </w:rPr>
        </w:r>
        <w:r>
          <w:rPr>
            <w:noProof/>
            <w:webHidden/>
          </w:rPr>
          <w:fldChar w:fldCharType="separate"/>
        </w:r>
        <w:r>
          <w:rPr>
            <w:noProof/>
            <w:webHidden/>
          </w:rPr>
          <w:t>5</w:t>
        </w:r>
        <w:r>
          <w:rPr>
            <w:noProof/>
            <w:webHidden/>
          </w:rPr>
          <w:fldChar w:fldCharType="end"/>
        </w:r>
      </w:hyperlink>
    </w:p>
    <w:p w14:paraId="6A369585"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1" w:history="1">
        <w:r w:rsidRPr="00E473C1">
          <w:rPr>
            <w:rStyle w:val="Hyperlink"/>
            <w:noProof/>
          </w:rPr>
          <w:t>1.2.2</w:t>
        </w:r>
        <w:r>
          <w:rPr>
            <w:rFonts w:eastAsiaTheme="minorEastAsia"/>
            <w:i w:val="0"/>
            <w:iCs w:val="0"/>
            <w:noProof/>
            <w:sz w:val="22"/>
            <w:szCs w:val="22"/>
            <w:lang w:eastAsia="en-GB"/>
          </w:rPr>
          <w:tab/>
        </w:r>
        <w:r w:rsidRPr="00E473C1">
          <w:rPr>
            <w:rStyle w:val="Hyperlink"/>
            <w:noProof/>
          </w:rPr>
          <w:t>Detailed Notes for Subsumption, Condensation and Decondensation</w:t>
        </w:r>
        <w:r>
          <w:rPr>
            <w:noProof/>
            <w:webHidden/>
          </w:rPr>
          <w:tab/>
        </w:r>
        <w:r>
          <w:rPr>
            <w:noProof/>
            <w:webHidden/>
          </w:rPr>
          <w:fldChar w:fldCharType="begin"/>
        </w:r>
        <w:r>
          <w:rPr>
            <w:noProof/>
            <w:webHidden/>
          </w:rPr>
          <w:instrText xml:space="preserve"> PAGEREF _Toc388370381 \h </w:instrText>
        </w:r>
        <w:r>
          <w:rPr>
            <w:noProof/>
            <w:webHidden/>
          </w:rPr>
        </w:r>
        <w:r>
          <w:rPr>
            <w:noProof/>
            <w:webHidden/>
          </w:rPr>
          <w:fldChar w:fldCharType="separate"/>
        </w:r>
        <w:r>
          <w:rPr>
            <w:noProof/>
            <w:webHidden/>
          </w:rPr>
          <w:t>5</w:t>
        </w:r>
        <w:r>
          <w:rPr>
            <w:noProof/>
            <w:webHidden/>
          </w:rPr>
          <w:fldChar w:fldCharType="end"/>
        </w:r>
      </w:hyperlink>
    </w:p>
    <w:p w14:paraId="4B12F837"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2" w:history="1">
        <w:r w:rsidRPr="00E473C1">
          <w:rPr>
            <w:rStyle w:val="Hyperlink"/>
            <w:noProof/>
          </w:rPr>
          <w:t>1.2.3</w:t>
        </w:r>
        <w:r>
          <w:rPr>
            <w:rFonts w:eastAsiaTheme="minorEastAsia"/>
            <w:i w:val="0"/>
            <w:iCs w:val="0"/>
            <w:noProof/>
            <w:sz w:val="22"/>
            <w:szCs w:val="22"/>
            <w:lang w:eastAsia="en-GB"/>
          </w:rPr>
          <w:tab/>
        </w:r>
        <w:r w:rsidRPr="00E473C1">
          <w:rPr>
            <w:rStyle w:val="Hyperlink"/>
            <w:noProof/>
          </w:rPr>
          <w:t>Detailed Notes for Inference for Mutually Recursive Classes</w:t>
        </w:r>
        <w:r>
          <w:rPr>
            <w:noProof/>
            <w:webHidden/>
          </w:rPr>
          <w:tab/>
        </w:r>
        <w:r>
          <w:rPr>
            <w:noProof/>
            <w:webHidden/>
          </w:rPr>
          <w:fldChar w:fldCharType="begin"/>
        </w:r>
        <w:r>
          <w:rPr>
            <w:noProof/>
            <w:webHidden/>
          </w:rPr>
          <w:instrText xml:space="preserve"> PAGEREF _Toc388370382 \h </w:instrText>
        </w:r>
        <w:r>
          <w:rPr>
            <w:noProof/>
            <w:webHidden/>
          </w:rPr>
        </w:r>
        <w:r>
          <w:rPr>
            <w:noProof/>
            <w:webHidden/>
          </w:rPr>
          <w:fldChar w:fldCharType="separate"/>
        </w:r>
        <w:r>
          <w:rPr>
            <w:noProof/>
            <w:webHidden/>
          </w:rPr>
          <w:t>7</w:t>
        </w:r>
        <w:r>
          <w:rPr>
            <w:noProof/>
            <w:webHidden/>
          </w:rPr>
          <w:fldChar w:fldCharType="end"/>
        </w:r>
      </w:hyperlink>
    </w:p>
    <w:p w14:paraId="31C93B3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3" w:history="1">
        <w:r w:rsidRPr="00E473C1">
          <w:rPr>
            <w:rStyle w:val="Hyperlink"/>
            <w:noProof/>
          </w:rPr>
          <w:t>1.2.4</w:t>
        </w:r>
        <w:r>
          <w:rPr>
            <w:rFonts w:eastAsiaTheme="minorEastAsia"/>
            <w:i w:val="0"/>
            <w:iCs w:val="0"/>
            <w:noProof/>
            <w:sz w:val="22"/>
            <w:szCs w:val="22"/>
            <w:lang w:eastAsia="en-GB"/>
          </w:rPr>
          <w:tab/>
        </w:r>
        <w:r w:rsidRPr="00E473C1">
          <w:rPr>
            <w:rStyle w:val="Hyperlink"/>
            <w:noProof/>
          </w:rPr>
          <w:t>Value Restriction Issues</w:t>
        </w:r>
        <w:r>
          <w:rPr>
            <w:noProof/>
            <w:webHidden/>
          </w:rPr>
          <w:tab/>
        </w:r>
        <w:r>
          <w:rPr>
            <w:noProof/>
            <w:webHidden/>
          </w:rPr>
          <w:fldChar w:fldCharType="begin"/>
        </w:r>
        <w:r>
          <w:rPr>
            <w:noProof/>
            <w:webHidden/>
          </w:rPr>
          <w:instrText xml:space="preserve"> PAGEREF _Toc388370383 \h </w:instrText>
        </w:r>
        <w:r>
          <w:rPr>
            <w:noProof/>
            <w:webHidden/>
          </w:rPr>
        </w:r>
        <w:r>
          <w:rPr>
            <w:noProof/>
            <w:webHidden/>
          </w:rPr>
          <w:fldChar w:fldCharType="separate"/>
        </w:r>
        <w:r>
          <w:rPr>
            <w:noProof/>
            <w:webHidden/>
          </w:rPr>
          <w:t>10</w:t>
        </w:r>
        <w:r>
          <w:rPr>
            <w:noProof/>
            <w:webHidden/>
          </w:rPr>
          <w:fldChar w:fldCharType="end"/>
        </w:r>
      </w:hyperlink>
    </w:p>
    <w:p w14:paraId="0FF1494E"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4" w:history="1">
        <w:r w:rsidRPr="00E473C1">
          <w:rPr>
            <w:rStyle w:val="Hyperlink"/>
            <w:noProof/>
            <w:lang w:eastAsia="en-GB"/>
          </w:rPr>
          <w:t>1.2.5</w:t>
        </w:r>
        <w:r>
          <w:rPr>
            <w:rFonts w:eastAsiaTheme="minorEastAsia"/>
            <w:i w:val="0"/>
            <w:iCs w:val="0"/>
            <w:noProof/>
            <w:sz w:val="22"/>
            <w:szCs w:val="22"/>
            <w:lang w:eastAsia="en-GB"/>
          </w:rPr>
          <w:tab/>
        </w:r>
        <w:r w:rsidRPr="00E473C1">
          <w:rPr>
            <w:rStyle w:val="Hyperlink"/>
            <w:noProof/>
            <w:lang w:eastAsia="en-GB"/>
          </w:rPr>
          <w:t>Using Type Names as Constructor Functions</w:t>
        </w:r>
        <w:r>
          <w:rPr>
            <w:noProof/>
            <w:webHidden/>
          </w:rPr>
          <w:tab/>
        </w:r>
        <w:r>
          <w:rPr>
            <w:noProof/>
            <w:webHidden/>
          </w:rPr>
          <w:fldChar w:fldCharType="begin"/>
        </w:r>
        <w:r>
          <w:rPr>
            <w:noProof/>
            <w:webHidden/>
          </w:rPr>
          <w:instrText xml:space="preserve"> PAGEREF _Toc388370384 \h </w:instrText>
        </w:r>
        <w:r>
          <w:rPr>
            <w:noProof/>
            <w:webHidden/>
          </w:rPr>
        </w:r>
        <w:r>
          <w:rPr>
            <w:noProof/>
            <w:webHidden/>
          </w:rPr>
          <w:fldChar w:fldCharType="separate"/>
        </w:r>
        <w:r>
          <w:rPr>
            <w:noProof/>
            <w:webHidden/>
          </w:rPr>
          <w:t>10</w:t>
        </w:r>
        <w:r>
          <w:rPr>
            <w:noProof/>
            <w:webHidden/>
          </w:rPr>
          <w:fldChar w:fldCharType="end"/>
        </w:r>
      </w:hyperlink>
    </w:p>
    <w:p w14:paraId="36960223"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5" w:history="1">
        <w:r w:rsidRPr="00E473C1">
          <w:rPr>
            <w:rStyle w:val="Hyperlink"/>
            <w:noProof/>
            <w:lang w:eastAsia="en-GB"/>
          </w:rPr>
          <w:t>1.2.6</w:t>
        </w:r>
        <w:r>
          <w:rPr>
            <w:rFonts w:eastAsiaTheme="minorEastAsia"/>
            <w:i w:val="0"/>
            <w:iCs w:val="0"/>
            <w:noProof/>
            <w:sz w:val="22"/>
            <w:szCs w:val="22"/>
            <w:lang w:eastAsia="en-GB"/>
          </w:rPr>
          <w:tab/>
        </w:r>
        <w:r w:rsidRPr="00E473C1">
          <w:rPr>
            <w:rStyle w:val="Hyperlink"/>
            <w:noProof/>
            <w:lang w:eastAsia="en-GB"/>
          </w:rPr>
          <w:t>Auto-Open of Own Namespace</w:t>
        </w:r>
        <w:r>
          <w:rPr>
            <w:noProof/>
            <w:webHidden/>
          </w:rPr>
          <w:tab/>
        </w:r>
        <w:r>
          <w:rPr>
            <w:noProof/>
            <w:webHidden/>
          </w:rPr>
          <w:fldChar w:fldCharType="begin"/>
        </w:r>
        <w:r>
          <w:rPr>
            <w:noProof/>
            <w:webHidden/>
          </w:rPr>
          <w:instrText xml:space="preserve"> PAGEREF _Toc388370385 \h </w:instrText>
        </w:r>
        <w:r>
          <w:rPr>
            <w:noProof/>
            <w:webHidden/>
          </w:rPr>
        </w:r>
        <w:r>
          <w:rPr>
            <w:noProof/>
            <w:webHidden/>
          </w:rPr>
          <w:fldChar w:fldCharType="separate"/>
        </w:r>
        <w:r>
          <w:rPr>
            <w:noProof/>
            <w:webHidden/>
          </w:rPr>
          <w:t>11</w:t>
        </w:r>
        <w:r>
          <w:rPr>
            <w:noProof/>
            <w:webHidden/>
          </w:rPr>
          <w:fldChar w:fldCharType="end"/>
        </w:r>
      </w:hyperlink>
    </w:p>
    <w:p w14:paraId="33DCD98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6" w:history="1">
        <w:r w:rsidRPr="00E473C1">
          <w:rPr>
            <w:rStyle w:val="Hyperlink"/>
            <w:noProof/>
            <w:lang w:eastAsia="en-GB"/>
          </w:rPr>
          <w:t>1.2.7</w:t>
        </w:r>
        <w:r>
          <w:rPr>
            <w:rFonts w:eastAsiaTheme="minorEastAsia"/>
            <w:i w:val="0"/>
            <w:iCs w:val="0"/>
            <w:noProof/>
            <w:sz w:val="22"/>
            <w:szCs w:val="22"/>
            <w:lang w:eastAsia="en-GB"/>
          </w:rPr>
          <w:tab/>
        </w:r>
        <w:r w:rsidRPr="00E473C1">
          <w:rPr>
            <w:rStyle w:val="Hyperlink"/>
            <w:noProof/>
            <w:lang w:eastAsia="en-GB"/>
          </w:rPr>
          <w:t>Implicit Resolution of Operators to Static Member Constraints</w:t>
        </w:r>
        <w:r>
          <w:rPr>
            <w:noProof/>
            <w:webHidden/>
          </w:rPr>
          <w:tab/>
        </w:r>
        <w:r>
          <w:rPr>
            <w:noProof/>
            <w:webHidden/>
          </w:rPr>
          <w:fldChar w:fldCharType="begin"/>
        </w:r>
        <w:r>
          <w:rPr>
            <w:noProof/>
            <w:webHidden/>
          </w:rPr>
          <w:instrText xml:space="preserve"> PAGEREF _Toc388370386 \h </w:instrText>
        </w:r>
        <w:r>
          <w:rPr>
            <w:noProof/>
            <w:webHidden/>
          </w:rPr>
        </w:r>
        <w:r>
          <w:rPr>
            <w:noProof/>
            <w:webHidden/>
          </w:rPr>
          <w:fldChar w:fldCharType="separate"/>
        </w:r>
        <w:r>
          <w:rPr>
            <w:noProof/>
            <w:webHidden/>
          </w:rPr>
          <w:t>11</w:t>
        </w:r>
        <w:r>
          <w:rPr>
            <w:noProof/>
            <w:webHidden/>
          </w:rPr>
          <w:fldChar w:fldCharType="end"/>
        </w:r>
      </w:hyperlink>
    </w:p>
    <w:p w14:paraId="3A91B73B"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7" w:history="1">
        <w:r w:rsidRPr="00E473C1">
          <w:rPr>
            <w:rStyle w:val="Hyperlink"/>
            <w:noProof/>
          </w:rPr>
          <w:t>1.2.8</w:t>
        </w:r>
        <w:r>
          <w:rPr>
            <w:rFonts w:eastAsiaTheme="minorEastAsia"/>
            <w:i w:val="0"/>
            <w:iCs w:val="0"/>
            <w:noProof/>
            <w:sz w:val="22"/>
            <w:szCs w:val="22"/>
            <w:lang w:eastAsia="en-GB"/>
          </w:rPr>
          <w:tab/>
        </w:r>
        <w:r w:rsidRPr="00E473C1">
          <w:rPr>
            <w:rStyle w:val="Hyperlink"/>
            <w:noProof/>
          </w:rPr>
          <w:t>Warning 1182 (unused variables)</w:t>
        </w:r>
        <w:r>
          <w:rPr>
            <w:noProof/>
            <w:webHidden/>
          </w:rPr>
          <w:tab/>
        </w:r>
        <w:r>
          <w:rPr>
            <w:noProof/>
            <w:webHidden/>
          </w:rPr>
          <w:fldChar w:fldCharType="begin"/>
        </w:r>
        <w:r>
          <w:rPr>
            <w:noProof/>
            <w:webHidden/>
          </w:rPr>
          <w:instrText xml:space="preserve"> PAGEREF _Toc388370387 \h </w:instrText>
        </w:r>
        <w:r>
          <w:rPr>
            <w:noProof/>
            <w:webHidden/>
          </w:rPr>
        </w:r>
        <w:r>
          <w:rPr>
            <w:noProof/>
            <w:webHidden/>
          </w:rPr>
          <w:fldChar w:fldCharType="separate"/>
        </w:r>
        <w:r>
          <w:rPr>
            <w:noProof/>
            <w:webHidden/>
          </w:rPr>
          <w:t>11</w:t>
        </w:r>
        <w:r>
          <w:rPr>
            <w:noProof/>
            <w:webHidden/>
          </w:rPr>
          <w:fldChar w:fldCharType="end"/>
        </w:r>
      </w:hyperlink>
    </w:p>
    <w:p w14:paraId="032F2C34"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88" w:history="1">
        <w:r w:rsidRPr="00E473C1">
          <w:rPr>
            <w:rStyle w:val="Hyperlink"/>
            <w:noProof/>
          </w:rPr>
          <w:t>1.3</w:t>
        </w:r>
        <w:r>
          <w:rPr>
            <w:rFonts w:eastAsiaTheme="minorEastAsia"/>
            <w:smallCaps w:val="0"/>
            <w:noProof/>
            <w:sz w:val="22"/>
            <w:szCs w:val="22"/>
            <w:lang w:eastAsia="en-GB"/>
          </w:rPr>
          <w:tab/>
        </w:r>
        <w:r w:rsidRPr="00E473C1">
          <w:rPr>
            <w:rStyle w:val="Hyperlink"/>
            <w:noProof/>
          </w:rPr>
          <w:t>Expressions</w:t>
        </w:r>
        <w:r>
          <w:rPr>
            <w:noProof/>
            <w:webHidden/>
          </w:rPr>
          <w:tab/>
        </w:r>
        <w:r>
          <w:rPr>
            <w:noProof/>
            <w:webHidden/>
          </w:rPr>
          <w:fldChar w:fldCharType="begin"/>
        </w:r>
        <w:r>
          <w:rPr>
            <w:noProof/>
            <w:webHidden/>
          </w:rPr>
          <w:instrText xml:space="preserve"> PAGEREF _Toc388370388 \h </w:instrText>
        </w:r>
        <w:r>
          <w:rPr>
            <w:noProof/>
            <w:webHidden/>
          </w:rPr>
        </w:r>
        <w:r>
          <w:rPr>
            <w:noProof/>
            <w:webHidden/>
          </w:rPr>
          <w:fldChar w:fldCharType="separate"/>
        </w:r>
        <w:r>
          <w:rPr>
            <w:noProof/>
            <w:webHidden/>
          </w:rPr>
          <w:t>12</w:t>
        </w:r>
        <w:r>
          <w:rPr>
            <w:noProof/>
            <w:webHidden/>
          </w:rPr>
          <w:fldChar w:fldCharType="end"/>
        </w:r>
      </w:hyperlink>
    </w:p>
    <w:p w14:paraId="43BF6B3B"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89" w:history="1">
        <w:r w:rsidRPr="00E473C1">
          <w:rPr>
            <w:rStyle w:val="Hyperlink"/>
            <w:noProof/>
          </w:rPr>
          <w:t>1.3.1</w:t>
        </w:r>
        <w:r>
          <w:rPr>
            <w:rFonts w:eastAsiaTheme="minorEastAsia"/>
            <w:i w:val="0"/>
            <w:iCs w:val="0"/>
            <w:noProof/>
            <w:sz w:val="22"/>
            <w:szCs w:val="22"/>
            <w:lang w:eastAsia="en-GB"/>
          </w:rPr>
          <w:tab/>
        </w:r>
        <w:r w:rsidRPr="00E473C1">
          <w:rPr>
            <w:rStyle w:val="Hyperlink"/>
            <w:noProof/>
            <w:lang w:eastAsia="en-GB"/>
          </w:rPr>
          <w:t>Design Notes for Ranges over Enums</w:t>
        </w:r>
        <w:r>
          <w:rPr>
            <w:noProof/>
            <w:webHidden/>
          </w:rPr>
          <w:tab/>
        </w:r>
        <w:r>
          <w:rPr>
            <w:noProof/>
            <w:webHidden/>
          </w:rPr>
          <w:fldChar w:fldCharType="begin"/>
        </w:r>
        <w:r>
          <w:rPr>
            <w:noProof/>
            <w:webHidden/>
          </w:rPr>
          <w:instrText xml:space="preserve"> PAGEREF _Toc388370389 \h </w:instrText>
        </w:r>
        <w:r>
          <w:rPr>
            <w:noProof/>
            <w:webHidden/>
          </w:rPr>
        </w:r>
        <w:r>
          <w:rPr>
            <w:noProof/>
            <w:webHidden/>
          </w:rPr>
          <w:fldChar w:fldCharType="separate"/>
        </w:r>
        <w:r>
          <w:rPr>
            <w:noProof/>
            <w:webHidden/>
          </w:rPr>
          <w:t>12</w:t>
        </w:r>
        <w:r>
          <w:rPr>
            <w:noProof/>
            <w:webHidden/>
          </w:rPr>
          <w:fldChar w:fldCharType="end"/>
        </w:r>
      </w:hyperlink>
    </w:p>
    <w:p w14:paraId="218193F3"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90" w:history="1">
        <w:r w:rsidRPr="00E473C1">
          <w:rPr>
            <w:rStyle w:val="Hyperlink"/>
            <w:noProof/>
          </w:rPr>
          <w:t>1.4</w:t>
        </w:r>
        <w:r>
          <w:rPr>
            <w:rFonts w:eastAsiaTheme="minorEastAsia"/>
            <w:smallCaps w:val="0"/>
            <w:noProof/>
            <w:sz w:val="22"/>
            <w:szCs w:val="22"/>
            <w:lang w:eastAsia="en-GB"/>
          </w:rPr>
          <w:tab/>
        </w:r>
        <w:r w:rsidRPr="00E473C1">
          <w:rPr>
            <w:rStyle w:val="Hyperlink"/>
            <w:noProof/>
          </w:rPr>
          <w:t>Object Model</w:t>
        </w:r>
        <w:r>
          <w:rPr>
            <w:noProof/>
            <w:webHidden/>
          </w:rPr>
          <w:tab/>
        </w:r>
        <w:r>
          <w:rPr>
            <w:noProof/>
            <w:webHidden/>
          </w:rPr>
          <w:fldChar w:fldCharType="begin"/>
        </w:r>
        <w:r>
          <w:rPr>
            <w:noProof/>
            <w:webHidden/>
          </w:rPr>
          <w:instrText xml:space="preserve"> PAGEREF _Toc388370390 \h </w:instrText>
        </w:r>
        <w:r>
          <w:rPr>
            <w:noProof/>
            <w:webHidden/>
          </w:rPr>
        </w:r>
        <w:r>
          <w:rPr>
            <w:noProof/>
            <w:webHidden/>
          </w:rPr>
          <w:fldChar w:fldCharType="separate"/>
        </w:r>
        <w:r>
          <w:rPr>
            <w:noProof/>
            <w:webHidden/>
          </w:rPr>
          <w:t>12</w:t>
        </w:r>
        <w:r>
          <w:rPr>
            <w:noProof/>
            <w:webHidden/>
          </w:rPr>
          <w:fldChar w:fldCharType="end"/>
        </w:r>
      </w:hyperlink>
    </w:p>
    <w:p w14:paraId="03158FC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1" w:history="1">
        <w:r w:rsidRPr="00E473C1">
          <w:rPr>
            <w:rStyle w:val="Hyperlink"/>
            <w:noProof/>
          </w:rPr>
          <w:t>1.4.1</w:t>
        </w:r>
        <w:r>
          <w:rPr>
            <w:rFonts w:eastAsiaTheme="minorEastAsia"/>
            <w:i w:val="0"/>
            <w:iCs w:val="0"/>
            <w:noProof/>
            <w:sz w:val="22"/>
            <w:szCs w:val="22"/>
            <w:lang w:eastAsia="en-GB"/>
          </w:rPr>
          <w:tab/>
        </w:r>
        <w:r w:rsidRPr="00E473C1">
          <w:rPr>
            <w:rStyle w:val="Hyperlink"/>
            <w:noProof/>
          </w:rPr>
          <w:t>The Explicit Class Syntax</w:t>
        </w:r>
        <w:r>
          <w:rPr>
            <w:noProof/>
            <w:webHidden/>
          </w:rPr>
          <w:tab/>
        </w:r>
        <w:r>
          <w:rPr>
            <w:noProof/>
            <w:webHidden/>
          </w:rPr>
          <w:fldChar w:fldCharType="begin"/>
        </w:r>
        <w:r>
          <w:rPr>
            <w:noProof/>
            <w:webHidden/>
          </w:rPr>
          <w:instrText xml:space="preserve"> PAGEREF _Toc388370391 \h </w:instrText>
        </w:r>
        <w:r>
          <w:rPr>
            <w:noProof/>
            <w:webHidden/>
          </w:rPr>
        </w:r>
        <w:r>
          <w:rPr>
            <w:noProof/>
            <w:webHidden/>
          </w:rPr>
          <w:fldChar w:fldCharType="separate"/>
        </w:r>
        <w:r>
          <w:rPr>
            <w:noProof/>
            <w:webHidden/>
          </w:rPr>
          <w:t>12</w:t>
        </w:r>
        <w:r>
          <w:rPr>
            <w:noProof/>
            <w:webHidden/>
          </w:rPr>
          <w:fldChar w:fldCharType="end"/>
        </w:r>
      </w:hyperlink>
    </w:p>
    <w:p w14:paraId="6D393EC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2" w:history="1">
        <w:r w:rsidRPr="00E473C1">
          <w:rPr>
            <w:rStyle w:val="Hyperlink"/>
            <w:noProof/>
          </w:rPr>
          <w:t>1.4.2</w:t>
        </w:r>
        <w:r>
          <w:rPr>
            <w:rFonts w:eastAsiaTheme="minorEastAsia"/>
            <w:i w:val="0"/>
            <w:iCs w:val="0"/>
            <w:noProof/>
            <w:sz w:val="22"/>
            <w:szCs w:val="22"/>
            <w:lang w:eastAsia="en-GB"/>
          </w:rPr>
          <w:tab/>
        </w:r>
        <w:r w:rsidRPr="00E473C1">
          <w:rPr>
            <w:rStyle w:val="Hyperlink"/>
            <w:noProof/>
            <w:lang w:val="en-US"/>
          </w:rPr>
          <w:t>Required “this” and “static” in members</w:t>
        </w:r>
        <w:r>
          <w:rPr>
            <w:noProof/>
            <w:webHidden/>
          </w:rPr>
          <w:tab/>
        </w:r>
        <w:r>
          <w:rPr>
            <w:noProof/>
            <w:webHidden/>
          </w:rPr>
          <w:fldChar w:fldCharType="begin"/>
        </w:r>
        <w:r>
          <w:rPr>
            <w:noProof/>
            <w:webHidden/>
          </w:rPr>
          <w:instrText xml:space="preserve"> PAGEREF _Toc388370392 \h </w:instrText>
        </w:r>
        <w:r>
          <w:rPr>
            <w:noProof/>
            <w:webHidden/>
          </w:rPr>
        </w:r>
        <w:r>
          <w:rPr>
            <w:noProof/>
            <w:webHidden/>
          </w:rPr>
          <w:fldChar w:fldCharType="separate"/>
        </w:r>
        <w:r>
          <w:rPr>
            <w:noProof/>
            <w:webHidden/>
          </w:rPr>
          <w:t>12</w:t>
        </w:r>
        <w:r>
          <w:rPr>
            <w:noProof/>
            <w:webHidden/>
          </w:rPr>
          <w:fldChar w:fldCharType="end"/>
        </w:r>
      </w:hyperlink>
    </w:p>
    <w:p w14:paraId="482A1357"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3" w:history="1">
        <w:r w:rsidRPr="00E473C1">
          <w:rPr>
            <w:rStyle w:val="Hyperlink"/>
            <w:noProof/>
          </w:rPr>
          <w:t>1.4.3</w:t>
        </w:r>
        <w:r>
          <w:rPr>
            <w:rFonts w:eastAsiaTheme="minorEastAsia"/>
            <w:i w:val="0"/>
            <w:iCs w:val="0"/>
            <w:noProof/>
            <w:sz w:val="22"/>
            <w:szCs w:val="22"/>
            <w:lang w:eastAsia="en-GB"/>
          </w:rPr>
          <w:tab/>
        </w:r>
        <w:r w:rsidRPr="00E473C1">
          <w:rPr>
            <w:rStyle w:val="Hyperlink"/>
            <w:noProof/>
            <w:lang w:val="en-US"/>
          </w:rPr>
          <w:t>Design Notes for Interface Implementation Expressions</w:t>
        </w:r>
        <w:r>
          <w:rPr>
            <w:noProof/>
            <w:webHidden/>
          </w:rPr>
          <w:tab/>
        </w:r>
        <w:r>
          <w:rPr>
            <w:noProof/>
            <w:webHidden/>
          </w:rPr>
          <w:fldChar w:fldCharType="begin"/>
        </w:r>
        <w:r>
          <w:rPr>
            <w:noProof/>
            <w:webHidden/>
          </w:rPr>
          <w:instrText xml:space="preserve"> PAGEREF _Toc388370393 \h </w:instrText>
        </w:r>
        <w:r>
          <w:rPr>
            <w:noProof/>
            <w:webHidden/>
          </w:rPr>
        </w:r>
        <w:r>
          <w:rPr>
            <w:noProof/>
            <w:webHidden/>
          </w:rPr>
          <w:fldChar w:fldCharType="separate"/>
        </w:r>
        <w:r>
          <w:rPr>
            <w:noProof/>
            <w:webHidden/>
          </w:rPr>
          <w:t>13</w:t>
        </w:r>
        <w:r>
          <w:rPr>
            <w:noProof/>
            <w:webHidden/>
          </w:rPr>
          <w:fldChar w:fldCharType="end"/>
        </w:r>
      </w:hyperlink>
    </w:p>
    <w:p w14:paraId="1134C042"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4" w:history="1">
        <w:r w:rsidRPr="00E473C1">
          <w:rPr>
            <w:rStyle w:val="Hyperlink"/>
            <w:noProof/>
            <w:lang w:eastAsia="en-GB"/>
          </w:rPr>
          <w:t>1.4.4</w:t>
        </w:r>
        <w:r>
          <w:rPr>
            <w:rFonts w:eastAsiaTheme="minorEastAsia"/>
            <w:i w:val="0"/>
            <w:iCs w:val="0"/>
            <w:noProof/>
            <w:sz w:val="22"/>
            <w:szCs w:val="22"/>
            <w:lang w:eastAsia="en-GB"/>
          </w:rPr>
          <w:tab/>
        </w:r>
        <w:r w:rsidRPr="00E473C1">
          <w:rPr>
            <w:rStyle w:val="Hyperlink"/>
            <w:noProof/>
            <w:lang w:eastAsia="en-GB"/>
          </w:rPr>
          <w:t>Structural Types</w:t>
        </w:r>
        <w:r>
          <w:rPr>
            <w:noProof/>
            <w:webHidden/>
          </w:rPr>
          <w:tab/>
        </w:r>
        <w:r>
          <w:rPr>
            <w:noProof/>
            <w:webHidden/>
          </w:rPr>
          <w:fldChar w:fldCharType="begin"/>
        </w:r>
        <w:r>
          <w:rPr>
            <w:noProof/>
            <w:webHidden/>
          </w:rPr>
          <w:instrText xml:space="preserve"> PAGEREF _Toc388370394 \h </w:instrText>
        </w:r>
        <w:r>
          <w:rPr>
            <w:noProof/>
            <w:webHidden/>
          </w:rPr>
        </w:r>
        <w:r>
          <w:rPr>
            <w:noProof/>
            <w:webHidden/>
          </w:rPr>
          <w:fldChar w:fldCharType="separate"/>
        </w:r>
        <w:r>
          <w:rPr>
            <w:noProof/>
            <w:webHidden/>
          </w:rPr>
          <w:t>14</w:t>
        </w:r>
        <w:r>
          <w:rPr>
            <w:noProof/>
            <w:webHidden/>
          </w:rPr>
          <w:fldChar w:fldCharType="end"/>
        </w:r>
      </w:hyperlink>
    </w:p>
    <w:p w14:paraId="2FC05AAD"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5" w:history="1">
        <w:r w:rsidRPr="00E473C1">
          <w:rPr>
            <w:rStyle w:val="Hyperlink"/>
            <w:noProof/>
          </w:rPr>
          <w:t>1.4.5</w:t>
        </w:r>
        <w:r>
          <w:rPr>
            <w:rFonts w:eastAsiaTheme="minorEastAsia"/>
            <w:i w:val="0"/>
            <w:iCs w:val="0"/>
            <w:noProof/>
            <w:sz w:val="22"/>
            <w:szCs w:val="22"/>
            <w:lang w:eastAsia="en-GB"/>
          </w:rPr>
          <w:tab/>
        </w:r>
        <w:r w:rsidRPr="00E473C1">
          <w:rPr>
            <w:rStyle w:val="Hyperlink"/>
            <w:noProof/>
          </w:rPr>
          <w:t>Immediately Recursive Types</w:t>
        </w:r>
        <w:r>
          <w:rPr>
            <w:noProof/>
            <w:webHidden/>
          </w:rPr>
          <w:tab/>
        </w:r>
        <w:r>
          <w:rPr>
            <w:noProof/>
            <w:webHidden/>
          </w:rPr>
          <w:fldChar w:fldCharType="begin"/>
        </w:r>
        <w:r>
          <w:rPr>
            <w:noProof/>
            <w:webHidden/>
          </w:rPr>
          <w:instrText xml:space="preserve"> PAGEREF _Toc388370395 \h </w:instrText>
        </w:r>
        <w:r>
          <w:rPr>
            <w:noProof/>
            <w:webHidden/>
          </w:rPr>
        </w:r>
        <w:r>
          <w:rPr>
            <w:noProof/>
            <w:webHidden/>
          </w:rPr>
          <w:fldChar w:fldCharType="separate"/>
        </w:r>
        <w:r>
          <w:rPr>
            <w:noProof/>
            <w:webHidden/>
          </w:rPr>
          <w:t>15</w:t>
        </w:r>
        <w:r>
          <w:rPr>
            <w:noProof/>
            <w:webHidden/>
          </w:rPr>
          <w:fldChar w:fldCharType="end"/>
        </w:r>
      </w:hyperlink>
    </w:p>
    <w:p w14:paraId="01636941"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96" w:history="1">
        <w:r w:rsidRPr="00E473C1">
          <w:rPr>
            <w:rStyle w:val="Hyperlink"/>
            <w:noProof/>
          </w:rPr>
          <w:t>1.5</w:t>
        </w:r>
        <w:r>
          <w:rPr>
            <w:rFonts w:eastAsiaTheme="minorEastAsia"/>
            <w:smallCaps w:val="0"/>
            <w:noProof/>
            <w:sz w:val="22"/>
            <w:szCs w:val="22"/>
            <w:lang w:eastAsia="en-GB"/>
          </w:rPr>
          <w:tab/>
        </w:r>
        <w:r w:rsidRPr="00E473C1">
          <w:rPr>
            <w:rStyle w:val="Hyperlink"/>
            <w:noProof/>
          </w:rPr>
          <w:t>Methods and Functions</w:t>
        </w:r>
        <w:r>
          <w:rPr>
            <w:noProof/>
            <w:webHidden/>
          </w:rPr>
          <w:tab/>
        </w:r>
        <w:r>
          <w:rPr>
            <w:noProof/>
            <w:webHidden/>
          </w:rPr>
          <w:fldChar w:fldCharType="begin"/>
        </w:r>
        <w:r>
          <w:rPr>
            <w:noProof/>
            <w:webHidden/>
          </w:rPr>
          <w:instrText xml:space="preserve"> PAGEREF _Toc388370396 \h </w:instrText>
        </w:r>
        <w:r>
          <w:rPr>
            <w:noProof/>
            <w:webHidden/>
          </w:rPr>
        </w:r>
        <w:r>
          <w:rPr>
            <w:noProof/>
            <w:webHidden/>
          </w:rPr>
          <w:fldChar w:fldCharType="separate"/>
        </w:r>
        <w:r>
          <w:rPr>
            <w:noProof/>
            <w:webHidden/>
          </w:rPr>
          <w:t>16</w:t>
        </w:r>
        <w:r>
          <w:rPr>
            <w:noProof/>
            <w:webHidden/>
          </w:rPr>
          <w:fldChar w:fldCharType="end"/>
        </w:r>
      </w:hyperlink>
    </w:p>
    <w:p w14:paraId="5DC9A440"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7" w:history="1">
        <w:r w:rsidRPr="00E473C1">
          <w:rPr>
            <w:rStyle w:val="Hyperlink"/>
            <w:noProof/>
          </w:rPr>
          <w:t>1.5.1</w:t>
        </w:r>
        <w:r>
          <w:rPr>
            <w:rFonts w:eastAsiaTheme="minorEastAsia"/>
            <w:i w:val="0"/>
            <w:iCs w:val="0"/>
            <w:noProof/>
            <w:sz w:val="22"/>
            <w:szCs w:val="22"/>
            <w:lang w:eastAsia="en-GB"/>
          </w:rPr>
          <w:tab/>
        </w:r>
        <w:r w:rsidRPr="00E473C1">
          <w:rPr>
            <w:rStyle w:val="Hyperlink"/>
            <w:noProof/>
          </w:rPr>
          <w:t>“mutable” in argument position</w:t>
        </w:r>
        <w:r>
          <w:rPr>
            <w:noProof/>
            <w:webHidden/>
          </w:rPr>
          <w:tab/>
        </w:r>
        <w:r>
          <w:rPr>
            <w:noProof/>
            <w:webHidden/>
          </w:rPr>
          <w:fldChar w:fldCharType="begin"/>
        </w:r>
        <w:r>
          <w:rPr>
            <w:noProof/>
            <w:webHidden/>
          </w:rPr>
          <w:instrText xml:space="preserve"> PAGEREF _Toc388370397 \h </w:instrText>
        </w:r>
        <w:r>
          <w:rPr>
            <w:noProof/>
            <w:webHidden/>
          </w:rPr>
        </w:r>
        <w:r>
          <w:rPr>
            <w:noProof/>
            <w:webHidden/>
          </w:rPr>
          <w:fldChar w:fldCharType="separate"/>
        </w:r>
        <w:r>
          <w:rPr>
            <w:noProof/>
            <w:webHidden/>
          </w:rPr>
          <w:t>16</w:t>
        </w:r>
        <w:r>
          <w:rPr>
            <w:noProof/>
            <w:webHidden/>
          </w:rPr>
          <w:fldChar w:fldCharType="end"/>
        </w:r>
      </w:hyperlink>
    </w:p>
    <w:p w14:paraId="1BAF0997"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398" w:history="1">
        <w:r w:rsidRPr="00E473C1">
          <w:rPr>
            <w:rStyle w:val="Hyperlink"/>
            <w:noProof/>
            <w:lang w:val="en-US"/>
          </w:rPr>
          <w:t>1.6</w:t>
        </w:r>
        <w:r>
          <w:rPr>
            <w:rFonts w:eastAsiaTheme="minorEastAsia"/>
            <w:smallCaps w:val="0"/>
            <w:noProof/>
            <w:sz w:val="22"/>
            <w:szCs w:val="22"/>
            <w:lang w:eastAsia="en-GB"/>
          </w:rPr>
          <w:tab/>
        </w:r>
        <w:r w:rsidRPr="00E473C1">
          <w:rPr>
            <w:rStyle w:val="Hyperlink"/>
            <w:noProof/>
            <w:lang w:val="en-US"/>
          </w:rPr>
          <w:t>Structs</w:t>
        </w:r>
        <w:r>
          <w:rPr>
            <w:noProof/>
            <w:webHidden/>
          </w:rPr>
          <w:tab/>
        </w:r>
        <w:r>
          <w:rPr>
            <w:noProof/>
            <w:webHidden/>
          </w:rPr>
          <w:fldChar w:fldCharType="begin"/>
        </w:r>
        <w:r>
          <w:rPr>
            <w:noProof/>
            <w:webHidden/>
          </w:rPr>
          <w:instrText xml:space="preserve"> PAGEREF _Toc388370398 \h </w:instrText>
        </w:r>
        <w:r>
          <w:rPr>
            <w:noProof/>
            <w:webHidden/>
          </w:rPr>
        </w:r>
        <w:r>
          <w:rPr>
            <w:noProof/>
            <w:webHidden/>
          </w:rPr>
          <w:fldChar w:fldCharType="separate"/>
        </w:r>
        <w:r>
          <w:rPr>
            <w:noProof/>
            <w:webHidden/>
          </w:rPr>
          <w:t>16</w:t>
        </w:r>
        <w:r>
          <w:rPr>
            <w:noProof/>
            <w:webHidden/>
          </w:rPr>
          <w:fldChar w:fldCharType="end"/>
        </w:r>
      </w:hyperlink>
    </w:p>
    <w:p w14:paraId="250F98BC"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399" w:history="1">
        <w:r w:rsidRPr="00E473C1">
          <w:rPr>
            <w:rStyle w:val="Hyperlink"/>
            <w:noProof/>
          </w:rPr>
          <w:t>1.6.1</w:t>
        </w:r>
        <w:r>
          <w:rPr>
            <w:rFonts w:eastAsiaTheme="minorEastAsia"/>
            <w:i w:val="0"/>
            <w:iCs w:val="0"/>
            <w:noProof/>
            <w:sz w:val="22"/>
            <w:szCs w:val="22"/>
            <w:lang w:eastAsia="en-GB"/>
          </w:rPr>
          <w:tab/>
        </w:r>
        <w:r w:rsidRPr="00E473C1">
          <w:rPr>
            <w:rStyle w:val="Hyperlink"/>
            <w:noProof/>
            <w:lang w:val="en-US"/>
          </w:rPr>
          <w:t>“let” in structs</w:t>
        </w:r>
        <w:r>
          <w:rPr>
            <w:noProof/>
            <w:webHidden/>
          </w:rPr>
          <w:tab/>
        </w:r>
        <w:r>
          <w:rPr>
            <w:noProof/>
            <w:webHidden/>
          </w:rPr>
          <w:fldChar w:fldCharType="begin"/>
        </w:r>
        <w:r>
          <w:rPr>
            <w:noProof/>
            <w:webHidden/>
          </w:rPr>
          <w:instrText xml:space="preserve"> PAGEREF _Toc388370399 \h </w:instrText>
        </w:r>
        <w:r>
          <w:rPr>
            <w:noProof/>
            <w:webHidden/>
          </w:rPr>
        </w:r>
        <w:r>
          <w:rPr>
            <w:noProof/>
            <w:webHidden/>
          </w:rPr>
          <w:fldChar w:fldCharType="separate"/>
        </w:r>
        <w:r>
          <w:rPr>
            <w:noProof/>
            <w:webHidden/>
          </w:rPr>
          <w:t>16</w:t>
        </w:r>
        <w:r>
          <w:rPr>
            <w:noProof/>
            <w:webHidden/>
          </w:rPr>
          <w:fldChar w:fldCharType="end"/>
        </w:r>
      </w:hyperlink>
    </w:p>
    <w:p w14:paraId="62632495"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00" w:history="1">
        <w:r w:rsidRPr="00E473C1">
          <w:rPr>
            <w:rStyle w:val="Hyperlink"/>
            <w:noProof/>
            <w:lang w:val="en-US"/>
          </w:rPr>
          <w:t>1.7</w:t>
        </w:r>
        <w:r>
          <w:rPr>
            <w:rFonts w:eastAsiaTheme="minorEastAsia"/>
            <w:smallCaps w:val="0"/>
            <w:noProof/>
            <w:sz w:val="22"/>
            <w:szCs w:val="22"/>
            <w:lang w:eastAsia="en-GB"/>
          </w:rPr>
          <w:tab/>
        </w:r>
        <w:r w:rsidRPr="00E473C1">
          <w:rPr>
            <w:rStyle w:val="Hyperlink"/>
            <w:noProof/>
            <w:lang w:val="en-US"/>
          </w:rPr>
          <w:t>Sequence and Computation Expressions</w:t>
        </w:r>
        <w:r>
          <w:rPr>
            <w:noProof/>
            <w:webHidden/>
          </w:rPr>
          <w:tab/>
        </w:r>
        <w:r>
          <w:rPr>
            <w:noProof/>
            <w:webHidden/>
          </w:rPr>
          <w:fldChar w:fldCharType="begin"/>
        </w:r>
        <w:r>
          <w:rPr>
            <w:noProof/>
            <w:webHidden/>
          </w:rPr>
          <w:instrText xml:space="preserve"> PAGEREF _Toc388370400 \h </w:instrText>
        </w:r>
        <w:r>
          <w:rPr>
            <w:noProof/>
            <w:webHidden/>
          </w:rPr>
        </w:r>
        <w:r>
          <w:rPr>
            <w:noProof/>
            <w:webHidden/>
          </w:rPr>
          <w:fldChar w:fldCharType="separate"/>
        </w:r>
        <w:r>
          <w:rPr>
            <w:noProof/>
            <w:webHidden/>
          </w:rPr>
          <w:t>17</w:t>
        </w:r>
        <w:r>
          <w:rPr>
            <w:noProof/>
            <w:webHidden/>
          </w:rPr>
          <w:fldChar w:fldCharType="end"/>
        </w:r>
      </w:hyperlink>
    </w:p>
    <w:p w14:paraId="107F627D"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01" w:history="1">
        <w:r w:rsidRPr="00E473C1">
          <w:rPr>
            <w:rStyle w:val="Hyperlink"/>
            <w:noProof/>
            <w:lang w:eastAsia="en-GB"/>
          </w:rPr>
          <w:t>1.7.1</w:t>
        </w:r>
        <w:r>
          <w:rPr>
            <w:rFonts w:eastAsiaTheme="minorEastAsia"/>
            <w:i w:val="0"/>
            <w:iCs w:val="0"/>
            <w:noProof/>
            <w:sz w:val="22"/>
            <w:szCs w:val="22"/>
            <w:lang w:eastAsia="en-GB"/>
          </w:rPr>
          <w:tab/>
        </w:r>
        <w:r w:rsidRPr="00E473C1">
          <w:rPr>
            <w:rStyle w:val="Hyperlink"/>
            <w:noProof/>
            <w:lang w:val="en-US" w:eastAsia="en-GB"/>
          </w:rPr>
          <w:t>History of Incomplete matches in “for” loop patterns</w:t>
        </w:r>
        <w:r>
          <w:rPr>
            <w:noProof/>
            <w:webHidden/>
          </w:rPr>
          <w:tab/>
        </w:r>
        <w:r>
          <w:rPr>
            <w:noProof/>
            <w:webHidden/>
          </w:rPr>
          <w:fldChar w:fldCharType="begin"/>
        </w:r>
        <w:r>
          <w:rPr>
            <w:noProof/>
            <w:webHidden/>
          </w:rPr>
          <w:instrText xml:space="preserve"> PAGEREF _Toc388370401 \h </w:instrText>
        </w:r>
        <w:r>
          <w:rPr>
            <w:noProof/>
            <w:webHidden/>
          </w:rPr>
        </w:r>
        <w:r>
          <w:rPr>
            <w:noProof/>
            <w:webHidden/>
          </w:rPr>
          <w:fldChar w:fldCharType="separate"/>
        </w:r>
        <w:r>
          <w:rPr>
            <w:noProof/>
            <w:webHidden/>
          </w:rPr>
          <w:t>17</w:t>
        </w:r>
        <w:r>
          <w:rPr>
            <w:noProof/>
            <w:webHidden/>
          </w:rPr>
          <w:fldChar w:fldCharType="end"/>
        </w:r>
      </w:hyperlink>
    </w:p>
    <w:p w14:paraId="01F220A4"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02" w:history="1">
        <w:r w:rsidRPr="00E473C1">
          <w:rPr>
            <w:rStyle w:val="Hyperlink"/>
            <w:noProof/>
            <w:lang w:val="en-US"/>
          </w:rPr>
          <w:t>1.8</w:t>
        </w:r>
        <w:r>
          <w:rPr>
            <w:rFonts w:eastAsiaTheme="minorEastAsia"/>
            <w:smallCaps w:val="0"/>
            <w:noProof/>
            <w:sz w:val="22"/>
            <w:szCs w:val="22"/>
            <w:lang w:eastAsia="en-GB"/>
          </w:rPr>
          <w:tab/>
        </w:r>
        <w:r w:rsidRPr="00E473C1">
          <w:rPr>
            <w:rStyle w:val="Hyperlink"/>
            <w:noProof/>
            <w:lang w:val="en-US"/>
          </w:rPr>
          <w:t>Units of Measure</w:t>
        </w:r>
        <w:r>
          <w:rPr>
            <w:noProof/>
            <w:webHidden/>
          </w:rPr>
          <w:tab/>
        </w:r>
        <w:r>
          <w:rPr>
            <w:noProof/>
            <w:webHidden/>
          </w:rPr>
          <w:fldChar w:fldCharType="begin"/>
        </w:r>
        <w:r>
          <w:rPr>
            <w:noProof/>
            <w:webHidden/>
          </w:rPr>
          <w:instrText xml:space="preserve"> PAGEREF _Toc388370402 \h </w:instrText>
        </w:r>
        <w:r>
          <w:rPr>
            <w:noProof/>
            <w:webHidden/>
          </w:rPr>
        </w:r>
        <w:r>
          <w:rPr>
            <w:noProof/>
            <w:webHidden/>
          </w:rPr>
          <w:fldChar w:fldCharType="separate"/>
        </w:r>
        <w:r>
          <w:rPr>
            <w:noProof/>
            <w:webHidden/>
          </w:rPr>
          <w:t>17</w:t>
        </w:r>
        <w:r>
          <w:rPr>
            <w:noProof/>
            <w:webHidden/>
          </w:rPr>
          <w:fldChar w:fldCharType="end"/>
        </w:r>
      </w:hyperlink>
    </w:p>
    <w:p w14:paraId="40DAF524"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03" w:history="1">
        <w:r w:rsidRPr="00E473C1">
          <w:rPr>
            <w:rStyle w:val="Hyperlink"/>
            <w:noProof/>
            <w:lang w:eastAsia="en-GB"/>
          </w:rPr>
          <w:t>1.8.1</w:t>
        </w:r>
        <w:r>
          <w:rPr>
            <w:rFonts w:eastAsiaTheme="minorEastAsia"/>
            <w:i w:val="0"/>
            <w:iCs w:val="0"/>
            <w:noProof/>
            <w:sz w:val="22"/>
            <w:szCs w:val="22"/>
            <w:lang w:eastAsia="en-GB"/>
          </w:rPr>
          <w:tab/>
        </w:r>
        <w:r w:rsidRPr="00E473C1">
          <w:rPr>
            <w:rStyle w:val="Hyperlink"/>
            <w:noProof/>
            <w:lang w:val="en-US" w:eastAsia="en-GB"/>
          </w:rPr>
          <w:t>Systematic Design Patterns and Overloading for Unit Conversion</w:t>
        </w:r>
        <w:r>
          <w:rPr>
            <w:noProof/>
            <w:webHidden/>
          </w:rPr>
          <w:tab/>
        </w:r>
        <w:r>
          <w:rPr>
            <w:noProof/>
            <w:webHidden/>
          </w:rPr>
          <w:fldChar w:fldCharType="begin"/>
        </w:r>
        <w:r>
          <w:rPr>
            <w:noProof/>
            <w:webHidden/>
          </w:rPr>
          <w:instrText xml:space="preserve"> PAGEREF _Toc388370403 \h </w:instrText>
        </w:r>
        <w:r>
          <w:rPr>
            <w:noProof/>
            <w:webHidden/>
          </w:rPr>
        </w:r>
        <w:r>
          <w:rPr>
            <w:noProof/>
            <w:webHidden/>
          </w:rPr>
          <w:fldChar w:fldCharType="separate"/>
        </w:r>
        <w:r>
          <w:rPr>
            <w:noProof/>
            <w:webHidden/>
          </w:rPr>
          <w:t>17</w:t>
        </w:r>
        <w:r>
          <w:rPr>
            <w:noProof/>
            <w:webHidden/>
          </w:rPr>
          <w:fldChar w:fldCharType="end"/>
        </w:r>
      </w:hyperlink>
    </w:p>
    <w:p w14:paraId="2AFB3D73"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04" w:history="1">
        <w:r w:rsidRPr="00E473C1">
          <w:rPr>
            <w:rStyle w:val="Hyperlink"/>
            <w:noProof/>
          </w:rPr>
          <w:t>1.9</w:t>
        </w:r>
        <w:r>
          <w:rPr>
            <w:rFonts w:eastAsiaTheme="minorEastAsia"/>
            <w:smallCaps w:val="0"/>
            <w:noProof/>
            <w:sz w:val="22"/>
            <w:szCs w:val="22"/>
            <w:lang w:eastAsia="en-GB"/>
          </w:rPr>
          <w:tab/>
        </w:r>
        <w:r w:rsidRPr="00E473C1">
          <w:rPr>
            <w:rStyle w:val="Hyperlink"/>
            <w:noProof/>
          </w:rPr>
          <w:t>Scripting</w:t>
        </w:r>
        <w:r>
          <w:rPr>
            <w:noProof/>
            <w:webHidden/>
          </w:rPr>
          <w:tab/>
        </w:r>
        <w:r>
          <w:rPr>
            <w:noProof/>
            <w:webHidden/>
          </w:rPr>
          <w:fldChar w:fldCharType="begin"/>
        </w:r>
        <w:r>
          <w:rPr>
            <w:noProof/>
            <w:webHidden/>
          </w:rPr>
          <w:instrText xml:space="preserve"> PAGEREF _Toc388370404 \h </w:instrText>
        </w:r>
        <w:r>
          <w:rPr>
            <w:noProof/>
            <w:webHidden/>
          </w:rPr>
        </w:r>
        <w:r>
          <w:rPr>
            <w:noProof/>
            <w:webHidden/>
          </w:rPr>
          <w:fldChar w:fldCharType="separate"/>
        </w:r>
        <w:r>
          <w:rPr>
            <w:noProof/>
            <w:webHidden/>
          </w:rPr>
          <w:t>18</w:t>
        </w:r>
        <w:r>
          <w:rPr>
            <w:noProof/>
            <w:webHidden/>
          </w:rPr>
          <w:fldChar w:fldCharType="end"/>
        </w:r>
      </w:hyperlink>
    </w:p>
    <w:p w14:paraId="03712751"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05" w:history="1">
        <w:r w:rsidRPr="00E473C1">
          <w:rPr>
            <w:rStyle w:val="Hyperlink"/>
            <w:noProof/>
            <w:lang w:eastAsia="en-GB"/>
          </w:rPr>
          <w:t>1.9.1</w:t>
        </w:r>
        <w:r>
          <w:rPr>
            <w:rFonts w:eastAsiaTheme="minorEastAsia"/>
            <w:i w:val="0"/>
            <w:iCs w:val="0"/>
            <w:noProof/>
            <w:sz w:val="22"/>
            <w:szCs w:val="22"/>
            <w:lang w:eastAsia="en-GB"/>
          </w:rPr>
          <w:tab/>
        </w:r>
        <w:r w:rsidRPr="00E473C1">
          <w:rPr>
            <w:rStyle w:val="Hyperlink"/>
            <w:noProof/>
            <w:lang w:eastAsia="en-GB"/>
          </w:rPr>
          <w:t>Should Scripts be “Source Code Assemblies”?</w:t>
        </w:r>
        <w:r>
          <w:rPr>
            <w:noProof/>
            <w:webHidden/>
          </w:rPr>
          <w:tab/>
        </w:r>
        <w:r>
          <w:rPr>
            <w:noProof/>
            <w:webHidden/>
          </w:rPr>
          <w:fldChar w:fldCharType="begin"/>
        </w:r>
        <w:r>
          <w:rPr>
            <w:noProof/>
            <w:webHidden/>
          </w:rPr>
          <w:instrText xml:space="preserve"> PAGEREF _Toc388370405 \h </w:instrText>
        </w:r>
        <w:r>
          <w:rPr>
            <w:noProof/>
            <w:webHidden/>
          </w:rPr>
        </w:r>
        <w:r>
          <w:rPr>
            <w:noProof/>
            <w:webHidden/>
          </w:rPr>
          <w:fldChar w:fldCharType="separate"/>
        </w:r>
        <w:r>
          <w:rPr>
            <w:noProof/>
            <w:webHidden/>
          </w:rPr>
          <w:t>18</w:t>
        </w:r>
        <w:r>
          <w:rPr>
            <w:noProof/>
            <w:webHidden/>
          </w:rPr>
          <w:fldChar w:fldCharType="end"/>
        </w:r>
      </w:hyperlink>
    </w:p>
    <w:p w14:paraId="26FE0D4B"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06" w:history="1">
        <w:r w:rsidRPr="00E473C1">
          <w:rPr>
            <w:rStyle w:val="Hyperlink"/>
            <w:noProof/>
          </w:rPr>
          <w:t>1.10</w:t>
        </w:r>
        <w:r>
          <w:rPr>
            <w:rFonts w:eastAsiaTheme="minorEastAsia"/>
            <w:smallCaps w:val="0"/>
            <w:noProof/>
            <w:sz w:val="22"/>
            <w:szCs w:val="22"/>
            <w:lang w:eastAsia="en-GB"/>
          </w:rPr>
          <w:tab/>
        </w:r>
        <w:r w:rsidRPr="00E473C1">
          <w:rPr>
            <w:rStyle w:val="Hyperlink"/>
            <w:noProof/>
          </w:rPr>
          <w:t>F# Interactive</w:t>
        </w:r>
        <w:r>
          <w:rPr>
            <w:noProof/>
            <w:webHidden/>
          </w:rPr>
          <w:tab/>
        </w:r>
        <w:r>
          <w:rPr>
            <w:noProof/>
            <w:webHidden/>
          </w:rPr>
          <w:fldChar w:fldCharType="begin"/>
        </w:r>
        <w:r>
          <w:rPr>
            <w:noProof/>
            <w:webHidden/>
          </w:rPr>
          <w:instrText xml:space="preserve"> PAGEREF _Toc388370406 \h </w:instrText>
        </w:r>
        <w:r>
          <w:rPr>
            <w:noProof/>
            <w:webHidden/>
          </w:rPr>
        </w:r>
        <w:r>
          <w:rPr>
            <w:noProof/>
            <w:webHidden/>
          </w:rPr>
          <w:fldChar w:fldCharType="separate"/>
        </w:r>
        <w:r>
          <w:rPr>
            <w:noProof/>
            <w:webHidden/>
          </w:rPr>
          <w:t>19</w:t>
        </w:r>
        <w:r>
          <w:rPr>
            <w:noProof/>
            <w:webHidden/>
          </w:rPr>
          <w:fldChar w:fldCharType="end"/>
        </w:r>
      </w:hyperlink>
    </w:p>
    <w:p w14:paraId="7B50B8EE" w14:textId="77777777" w:rsidR="004662EC" w:rsidRDefault="004662EC">
      <w:pPr>
        <w:pStyle w:val="TOC3"/>
        <w:tabs>
          <w:tab w:val="left" w:pos="1440"/>
          <w:tab w:val="right" w:leader="dot" w:pos="9016"/>
        </w:tabs>
        <w:rPr>
          <w:rFonts w:eastAsiaTheme="minorEastAsia"/>
          <w:i w:val="0"/>
          <w:iCs w:val="0"/>
          <w:noProof/>
          <w:sz w:val="22"/>
          <w:szCs w:val="22"/>
          <w:lang w:eastAsia="en-GB"/>
        </w:rPr>
      </w:pPr>
      <w:hyperlink w:anchor="_Toc388370407" w:history="1">
        <w:r w:rsidRPr="00E473C1">
          <w:rPr>
            <w:rStyle w:val="Hyperlink"/>
            <w:noProof/>
            <w:lang w:eastAsia="en-GB"/>
          </w:rPr>
          <w:t>1.10.1</w:t>
        </w:r>
        <w:r>
          <w:rPr>
            <w:rFonts w:eastAsiaTheme="minorEastAsia"/>
            <w:i w:val="0"/>
            <w:iCs w:val="0"/>
            <w:noProof/>
            <w:sz w:val="22"/>
            <w:szCs w:val="22"/>
            <w:lang w:eastAsia="en-GB"/>
          </w:rPr>
          <w:tab/>
        </w:r>
        <w:r w:rsidRPr="00E473C1">
          <w:rPr>
            <w:rStyle w:val="Hyperlink"/>
            <w:noProof/>
            <w:lang w:eastAsia="en-GB"/>
          </w:rPr>
          <w:t>F# Interactive and AssemblyResolve Event</w:t>
        </w:r>
        <w:r>
          <w:rPr>
            <w:noProof/>
            <w:webHidden/>
          </w:rPr>
          <w:tab/>
        </w:r>
        <w:r>
          <w:rPr>
            <w:noProof/>
            <w:webHidden/>
          </w:rPr>
          <w:fldChar w:fldCharType="begin"/>
        </w:r>
        <w:r>
          <w:rPr>
            <w:noProof/>
            <w:webHidden/>
          </w:rPr>
          <w:instrText xml:space="preserve"> PAGEREF _Toc388370407 \h </w:instrText>
        </w:r>
        <w:r>
          <w:rPr>
            <w:noProof/>
            <w:webHidden/>
          </w:rPr>
        </w:r>
        <w:r>
          <w:rPr>
            <w:noProof/>
            <w:webHidden/>
          </w:rPr>
          <w:fldChar w:fldCharType="separate"/>
        </w:r>
        <w:r>
          <w:rPr>
            <w:noProof/>
            <w:webHidden/>
          </w:rPr>
          <w:t>19</w:t>
        </w:r>
        <w:r>
          <w:rPr>
            <w:noProof/>
            <w:webHidden/>
          </w:rPr>
          <w:fldChar w:fldCharType="end"/>
        </w:r>
      </w:hyperlink>
    </w:p>
    <w:p w14:paraId="62D375A0" w14:textId="77777777" w:rsidR="004662EC" w:rsidRDefault="004662EC">
      <w:pPr>
        <w:pStyle w:val="TOC3"/>
        <w:tabs>
          <w:tab w:val="left" w:pos="1440"/>
          <w:tab w:val="right" w:leader="dot" w:pos="9016"/>
        </w:tabs>
        <w:rPr>
          <w:rFonts w:eastAsiaTheme="minorEastAsia"/>
          <w:i w:val="0"/>
          <w:iCs w:val="0"/>
          <w:noProof/>
          <w:sz w:val="22"/>
          <w:szCs w:val="22"/>
          <w:lang w:eastAsia="en-GB"/>
        </w:rPr>
      </w:pPr>
      <w:hyperlink w:anchor="_Toc388370408" w:history="1">
        <w:r w:rsidRPr="00E473C1">
          <w:rPr>
            <w:rStyle w:val="Hyperlink"/>
            <w:noProof/>
            <w:lang w:eastAsia="en-GB"/>
          </w:rPr>
          <w:t>1.10.2</w:t>
        </w:r>
        <w:r>
          <w:rPr>
            <w:rFonts w:eastAsiaTheme="minorEastAsia"/>
            <w:i w:val="0"/>
            <w:iCs w:val="0"/>
            <w:noProof/>
            <w:sz w:val="22"/>
            <w:szCs w:val="22"/>
            <w:lang w:eastAsia="en-GB"/>
          </w:rPr>
          <w:tab/>
        </w:r>
        <w:r w:rsidRPr="00E473C1">
          <w:rPr>
            <w:rStyle w:val="Hyperlink"/>
            <w:noProof/>
            <w:lang w:eastAsia="en-GB"/>
          </w:rPr>
          <w:t>Known Limitation: F# Interactive &amp; IIS/WCF</w:t>
        </w:r>
        <w:r>
          <w:rPr>
            <w:noProof/>
            <w:webHidden/>
          </w:rPr>
          <w:tab/>
        </w:r>
        <w:r>
          <w:rPr>
            <w:noProof/>
            <w:webHidden/>
          </w:rPr>
          <w:fldChar w:fldCharType="begin"/>
        </w:r>
        <w:r>
          <w:rPr>
            <w:noProof/>
            <w:webHidden/>
          </w:rPr>
          <w:instrText xml:space="preserve"> PAGEREF _Toc388370408 \h </w:instrText>
        </w:r>
        <w:r>
          <w:rPr>
            <w:noProof/>
            <w:webHidden/>
          </w:rPr>
        </w:r>
        <w:r>
          <w:rPr>
            <w:noProof/>
            <w:webHidden/>
          </w:rPr>
          <w:fldChar w:fldCharType="separate"/>
        </w:r>
        <w:r>
          <w:rPr>
            <w:noProof/>
            <w:webHidden/>
          </w:rPr>
          <w:t>19</w:t>
        </w:r>
        <w:r>
          <w:rPr>
            <w:noProof/>
            <w:webHidden/>
          </w:rPr>
          <w:fldChar w:fldCharType="end"/>
        </w:r>
      </w:hyperlink>
    </w:p>
    <w:p w14:paraId="65545C01" w14:textId="77777777" w:rsidR="004662EC" w:rsidRDefault="004662EC">
      <w:pPr>
        <w:pStyle w:val="TOC3"/>
        <w:tabs>
          <w:tab w:val="left" w:pos="1440"/>
          <w:tab w:val="right" w:leader="dot" w:pos="9016"/>
        </w:tabs>
        <w:rPr>
          <w:rFonts w:eastAsiaTheme="minorEastAsia"/>
          <w:i w:val="0"/>
          <w:iCs w:val="0"/>
          <w:noProof/>
          <w:sz w:val="22"/>
          <w:szCs w:val="22"/>
          <w:lang w:eastAsia="en-GB"/>
        </w:rPr>
      </w:pPr>
      <w:hyperlink w:anchor="_Toc388370409" w:history="1">
        <w:r w:rsidRPr="00E473C1">
          <w:rPr>
            <w:rStyle w:val="Hyperlink"/>
            <w:noProof/>
          </w:rPr>
          <w:t>1.10.3</w:t>
        </w:r>
        <w:r>
          <w:rPr>
            <w:rFonts w:eastAsiaTheme="minorEastAsia"/>
            <w:i w:val="0"/>
            <w:iCs w:val="0"/>
            <w:noProof/>
            <w:sz w:val="22"/>
            <w:szCs w:val="22"/>
            <w:lang w:eastAsia="en-GB"/>
          </w:rPr>
          <w:tab/>
        </w:r>
        <w:r w:rsidRPr="00E473C1">
          <w:rPr>
            <w:rStyle w:val="Hyperlink"/>
            <w:noProof/>
          </w:rPr>
          <w:t>Known Limitation: F# Interactive &amp; Transportable Code</w:t>
        </w:r>
        <w:r>
          <w:rPr>
            <w:noProof/>
            <w:webHidden/>
          </w:rPr>
          <w:tab/>
        </w:r>
        <w:r>
          <w:rPr>
            <w:noProof/>
            <w:webHidden/>
          </w:rPr>
          <w:fldChar w:fldCharType="begin"/>
        </w:r>
        <w:r>
          <w:rPr>
            <w:noProof/>
            <w:webHidden/>
          </w:rPr>
          <w:instrText xml:space="preserve"> PAGEREF _Toc388370409 \h </w:instrText>
        </w:r>
        <w:r>
          <w:rPr>
            <w:noProof/>
            <w:webHidden/>
          </w:rPr>
        </w:r>
        <w:r>
          <w:rPr>
            <w:noProof/>
            <w:webHidden/>
          </w:rPr>
          <w:fldChar w:fldCharType="separate"/>
        </w:r>
        <w:r>
          <w:rPr>
            <w:noProof/>
            <w:webHidden/>
          </w:rPr>
          <w:t>19</w:t>
        </w:r>
        <w:r>
          <w:rPr>
            <w:noProof/>
            <w:webHidden/>
          </w:rPr>
          <w:fldChar w:fldCharType="end"/>
        </w:r>
      </w:hyperlink>
    </w:p>
    <w:p w14:paraId="705A8D3E"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10" w:history="1">
        <w:r w:rsidRPr="00E473C1">
          <w:rPr>
            <w:rStyle w:val="Hyperlink"/>
            <w:noProof/>
          </w:rPr>
          <w:t>2</w:t>
        </w:r>
        <w:r>
          <w:rPr>
            <w:rFonts w:eastAsiaTheme="minorEastAsia"/>
            <w:b w:val="0"/>
            <w:bCs w:val="0"/>
            <w:caps w:val="0"/>
            <w:noProof/>
            <w:sz w:val="22"/>
            <w:szCs w:val="22"/>
            <w:lang w:eastAsia="en-GB"/>
          </w:rPr>
          <w:tab/>
        </w:r>
        <w:r w:rsidRPr="00E473C1">
          <w:rPr>
            <w:rStyle w:val="Hyperlink"/>
            <w:noProof/>
          </w:rPr>
          <w:t>FSharp.Core Design Notes &amp; FAQs</w:t>
        </w:r>
        <w:r>
          <w:rPr>
            <w:noProof/>
            <w:webHidden/>
          </w:rPr>
          <w:tab/>
        </w:r>
        <w:r>
          <w:rPr>
            <w:noProof/>
            <w:webHidden/>
          </w:rPr>
          <w:fldChar w:fldCharType="begin"/>
        </w:r>
        <w:r>
          <w:rPr>
            <w:noProof/>
            <w:webHidden/>
          </w:rPr>
          <w:instrText xml:space="preserve"> PAGEREF _Toc388370410 \h </w:instrText>
        </w:r>
        <w:r>
          <w:rPr>
            <w:noProof/>
            <w:webHidden/>
          </w:rPr>
        </w:r>
        <w:r>
          <w:rPr>
            <w:noProof/>
            <w:webHidden/>
          </w:rPr>
          <w:fldChar w:fldCharType="separate"/>
        </w:r>
        <w:r>
          <w:rPr>
            <w:noProof/>
            <w:webHidden/>
          </w:rPr>
          <w:t>21</w:t>
        </w:r>
        <w:r>
          <w:rPr>
            <w:noProof/>
            <w:webHidden/>
          </w:rPr>
          <w:fldChar w:fldCharType="end"/>
        </w:r>
      </w:hyperlink>
    </w:p>
    <w:p w14:paraId="5CE97F87"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11" w:history="1">
        <w:r w:rsidRPr="00E473C1">
          <w:rPr>
            <w:rStyle w:val="Hyperlink"/>
            <w:noProof/>
            <w:lang w:val="en-US"/>
          </w:rPr>
          <w:t>2.1</w:t>
        </w:r>
        <w:r>
          <w:rPr>
            <w:rFonts w:eastAsiaTheme="minorEastAsia"/>
            <w:smallCaps w:val="0"/>
            <w:noProof/>
            <w:sz w:val="22"/>
            <w:szCs w:val="22"/>
            <w:lang w:eastAsia="en-GB"/>
          </w:rPr>
          <w:tab/>
        </w:r>
        <w:r w:rsidRPr="00E473C1">
          <w:rPr>
            <w:rStyle w:val="Hyperlink"/>
            <w:noProof/>
            <w:lang w:val="en-US"/>
          </w:rPr>
          <w:t>Basic Operators</w:t>
        </w:r>
        <w:r>
          <w:rPr>
            <w:noProof/>
            <w:webHidden/>
          </w:rPr>
          <w:tab/>
        </w:r>
        <w:r>
          <w:rPr>
            <w:noProof/>
            <w:webHidden/>
          </w:rPr>
          <w:fldChar w:fldCharType="begin"/>
        </w:r>
        <w:r>
          <w:rPr>
            <w:noProof/>
            <w:webHidden/>
          </w:rPr>
          <w:instrText xml:space="preserve"> PAGEREF _Toc388370411 \h </w:instrText>
        </w:r>
        <w:r>
          <w:rPr>
            <w:noProof/>
            <w:webHidden/>
          </w:rPr>
        </w:r>
        <w:r>
          <w:rPr>
            <w:noProof/>
            <w:webHidden/>
          </w:rPr>
          <w:fldChar w:fldCharType="separate"/>
        </w:r>
        <w:r>
          <w:rPr>
            <w:noProof/>
            <w:webHidden/>
          </w:rPr>
          <w:t>21</w:t>
        </w:r>
        <w:r>
          <w:rPr>
            <w:noProof/>
            <w:webHidden/>
          </w:rPr>
          <w:fldChar w:fldCharType="end"/>
        </w:r>
      </w:hyperlink>
    </w:p>
    <w:p w14:paraId="04CE4F90"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12" w:history="1">
        <w:r w:rsidRPr="00E473C1">
          <w:rPr>
            <w:rStyle w:val="Hyperlink"/>
            <w:noProof/>
          </w:rPr>
          <w:t>2.1.1</w:t>
        </w:r>
        <w:r>
          <w:rPr>
            <w:rFonts w:eastAsiaTheme="minorEastAsia"/>
            <w:i w:val="0"/>
            <w:iCs w:val="0"/>
            <w:noProof/>
            <w:sz w:val="22"/>
            <w:szCs w:val="22"/>
            <w:lang w:eastAsia="en-GB"/>
          </w:rPr>
          <w:tab/>
        </w:r>
        <w:r w:rsidRPr="00E473C1">
          <w:rPr>
            <w:rStyle w:val="Hyperlink"/>
            <w:noProof/>
            <w:lang w:val="en-US"/>
          </w:rPr>
          <w:t>“enum” only works on 32-bit</w:t>
        </w:r>
        <w:r>
          <w:rPr>
            <w:noProof/>
            <w:webHidden/>
          </w:rPr>
          <w:tab/>
        </w:r>
        <w:r>
          <w:rPr>
            <w:noProof/>
            <w:webHidden/>
          </w:rPr>
          <w:fldChar w:fldCharType="begin"/>
        </w:r>
        <w:r>
          <w:rPr>
            <w:noProof/>
            <w:webHidden/>
          </w:rPr>
          <w:instrText xml:space="preserve"> PAGEREF _Toc388370412 \h </w:instrText>
        </w:r>
        <w:r>
          <w:rPr>
            <w:noProof/>
            <w:webHidden/>
          </w:rPr>
        </w:r>
        <w:r>
          <w:rPr>
            <w:noProof/>
            <w:webHidden/>
          </w:rPr>
          <w:fldChar w:fldCharType="separate"/>
        </w:r>
        <w:r>
          <w:rPr>
            <w:noProof/>
            <w:webHidden/>
          </w:rPr>
          <w:t>21</w:t>
        </w:r>
        <w:r>
          <w:rPr>
            <w:noProof/>
            <w:webHidden/>
          </w:rPr>
          <w:fldChar w:fldCharType="end"/>
        </w:r>
      </w:hyperlink>
    </w:p>
    <w:p w14:paraId="79CF01E7"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13" w:history="1">
        <w:r w:rsidRPr="00E473C1">
          <w:rPr>
            <w:rStyle w:val="Hyperlink"/>
            <w:noProof/>
            <w:lang w:eastAsia="en-GB"/>
          </w:rPr>
          <w:t>2.1.2</w:t>
        </w:r>
        <w:r>
          <w:rPr>
            <w:rFonts w:eastAsiaTheme="minorEastAsia"/>
            <w:i w:val="0"/>
            <w:iCs w:val="0"/>
            <w:noProof/>
            <w:sz w:val="22"/>
            <w:szCs w:val="22"/>
            <w:lang w:eastAsia="en-GB"/>
          </w:rPr>
          <w:tab/>
        </w:r>
        <w:r w:rsidRPr="00E473C1">
          <w:rPr>
            <w:rStyle w:val="Hyperlink"/>
            <w:noProof/>
            <w:lang w:val="en-US" w:eastAsia="en-GB"/>
          </w:rPr>
          <w:t>Why both “**” and “pown”</w:t>
        </w:r>
        <w:r>
          <w:rPr>
            <w:noProof/>
            <w:webHidden/>
          </w:rPr>
          <w:tab/>
        </w:r>
        <w:r>
          <w:rPr>
            <w:noProof/>
            <w:webHidden/>
          </w:rPr>
          <w:fldChar w:fldCharType="begin"/>
        </w:r>
        <w:r>
          <w:rPr>
            <w:noProof/>
            <w:webHidden/>
          </w:rPr>
          <w:instrText xml:space="preserve"> PAGEREF _Toc388370413 \h </w:instrText>
        </w:r>
        <w:r>
          <w:rPr>
            <w:noProof/>
            <w:webHidden/>
          </w:rPr>
        </w:r>
        <w:r>
          <w:rPr>
            <w:noProof/>
            <w:webHidden/>
          </w:rPr>
          <w:fldChar w:fldCharType="separate"/>
        </w:r>
        <w:r>
          <w:rPr>
            <w:noProof/>
            <w:webHidden/>
          </w:rPr>
          <w:t>21</w:t>
        </w:r>
        <w:r>
          <w:rPr>
            <w:noProof/>
            <w:webHidden/>
          </w:rPr>
          <w:fldChar w:fldCharType="end"/>
        </w:r>
      </w:hyperlink>
    </w:p>
    <w:p w14:paraId="1588FCC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14" w:history="1">
        <w:r w:rsidRPr="00E473C1">
          <w:rPr>
            <w:rStyle w:val="Hyperlink"/>
            <w:noProof/>
          </w:rPr>
          <w:t>2.1.3</w:t>
        </w:r>
        <w:r>
          <w:rPr>
            <w:rFonts w:eastAsiaTheme="minorEastAsia"/>
            <w:i w:val="0"/>
            <w:iCs w:val="0"/>
            <w:noProof/>
            <w:sz w:val="22"/>
            <w:szCs w:val="22"/>
            <w:lang w:eastAsia="en-GB"/>
          </w:rPr>
          <w:tab/>
        </w:r>
        <w:r w:rsidRPr="00E473C1">
          <w:rPr>
            <w:rStyle w:val="Hyperlink"/>
            <w:noProof/>
          </w:rPr>
          <w:t>Dynamic Evaluation of Basic Operators</w:t>
        </w:r>
        <w:r>
          <w:rPr>
            <w:noProof/>
            <w:webHidden/>
          </w:rPr>
          <w:tab/>
        </w:r>
        <w:r>
          <w:rPr>
            <w:noProof/>
            <w:webHidden/>
          </w:rPr>
          <w:fldChar w:fldCharType="begin"/>
        </w:r>
        <w:r>
          <w:rPr>
            <w:noProof/>
            <w:webHidden/>
          </w:rPr>
          <w:instrText xml:space="preserve"> PAGEREF _Toc388370414 \h </w:instrText>
        </w:r>
        <w:r>
          <w:rPr>
            <w:noProof/>
            <w:webHidden/>
          </w:rPr>
        </w:r>
        <w:r>
          <w:rPr>
            <w:noProof/>
            <w:webHidden/>
          </w:rPr>
          <w:fldChar w:fldCharType="separate"/>
        </w:r>
        <w:r>
          <w:rPr>
            <w:noProof/>
            <w:webHidden/>
          </w:rPr>
          <w:t>22</w:t>
        </w:r>
        <w:r>
          <w:rPr>
            <w:noProof/>
            <w:webHidden/>
          </w:rPr>
          <w:fldChar w:fldCharType="end"/>
        </w:r>
      </w:hyperlink>
    </w:p>
    <w:p w14:paraId="4355E32A"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15" w:history="1">
        <w:r w:rsidRPr="00E473C1">
          <w:rPr>
            <w:rStyle w:val="Hyperlink"/>
            <w:noProof/>
            <w:lang w:val="en-US"/>
          </w:rPr>
          <w:t>2.2</w:t>
        </w:r>
        <w:r>
          <w:rPr>
            <w:rFonts w:eastAsiaTheme="minorEastAsia"/>
            <w:smallCaps w:val="0"/>
            <w:noProof/>
            <w:sz w:val="22"/>
            <w:szCs w:val="22"/>
            <w:lang w:eastAsia="en-GB"/>
          </w:rPr>
          <w:tab/>
        </w:r>
        <w:r w:rsidRPr="00E473C1">
          <w:rPr>
            <w:rStyle w:val="Hyperlink"/>
            <w:noProof/>
            <w:lang w:val="en-US"/>
          </w:rPr>
          <w:t>List, Array, Option, Seq</w:t>
        </w:r>
        <w:r>
          <w:rPr>
            <w:noProof/>
            <w:webHidden/>
          </w:rPr>
          <w:tab/>
        </w:r>
        <w:r>
          <w:rPr>
            <w:noProof/>
            <w:webHidden/>
          </w:rPr>
          <w:fldChar w:fldCharType="begin"/>
        </w:r>
        <w:r>
          <w:rPr>
            <w:noProof/>
            <w:webHidden/>
          </w:rPr>
          <w:instrText xml:space="preserve"> PAGEREF _Toc388370415 \h </w:instrText>
        </w:r>
        <w:r>
          <w:rPr>
            <w:noProof/>
            <w:webHidden/>
          </w:rPr>
        </w:r>
        <w:r>
          <w:rPr>
            <w:noProof/>
            <w:webHidden/>
          </w:rPr>
          <w:fldChar w:fldCharType="separate"/>
        </w:r>
        <w:r>
          <w:rPr>
            <w:noProof/>
            <w:webHidden/>
          </w:rPr>
          <w:t>23</w:t>
        </w:r>
        <w:r>
          <w:rPr>
            <w:noProof/>
            <w:webHidden/>
          </w:rPr>
          <w:fldChar w:fldCharType="end"/>
        </w:r>
      </w:hyperlink>
    </w:p>
    <w:p w14:paraId="50F894AE"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16" w:history="1">
        <w:r w:rsidRPr="00E473C1">
          <w:rPr>
            <w:rStyle w:val="Hyperlink"/>
            <w:noProof/>
          </w:rPr>
          <w:t>2.2.1</w:t>
        </w:r>
        <w:r>
          <w:rPr>
            <w:rFonts w:eastAsiaTheme="minorEastAsia"/>
            <w:i w:val="0"/>
            <w:iCs w:val="0"/>
            <w:noProof/>
            <w:sz w:val="22"/>
            <w:szCs w:val="22"/>
            <w:lang w:eastAsia="en-GB"/>
          </w:rPr>
          <w:tab/>
        </w:r>
        <w:r w:rsidRPr="00E473C1">
          <w:rPr>
            <w:rStyle w:val="Hyperlink"/>
            <w:noProof/>
            <w:lang w:val="en-US"/>
          </w:rPr>
          <w:t>Should List.sum etc. be checked or unchecked?</w:t>
        </w:r>
        <w:r>
          <w:rPr>
            <w:noProof/>
            <w:webHidden/>
          </w:rPr>
          <w:tab/>
        </w:r>
        <w:r>
          <w:rPr>
            <w:noProof/>
            <w:webHidden/>
          </w:rPr>
          <w:fldChar w:fldCharType="begin"/>
        </w:r>
        <w:r>
          <w:rPr>
            <w:noProof/>
            <w:webHidden/>
          </w:rPr>
          <w:instrText xml:space="preserve"> PAGEREF _Toc388370416 \h </w:instrText>
        </w:r>
        <w:r>
          <w:rPr>
            <w:noProof/>
            <w:webHidden/>
          </w:rPr>
        </w:r>
        <w:r>
          <w:rPr>
            <w:noProof/>
            <w:webHidden/>
          </w:rPr>
          <w:fldChar w:fldCharType="separate"/>
        </w:r>
        <w:r>
          <w:rPr>
            <w:noProof/>
            <w:webHidden/>
          </w:rPr>
          <w:t>23</w:t>
        </w:r>
        <w:r>
          <w:rPr>
            <w:noProof/>
            <w:webHidden/>
          </w:rPr>
          <w:fldChar w:fldCharType="end"/>
        </w:r>
      </w:hyperlink>
    </w:p>
    <w:p w14:paraId="6B6CA98E"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17" w:history="1">
        <w:r w:rsidRPr="00E473C1">
          <w:rPr>
            <w:rStyle w:val="Hyperlink"/>
            <w:noProof/>
          </w:rPr>
          <w:t>2.3</w:t>
        </w:r>
        <w:r>
          <w:rPr>
            <w:rFonts w:eastAsiaTheme="minorEastAsia"/>
            <w:smallCaps w:val="0"/>
            <w:noProof/>
            <w:sz w:val="22"/>
            <w:szCs w:val="22"/>
            <w:lang w:eastAsia="en-GB"/>
          </w:rPr>
          <w:tab/>
        </w:r>
        <w:r w:rsidRPr="00E473C1">
          <w:rPr>
            <w:rStyle w:val="Hyperlink"/>
            <w:noProof/>
          </w:rPr>
          <w:t>Microsoft.FSharp.Reflection</w:t>
        </w:r>
        <w:r>
          <w:rPr>
            <w:noProof/>
            <w:webHidden/>
          </w:rPr>
          <w:tab/>
        </w:r>
        <w:r>
          <w:rPr>
            <w:noProof/>
            <w:webHidden/>
          </w:rPr>
          <w:fldChar w:fldCharType="begin"/>
        </w:r>
        <w:r>
          <w:rPr>
            <w:noProof/>
            <w:webHidden/>
          </w:rPr>
          <w:instrText xml:space="preserve"> PAGEREF _Toc388370417 \h </w:instrText>
        </w:r>
        <w:r>
          <w:rPr>
            <w:noProof/>
            <w:webHidden/>
          </w:rPr>
        </w:r>
        <w:r>
          <w:rPr>
            <w:noProof/>
            <w:webHidden/>
          </w:rPr>
          <w:fldChar w:fldCharType="separate"/>
        </w:r>
        <w:r>
          <w:rPr>
            <w:noProof/>
            <w:webHidden/>
          </w:rPr>
          <w:t>23</w:t>
        </w:r>
        <w:r>
          <w:rPr>
            <w:noProof/>
            <w:webHidden/>
          </w:rPr>
          <w:fldChar w:fldCharType="end"/>
        </w:r>
      </w:hyperlink>
    </w:p>
    <w:p w14:paraId="42B19E54"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18" w:history="1">
        <w:r w:rsidRPr="00E473C1">
          <w:rPr>
            <w:rStyle w:val="Hyperlink"/>
            <w:noProof/>
          </w:rPr>
          <w:t>2.3.1</w:t>
        </w:r>
        <w:r>
          <w:rPr>
            <w:rFonts w:eastAsiaTheme="minorEastAsia"/>
            <w:i w:val="0"/>
            <w:iCs w:val="0"/>
            <w:noProof/>
            <w:sz w:val="22"/>
            <w:szCs w:val="22"/>
            <w:lang w:eastAsia="en-GB"/>
          </w:rPr>
          <w:tab/>
        </w:r>
        <w:r w:rsidRPr="00E473C1">
          <w:rPr>
            <w:rStyle w:val="Hyperlink"/>
            <w:noProof/>
            <w:lang w:eastAsia="en-GB"/>
          </w:rPr>
          <w:t>Why do we need “BindingFlags”?</w:t>
        </w:r>
        <w:r>
          <w:rPr>
            <w:noProof/>
            <w:webHidden/>
          </w:rPr>
          <w:tab/>
        </w:r>
        <w:r>
          <w:rPr>
            <w:noProof/>
            <w:webHidden/>
          </w:rPr>
          <w:fldChar w:fldCharType="begin"/>
        </w:r>
        <w:r>
          <w:rPr>
            <w:noProof/>
            <w:webHidden/>
          </w:rPr>
          <w:instrText xml:space="preserve"> PAGEREF _Toc388370418 \h </w:instrText>
        </w:r>
        <w:r>
          <w:rPr>
            <w:noProof/>
            <w:webHidden/>
          </w:rPr>
        </w:r>
        <w:r>
          <w:rPr>
            <w:noProof/>
            <w:webHidden/>
          </w:rPr>
          <w:fldChar w:fldCharType="separate"/>
        </w:r>
        <w:r>
          <w:rPr>
            <w:noProof/>
            <w:webHidden/>
          </w:rPr>
          <w:t>23</w:t>
        </w:r>
        <w:r>
          <w:rPr>
            <w:noProof/>
            <w:webHidden/>
          </w:rPr>
          <w:fldChar w:fldCharType="end"/>
        </w:r>
      </w:hyperlink>
    </w:p>
    <w:p w14:paraId="3313CC2A"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19" w:history="1">
        <w:r w:rsidRPr="00E473C1">
          <w:rPr>
            <w:rStyle w:val="Hyperlink"/>
            <w:noProof/>
          </w:rPr>
          <w:t>2.4</w:t>
        </w:r>
        <w:r>
          <w:rPr>
            <w:rFonts w:eastAsiaTheme="minorEastAsia"/>
            <w:smallCaps w:val="0"/>
            <w:noProof/>
            <w:sz w:val="22"/>
            <w:szCs w:val="22"/>
            <w:lang w:eastAsia="en-GB"/>
          </w:rPr>
          <w:tab/>
        </w:r>
        <w:r w:rsidRPr="00E473C1">
          <w:rPr>
            <w:rStyle w:val="Hyperlink"/>
            <w:noProof/>
          </w:rPr>
          <w:t>Microsoft.FSharp.Control</w:t>
        </w:r>
        <w:r>
          <w:rPr>
            <w:noProof/>
            <w:webHidden/>
          </w:rPr>
          <w:tab/>
        </w:r>
        <w:r>
          <w:rPr>
            <w:noProof/>
            <w:webHidden/>
          </w:rPr>
          <w:fldChar w:fldCharType="begin"/>
        </w:r>
        <w:r>
          <w:rPr>
            <w:noProof/>
            <w:webHidden/>
          </w:rPr>
          <w:instrText xml:space="preserve"> PAGEREF _Toc388370419 \h </w:instrText>
        </w:r>
        <w:r>
          <w:rPr>
            <w:noProof/>
            <w:webHidden/>
          </w:rPr>
        </w:r>
        <w:r>
          <w:rPr>
            <w:noProof/>
            <w:webHidden/>
          </w:rPr>
          <w:fldChar w:fldCharType="separate"/>
        </w:r>
        <w:r>
          <w:rPr>
            <w:noProof/>
            <w:webHidden/>
          </w:rPr>
          <w:t>23</w:t>
        </w:r>
        <w:r>
          <w:rPr>
            <w:noProof/>
            <w:webHidden/>
          </w:rPr>
          <w:fldChar w:fldCharType="end"/>
        </w:r>
      </w:hyperlink>
    </w:p>
    <w:p w14:paraId="198C4452"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0" w:history="1">
        <w:r w:rsidRPr="00E473C1">
          <w:rPr>
            <w:rStyle w:val="Hyperlink"/>
            <w:noProof/>
            <w:lang w:eastAsia="en-GB"/>
          </w:rPr>
          <w:t>2.4.1</w:t>
        </w:r>
        <w:r>
          <w:rPr>
            <w:rFonts w:eastAsiaTheme="minorEastAsia"/>
            <w:i w:val="0"/>
            <w:iCs w:val="0"/>
            <w:noProof/>
            <w:sz w:val="22"/>
            <w:szCs w:val="22"/>
            <w:lang w:eastAsia="en-GB"/>
          </w:rPr>
          <w:tab/>
        </w:r>
        <w:r w:rsidRPr="00E473C1">
          <w:rPr>
            <w:rStyle w:val="Hyperlink"/>
            <w:noProof/>
            <w:lang w:eastAsia="en-GB"/>
          </w:rPr>
          <w:t>F# Async Design Overview and Principles</w:t>
        </w:r>
        <w:r>
          <w:rPr>
            <w:noProof/>
            <w:webHidden/>
          </w:rPr>
          <w:tab/>
        </w:r>
        <w:r>
          <w:rPr>
            <w:noProof/>
            <w:webHidden/>
          </w:rPr>
          <w:fldChar w:fldCharType="begin"/>
        </w:r>
        <w:r>
          <w:rPr>
            <w:noProof/>
            <w:webHidden/>
          </w:rPr>
          <w:instrText xml:space="preserve"> PAGEREF _Toc388370420 \h </w:instrText>
        </w:r>
        <w:r>
          <w:rPr>
            <w:noProof/>
            <w:webHidden/>
          </w:rPr>
        </w:r>
        <w:r>
          <w:rPr>
            <w:noProof/>
            <w:webHidden/>
          </w:rPr>
          <w:fldChar w:fldCharType="separate"/>
        </w:r>
        <w:r>
          <w:rPr>
            <w:noProof/>
            <w:webHidden/>
          </w:rPr>
          <w:t>23</w:t>
        </w:r>
        <w:r>
          <w:rPr>
            <w:noProof/>
            <w:webHidden/>
          </w:rPr>
          <w:fldChar w:fldCharType="end"/>
        </w:r>
      </w:hyperlink>
    </w:p>
    <w:p w14:paraId="3525C832"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1" w:history="1">
        <w:r w:rsidRPr="00E473C1">
          <w:rPr>
            <w:rStyle w:val="Hyperlink"/>
            <w:noProof/>
          </w:rPr>
          <w:t>2.4.2</w:t>
        </w:r>
        <w:r>
          <w:rPr>
            <w:rFonts w:eastAsiaTheme="minorEastAsia"/>
            <w:i w:val="0"/>
            <w:iCs w:val="0"/>
            <w:noProof/>
            <w:sz w:val="22"/>
            <w:szCs w:val="22"/>
            <w:lang w:eastAsia="en-GB"/>
          </w:rPr>
          <w:tab/>
        </w:r>
        <w:r w:rsidRPr="00E473C1">
          <w:rPr>
            <w:rStyle w:val="Hyperlink"/>
            <w:noProof/>
          </w:rPr>
          <w:t>Async “Stay In Context”</w:t>
        </w:r>
        <w:r>
          <w:rPr>
            <w:noProof/>
            <w:webHidden/>
          </w:rPr>
          <w:tab/>
        </w:r>
        <w:r>
          <w:rPr>
            <w:noProof/>
            <w:webHidden/>
          </w:rPr>
          <w:fldChar w:fldCharType="begin"/>
        </w:r>
        <w:r>
          <w:rPr>
            <w:noProof/>
            <w:webHidden/>
          </w:rPr>
          <w:instrText xml:space="preserve"> PAGEREF _Toc388370421 \h </w:instrText>
        </w:r>
        <w:r>
          <w:rPr>
            <w:noProof/>
            <w:webHidden/>
          </w:rPr>
        </w:r>
        <w:r>
          <w:rPr>
            <w:noProof/>
            <w:webHidden/>
          </w:rPr>
          <w:fldChar w:fldCharType="separate"/>
        </w:r>
        <w:r>
          <w:rPr>
            <w:noProof/>
            <w:webHidden/>
          </w:rPr>
          <w:t>25</w:t>
        </w:r>
        <w:r>
          <w:rPr>
            <w:noProof/>
            <w:webHidden/>
          </w:rPr>
          <w:fldChar w:fldCharType="end"/>
        </w:r>
      </w:hyperlink>
    </w:p>
    <w:p w14:paraId="057DE7CE"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2" w:history="1">
        <w:r w:rsidRPr="00E473C1">
          <w:rPr>
            <w:rStyle w:val="Hyperlink"/>
            <w:noProof/>
            <w:lang w:eastAsia="en-GB"/>
          </w:rPr>
          <w:t>2.4.3</w:t>
        </w:r>
        <w:r>
          <w:rPr>
            <w:rFonts w:eastAsiaTheme="minorEastAsia"/>
            <w:i w:val="0"/>
            <w:iCs w:val="0"/>
            <w:noProof/>
            <w:sz w:val="22"/>
            <w:szCs w:val="22"/>
            <w:lang w:eastAsia="en-GB"/>
          </w:rPr>
          <w:tab/>
        </w:r>
        <w:r w:rsidRPr="00E473C1">
          <w:rPr>
            <w:rStyle w:val="Hyperlink"/>
            <w:noProof/>
            <w:lang w:eastAsia="en-GB"/>
          </w:rPr>
          <w:t>Trampolines</w:t>
        </w:r>
        <w:r>
          <w:rPr>
            <w:noProof/>
            <w:webHidden/>
          </w:rPr>
          <w:tab/>
        </w:r>
        <w:r>
          <w:rPr>
            <w:noProof/>
            <w:webHidden/>
          </w:rPr>
          <w:fldChar w:fldCharType="begin"/>
        </w:r>
        <w:r>
          <w:rPr>
            <w:noProof/>
            <w:webHidden/>
          </w:rPr>
          <w:instrText xml:space="preserve"> PAGEREF _Toc388370422 \h </w:instrText>
        </w:r>
        <w:r>
          <w:rPr>
            <w:noProof/>
            <w:webHidden/>
          </w:rPr>
        </w:r>
        <w:r>
          <w:rPr>
            <w:noProof/>
            <w:webHidden/>
          </w:rPr>
          <w:fldChar w:fldCharType="separate"/>
        </w:r>
        <w:r>
          <w:rPr>
            <w:noProof/>
            <w:webHidden/>
          </w:rPr>
          <w:t>26</w:t>
        </w:r>
        <w:r>
          <w:rPr>
            <w:noProof/>
            <w:webHidden/>
          </w:rPr>
          <w:fldChar w:fldCharType="end"/>
        </w:r>
      </w:hyperlink>
    </w:p>
    <w:p w14:paraId="4A3281CF"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3" w:history="1">
        <w:r w:rsidRPr="00E473C1">
          <w:rPr>
            <w:rStyle w:val="Hyperlink"/>
            <w:noProof/>
            <w:lang w:eastAsia="en-GB"/>
          </w:rPr>
          <w:t>2.4.4</w:t>
        </w:r>
        <w:r>
          <w:rPr>
            <w:rFonts w:eastAsiaTheme="minorEastAsia"/>
            <w:i w:val="0"/>
            <w:iCs w:val="0"/>
            <w:noProof/>
            <w:sz w:val="22"/>
            <w:szCs w:val="22"/>
            <w:lang w:eastAsia="en-GB"/>
          </w:rPr>
          <w:tab/>
        </w:r>
        <w:r w:rsidRPr="00E473C1">
          <w:rPr>
            <w:rStyle w:val="Hyperlink"/>
            <w:noProof/>
            <w:lang w:eastAsia="en-GB"/>
          </w:rPr>
          <w:t>Bind hijacking check</w:t>
        </w:r>
        <w:r>
          <w:rPr>
            <w:noProof/>
            <w:webHidden/>
          </w:rPr>
          <w:tab/>
        </w:r>
        <w:r>
          <w:rPr>
            <w:noProof/>
            <w:webHidden/>
          </w:rPr>
          <w:fldChar w:fldCharType="begin"/>
        </w:r>
        <w:r>
          <w:rPr>
            <w:noProof/>
            <w:webHidden/>
          </w:rPr>
          <w:instrText xml:space="preserve"> PAGEREF _Toc388370423 \h </w:instrText>
        </w:r>
        <w:r>
          <w:rPr>
            <w:noProof/>
            <w:webHidden/>
          </w:rPr>
        </w:r>
        <w:r>
          <w:rPr>
            <w:noProof/>
            <w:webHidden/>
          </w:rPr>
          <w:fldChar w:fldCharType="separate"/>
        </w:r>
        <w:r>
          <w:rPr>
            <w:noProof/>
            <w:webHidden/>
          </w:rPr>
          <w:t>27</w:t>
        </w:r>
        <w:r>
          <w:rPr>
            <w:noProof/>
            <w:webHidden/>
          </w:rPr>
          <w:fldChar w:fldCharType="end"/>
        </w:r>
      </w:hyperlink>
    </w:p>
    <w:p w14:paraId="0EAAAFFA"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4" w:history="1">
        <w:r w:rsidRPr="00E473C1">
          <w:rPr>
            <w:rStyle w:val="Hyperlink"/>
            <w:noProof/>
            <w:lang w:eastAsia="en-GB"/>
          </w:rPr>
          <w:t>2.4.5</w:t>
        </w:r>
        <w:r>
          <w:rPr>
            <w:rFonts w:eastAsiaTheme="minorEastAsia"/>
            <w:i w:val="0"/>
            <w:iCs w:val="0"/>
            <w:noProof/>
            <w:sz w:val="22"/>
            <w:szCs w:val="22"/>
            <w:lang w:eastAsia="en-GB"/>
          </w:rPr>
          <w:tab/>
        </w:r>
        <w:r w:rsidRPr="00E473C1">
          <w:rPr>
            <w:rStyle w:val="Hyperlink"/>
            <w:noProof/>
            <w:lang w:eastAsia="en-GB"/>
          </w:rPr>
          <w:t>Splitting up of AsyncParams</w:t>
        </w:r>
        <w:r>
          <w:rPr>
            <w:noProof/>
            <w:webHidden/>
          </w:rPr>
          <w:tab/>
        </w:r>
        <w:r>
          <w:rPr>
            <w:noProof/>
            <w:webHidden/>
          </w:rPr>
          <w:fldChar w:fldCharType="begin"/>
        </w:r>
        <w:r>
          <w:rPr>
            <w:noProof/>
            <w:webHidden/>
          </w:rPr>
          <w:instrText xml:space="preserve"> PAGEREF _Toc388370424 \h </w:instrText>
        </w:r>
        <w:r>
          <w:rPr>
            <w:noProof/>
            <w:webHidden/>
          </w:rPr>
        </w:r>
        <w:r>
          <w:rPr>
            <w:noProof/>
            <w:webHidden/>
          </w:rPr>
          <w:fldChar w:fldCharType="separate"/>
        </w:r>
        <w:r>
          <w:rPr>
            <w:noProof/>
            <w:webHidden/>
          </w:rPr>
          <w:t>27</w:t>
        </w:r>
        <w:r>
          <w:rPr>
            <w:noProof/>
            <w:webHidden/>
          </w:rPr>
          <w:fldChar w:fldCharType="end"/>
        </w:r>
      </w:hyperlink>
    </w:p>
    <w:p w14:paraId="452DD220"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25" w:history="1">
        <w:r w:rsidRPr="00E473C1">
          <w:rPr>
            <w:rStyle w:val="Hyperlink"/>
            <w:noProof/>
          </w:rPr>
          <w:t>2.5</w:t>
        </w:r>
        <w:r>
          <w:rPr>
            <w:rFonts w:eastAsiaTheme="minorEastAsia"/>
            <w:smallCaps w:val="0"/>
            <w:noProof/>
            <w:sz w:val="22"/>
            <w:szCs w:val="22"/>
            <w:lang w:eastAsia="en-GB"/>
          </w:rPr>
          <w:tab/>
        </w:r>
        <w:r w:rsidRPr="00E473C1">
          <w:rPr>
            <w:rStyle w:val="Hyperlink"/>
            <w:noProof/>
          </w:rPr>
          <w:t>Microsoft.FSharp.Linq</w:t>
        </w:r>
        <w:r>
          <w:rPr>
            <w:noProof/>
            <w:webHidden/>
          </w:rPr>
          <w:tab/>
        </w:r>
        <w:r>
          <w:rPr>
            <w:noProof/>
            <w:webHidden/>
          </w:rPr>
          <w:fldChar w:fldCharType="begin"/>
        </w:r>
        <w:r>
          <w:rPr>
            <w:noProof/>
            <w:webHidden/>
          </w:rPr>
          <w:instrText xml:space="preserve"> PAGEREF _Toc388370425 \h </w:instrText>
        </w:r>
        <w:r>
          <w:rPr>
            <w:noProof/>
            <w:webHidden/>
          </w:rPr>
        </w:r>
        <w:r>
          <w:rPr>
            <w:noProof/>
            <w:webHidden/>
          </w:rPr>
          <w:fldChar w:fldCharType="separate"/>
        </w:r>
        <w:r>
          <w:rPr>
            <w:noProof/>
            <w:webHidden/>
          </w:rPr>
          <w:t>29</w:t>
        </w:r>
        <w:r>
          <w:rPr>
            <w:noProof/>
            <w:webHidden/>
          </w:rPr>
          <w:fldChar w:fldCharType="end"/>
        </w:r>
      </w:hyperlink>
    </w:p>
    <w:p w14:paraId="09E2FA55"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6" w:history="1">
        <w:r w:rsidRPr="00E473C1">
          <w:rPr>
            <w:rStyle w:val="Hyperlink"/>
            <w:noProof/>
            <w:lang w:eastAsia="en-GB"/>
          </w:rPr>
          <w:t>2.5.1</w:t>
        </w:r>
        <w:r>
          <w:rPr>
            <w:rFonts w:eastAsiaTheme="minorEastAsia"/>
            <w:i w:val="0"/>
            <w:iCs w:val="0"/>
            <w:noProof/>
            <w:sz w:val="22"/>
            <w:szCs w:val="22"/>
            <w:lang w:eastAsia="en-GB"/>
          </w:rPr>
          <w:tab/>
        </w:r>
        <w:r w:rsidRPr="00E473C1">
          <w:rPr>
            <w:rStyle w:val="Hyperlink"/>
            <w:noProof/>
            <w:lang w:eastAsia="en-GB"/>
          </w:rPr>
          <w:t>Query design</w:t>
        </w:r>
        <w:r>
          <w:rPr>
            <w:noProof/>
            <w:webHidden/>
          </w:rPr>
          <w:tab/>
        </w:r>
        <w:r>
          <w:rPr>
            <w:noProof/>
            <w:webHidden/>
          </w:rPr>
          <w:fldChar w:fldCharType="begin"/>
        </w:r>
        <w:r>
          <w:rPr>
            <w:noProof/>
            <w:webHidden/>
          </w:rPr>
          <w:instrText xml:space="preserve"> PAGEREF _Toc388370426 \h </w:instrText>
        </w:r>
        <w:r>
          <w:rPr>
            <w:noProof/>
            <w:webHidden/>
          </w:rPr>
        </w:r>
        <w:r>
          <w:rPr>
            <w:noProof/>
            <w:webHidden/>
          </w:rPr>
          <w:fldChar w:fldCharType="separate"/>
        </w:r>
        <w:r>
          <w:rPr>
            <w:noProof/>
            <w:webHidden/>
          </w:rPr>
          <w:t>29</w:t>
        </w:r>
        <w:r>
          <w:rPr>
            <w:noProof/>
            <w:webHidden/>
          </w:rPr>
          <w:fldChar w:fldCharType="end"/>
        </w:r>
      </w:hyperlink>
    </w:p>
    <w:p w14:paraId="63AA472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27" w:history="1">
        <w:r w:rsidRPr="00E473C1">
          <w:rPr>
            <w:rStyle w:val="Hyperlink"/>
            <w:noProof/>
            <w:lang w:eastAsia="en-GB"/>
          </w:rPr>
          <w:t>2.5.2</w:t>
        </w:r>
        <w:r>
          <w:rPr>
            <w:rFonts w:eastAsiaTheme="minorEastAsia"/>
            <w:i w:val="0"/>
            <w:iCs w:val="0"/>
            <w:noProof/>
            <w:sz w:val="22"/>
            <w:szCs w:val="22"/>
            <w:lang w:eastAsia="en-GB"/>
          </w:rPr>
          <w:tab/>
        </w:r>
        <w:r w:rsidRPr="00E473C1">
          <w:rPr>
            <w:rStyle w:val="Hyperlink"/>
            <w:noProof/>
            <w:lang w:eastAsia="en-GB"/>
          </w:rPr>
          <w:t>Equality and comparison in queries</w:t>
        </w:r>
        <w:r>
          <w:rPr>
            <w:noProof/>
            <w:webHidden/>
          </w:rPr>
          <w:tab/>
        </w:r>
        <w:r>
          <w:rPr>
            <w:noProof/>
            <w:webHidden/>
          </w:rPr>
          <w:fldChar w:fldCharType="begin"/>
        </w:r>
        <w:r>
          <w:rPr>
            <w:noProof/>
            <w:webHidden/>
          </w:rPr>
          <w:instrText xml:space="preserve"> PAGEREF _Toc388370427 \h </w:instrText>
        </w:r>
        <w:r>
          <w:rPr>
            <w:noProof/>
            <w:webHidden/>
          </w:rPr>
        </w:r>
        <w:r>
          <w:rPr>
            <w:noProof/>
            <w:webHidden/>
          </w:rPr>
          <w:fldChar w:fldCharType="separate"/>
        </w:r>
        <w:r>
          <w:rPr>
            <w:noProof/>
            <w:webHidden/>
          </w:rPr>
          <w:t>29</w:t>
        </w:r>
        <w:r>
          <w:rPr>
            <w:noProof/>
            <w:webHidden/>
          </w:rPr>
          <w:fldChar w:fldCharType="end"/>
        </w:r>
      </w:hyperlink>
    </w:p>
    <w:p w14:paraId="16786675"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28" w:history="1">
        <w:r w:rsidRPr="00E473C1">
          <w:rPr>
            <w:rStyle w:val="Hyperlink"/>
            <w:noProof/>
          </w:rPr>
          <w:t>3</w:t>
        </w:r>
        <w:r>
          <w:rPr>
            <w:rFonts w:eastAsiaTheme="minorEastAsia"/>
            <w:b w:val="0"/>
            <w:bCs w:val="0"/>
            <w:caps w:val="0"/>
            <w:noProof/>
            <w:sz w:val="22"/>
            <w:szCs w:val="22"/>
            <w:lang w:eastAsia="en-GB"/>
          </w:rPr>
          <w:tab/>
        </w:r>
        <w:r w:rsidRPr="00E473C1">
          <w:rPr>
            <w:rStyle w:val="Hyperlink"/>
            <w:noProof/>
          </w:rPr>
          <w:t>Library-only Language Features</w:t>
        </w:r>
        <w:r>
          <w:rPr>
            <w:noProof/>
            <w:webHidden/>
          </w:rPr>
          <w:tab/>
        </w:r>
        <w:r>
          <w:rPr>
            <w:noProof/>
            <w:webHidden/>
          </w:rPr>
          <w:fldChar w:fldCharType="begin"/>
        </w:r>
        <w:r>
          <w:rPr>
            <w:noProof/>
            <w:webHidden/>
          </w:rPr>
          <w:instrText xml:space="preserve"> PAGEREF _Toc388370428 \h </w:instrText>
        </w:r>
        <w:r>
          <w:rPr>
            <w:noProof/>
            <w:webHidden/>
          </w:rPr>
        </w:r>
        <w:r>
          <w:rPr>
            <w:noProof/>
            <w:webHidden/>
          </w:rPr>
          <w:fldChar w:fldCharType="separate"/>
        </w:r>
        <w:r>
          <w:rPr>
            <w:noProof/>
            <w:webHidden/>
          </w:rPr>
          <w:t>30</w:t>
        </w:r>
        <w:r>
          <w:rPr>
            <w:noProof/>
            <w:webHidden/>
          </w:rPr>
          <w:fldChar w:fldCharType="end"/>
        </w:r>
      </w:hyperlink>
    </w:p>
    <w:p w14:paraId="23FF4E54"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29" w:history="1">
        <w:r w:rsidRPr="00E473C1">
          <w:rPr>
            <w:rStyle w:val="Hyperlink"/>
            <w:noProof/>
          </w:rPr>
          <w:t>3.1</w:t>
        </w:r>
        <w:r>
          <w:rPr>
            <w:rFonts w:eastAsiaTheme="minorEastAsia"/>
            <w:smallCaps w:val="0"/>
            <w:noProof/>
            <w:sz w:val="22"/>
            <w:szCs w:val="22"/>
            <w:lang w:eastAsia="en-GB"/>
          </w:rPr>
          <w:tab/>
        </w:r>
        <w:r w:rsidRPr="00E473C1">
          <w:rPr>
            <w:rStyle w:val="Hyperlink"/>
            <w:noProof/>
          </w:rPr>
          <w:t>Static Optimizations</w:t>
        </w:r>
        <w:r>
          <w:rPr>
            <w:noProof/>
            <w:webHidden/>
          </w:rPr>
          <w:tab/>
        </w:r>
        <w:r>
          <w:rPr>
            <w:noProof/>
            <w:webHidden/>
          </w:rPr>
          <w:fldChar w:fldCharType="begin"/>
        </w:r>
        <w:r>
          <w:rPr>
            <w:noProof/>
            <w:webHidden/>
          </w:rPr>
          <w:instrText xml:space="preserve"> PAGEREF _Toc388370429 \h </w:instrText>
        </w:r>
        <w:r>
          <w:rPr>
            <w:noProof/>
            <w:webHidden/>
          </w:rPr>
        </w:r>
        <w:r>
          <w:rPr>
            <w:noProof/>
            <w:webHidden/>
          </w:rPr>
          <w:fldChar w:fldCharType="separate"/>
        </w:r>
        <w:r>
          <w:rPr>
            <w:noProof/>
            <w:webHidden/>
          </w:rPr>
          <w:t>30</w:t>
        </w:r>
        <w:r>
          <w:rPr>
            <w:noProof/>
            <w:webHidden/>
          </w:rPr>
          <w:fldChar w:fldCharType="end"/>
        </w:r>
      </w:hyperlink>
    </w:p>
    <w:p w14:paraId="146CAC5C"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30" w:history="1">
        <w:r w:rsidRPr="00E473C1">
          <w:rPr>
            <w:rStyle w:val="Hyperlink"/>
            <w:noProof/>
          </w:rPr>
          <w:t>3.2</w:t>
        </w:r>
        <w:r>
          <w:rPr>
            <w:rFonts w:eastAsiaTheme="minorEastAsia"/>
            <w:smallCaps w:val="0"/>
            <w:noProof/>
            <w:sz w:val="22"/>
            <w:szCs w:val="22"/>
            <w:lang w:eastAsia="en-GB"/>
          </w:rPr>
          <w:tab/>
        </w:r>
        <w:r w:rsidRPr="00E473C1">
          <w:rPr>
            <w:rStyle w:val="Hyperlink"/>
            <w:noProof/>
          </w:rPr>
          <w:t>Mutating tail-cons of lists</w:t>
        </w:r>
        <w:r>
          <w:rPr>
            <w:noProof/>
            <w:webHidden/>
          </w:rPr>
          <w:tab/>
        </w:r>
        <w:r>
          <w:rPr>
            <w:noProof/>
            <w:webHidden/>
          </w:rPr>
          <w:fldChar w:fldCharType="begin"/>
        </w:r>
        <w:r>
          <w:rPr>
            <w:noProof/>
            <w:webHidden/>
          </w:rPr>
          <w:instrText xml:space="preserve"> PAGEREF _Toc388370430 \h </w:instrText>
        </w:r>
        <w:r>
          <w:rPr>
            <w:noProof/>
            <w:webHidden/>
          </w:rPr>
        </w:r>
        <w:r>
          <w:rPr>
            <w:noProof/>
            <w:webHidden/>
          </w:rPr>
          <w:fldChar w:fldCharType="separate"/>
        </w:r>
        <w:r>
          <w:rPr>
            <w:noProof/>
            <w:webHidden/>
          </w:rPr>
          <w:t>30</w:t>
        </w:r>
        <w:r>
          <w:rPr>
            <w:noProof/>
            <w:webHidden/>
          </w:rPr>
          <w:fldChar w:fldCharType="end"/>
        </w:r>
      </w:hyperlink>
    </w:p>
    <w:p w14:paraId="281CEF9C"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31" w:history="1">
        <w:r w:rsidRPr="00E473C1">
          <w:rPr>
            <w:rStyle w:val="Hyperlink"/>
            <w:noProof/>
          </w:rPr>
          <w:t>3.3</w:t>
        </w:r>
        <w:r>
          <w:rPr>
            <w:rFonts w:eastAsiaTheme="minorEastAsia"/>
            <w:smallCaps w:val="0"/>
            <w:noProof/>
            <w:sz w:val="22"/>
            <w:szCs w:val="22"/>
            <w:lang w:eastAsia="en-GB"/>
          </w:rPr>
          <w:tab/>
        </w:r>
        <w:r w:rsidRPr="00E473C1">
          <w:rPr>
            <w:rStyle w:val="Hyperlink"/>
            <w:noProof/>
          </w:rPr>
          <w:t>Embedded IL</w:t>
        </w:r>
        <w:r>
          <w:rPr>
            <w:noProof/>
            <w:webHidden/>
          </w:rPr>
          <w:tab/>
        </w:r>
        <w:r>
          <w:rPr>
            <w:noProof/>
            <w:webHidden/>
          </w:rPr>
          <w:fldChar w:fldCharType="begin"/>
        </w:r>
        <w:r>
          <w:rPr>
            <w:noProof/>
            <w:webHidden/>
          </w:rPr>
          <w:instrText xml:space="preserve"> PAGEREF _Toc388370431 \h </w:instrText>
        </w:r>
        <w:r>
          <w:rPr>
            <w:noProof/>
            <w:webHidden/>
          </w:rPr>
        </w:r>
        <w:r>
          <w:rPr>
            <w:noProof/>
            <w:webHidden/>
          </w:rPr>
          <w:fldChar w:fldCharType="separate"/>
        </w:r>
        <w:r>
          <w:rPr>
            <w:noProof/>
            <w:webHidden/>
          </w:rPr>
          <w:t>31</w:t>
        </w:r>
        <w:r>
          <w:rPr>
            <w:noProof/>
            <w:webHidden/>
          </w:rPr>
          <w:fldChar w:fldCharType="end"/>
        </w:r>
      </w:hyperlink>
    </w:p>
    <w:p w14:paraId="7920F143"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32" w:history="1">
        <w:r w:rsidRPr="00E473C1">
          <w:rPr>
            <w:rStyle w:val="Hyperlink"/>
            <w:noProof/>
          </w:rPr>
          <w:t>4</w:t>
        </w:r>
        <w:r>
          <w:rPr>
            <w:rFonts w:eastAsiaTheme="minorEastAsia"/>
            <w:b w:val="0"/>
            <w:bCs w:val="0"/>
            <w:caps w:val="0"/>
            <w:noProof/>
            <w:sz w:val="22"/>
            <w:szCs w:val="22"/>
            <w:lang w:eastAsia="en-GB"/>
          </w:rPr>
          <w:tab/>
        </w:r>
        <w:r w:rsidRPr="00E473C1">
          <w:rPr>
            <w:rStyle w:val="Hyperlink"/>
            <w:noProof/>
          </w:rPr>
          <w:t>Binary Formats (Notes)</w:t>
        </w:r>
        <w:r>
          <w:rPr>
            <w:noProof/>
            <w:webHidden/>
          </w:rPr>
          <w:tab/>
        </w:r>
        <w:r>
          <w:rPr>
            <w:noProof/>
            <w:webHidden/>
          </w:rPr>
          <w:fldChar w:fldCharType="begin"/>
        </w:r>
        <w:r>
          <w:rPr>
            <w:noProof/>
            <w:webHidden/>
          </w:rPr>
          <w:instrText xml:space="preserve"> PAGEREF _Toc388370432 \h </w:instrText>
        </w:r>
        <w:r>
          <w:rPr>
            <w:noProof/>
            <w:webHidden/>
          </w:rPr>
        </w:r>
        <w:r>
          <w:rPr>
            <w:noProof/>
            <w:webHidden/>
          </w:rPr>
          <w:fldChar w:fldCharType="separate"/>
        </w:r>
        <w:r>
          <w:rPr>
            <w:noProof/>
            <w:webHidden/>
          </w:rPr>
          <w:t>33</w:t>
        </w:r>
        <w:r>
          <w:rPr>
            <w:noProof/>
            <w:webHidden/>
          </w:rPr>
          <w:fldChar w:fldCharType="end"/>
        </w:r>
      </w:hyperlink>
    </w:p>
    <w:p w14:paraId="7FD47D04"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33" w:history="1">
        <w:r w:rsidRPr="00E473C1">
          <w:rPr>
            <w:rStyle w:val="Hyperlink"/>
            <w:noProof/>
          </w:rPr>
          <w:t>5</w:t>
        </w:r>
        <w:r>
          <w:rPr>
            <w:rFonts w:eastAsiaTheme="minorEastAsia"/>
            <w:b w:val="0"/>
            <w:bCs w:val="0"/>
            <w:caps w:val="0"/>
            <w:noProof/>
            <w:sz w:val="22"/>
            <w:szCs w:val="22"/>
            <w:lang w:eastAsia="en-GB"/>
          </w:rPr>
          <w:tab/>
        </w:r>
        <w:r w:rsidRPr="00E473C1">
          <w:rPr>
            <w:rStyle w:val="Hyperlink"/>
            <w:noProof/>
          </w:rPr>
          <w:t>F# and Serialization</w:t>
        </w:r>
        <w:r>
          <w:rPr>
            <w:noProof/>
            <w:webHidden/>
          </w:rPr>
          <w:tab/>
        </w:r>
        <w:r>
          <w:rPr>
            <w:noProof/>
            <w:webHidden/>
          </w:rPr>
          <w:fldChar w:fldCharType="begin"/>
        </w:r>
        <w:r>
          <w:rPr>
            <w:noProof/>
            <w:webHidden/>
          </w:rPr>
          <w:instrText xml:space="preserve"> PAGEREF _Toc388370433 \h </w:instrText>
        </w:r>
        <w:r>
          <w:rPr>
            <w:noProof/>
            <w:webHidden/>
          </w:rPr>
        </w:r>
        <w:r>
          <w:rPr>
            <w:noProof/>
            <w:webHidden/>
          </w:rPr>
          <w:fldChar w:fldCharType="separate"/>
        </w:r>
        <w:r>
          <w:rPr>
            <w:noProof/>
            <w:webHidden/>
          </w:rPr>
          <w:t>34</w:t>
        </w:r>
        <w:r>
          <w:rPr>
            <w:noProof/>
            <w:webHidden/>
          </w:rPr>
          <w:fldChar w:fldCharType="end"/>
        </w:r>
      </w:hyperlink>
    </w:p>
    <w:p w14:paraId="15CCEF07"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34" w:history="1">
        <w:r w:rsidRPr="00E473C1">
          <w:rPr>
            <w:rStyle w:val="Hyperlink"/>
            <w:noProof/>
          </w:rPr>
          <w:t>5.1.1</w:t>
        </w:r>
        <w:r>
          <w:rPr>
            <w:rFonts w:eastAsiaTheme="minorEastAsia"/>
            <w:i w:val="0"/>
            <w:iCs w:val="0"/>
            <w:noProof/>
            <w:sz w:val="22"/>
            <w:szCs w:val="22"/>
            <w:lang w:eastAsia="en-GB"/>
          </w:rPr>
          <w:tab/>
        </w:r>
        <w:r w:rsidRPr="00E473C1">
          <w:rPr>
            <w:rStyle w:val="Hyperlink"/>
            <w:noProof/>
          </w:rPr>
          <w:t>Requirement: Relevant Serializers</w:t>
        </w:r>
        <w:r>
          <w:rPr>
            <w:noProof/>
            <w:webHidden/>
          </w:rPr>
          <w:tab/>
        </w:r>
        <w:r>
          <w:rPr>
            <w:noProof/>
            <w:webHidden/>
          </w:rPr>
          <w:fldChar w:fldCharType="begin"/>
        </w:r>
        <w:r>
          <w:rPr>
            <w:noProof/>
            <w:webHidden/>
          </w:rPr>
          <w:instrText xml:space="preserve"> PAGEREF _Toc388370434 \h </w:instrText>
        </w:r>
        <w:r>
          <w:rPr>
            <w:noProof/>
            <w:webHidden/>
          </w:rPr>
        </w:r>
        <w:r>
          <w:rPr>
            <w:noProof/>
            <w:webHidden/>
          </w:rPr>
          <w:fldChar w:fldCharType="separate"/>
        </w:r>
        <w:r>
          <w:rPr>
            <w:noProof/>
            <w:webHidden/>
          </w:rPr>
          <w:t>34</w:t>
        </w:r>
        <w:r>
          <w:rPr>
            <w:noProof/>
            <w:webHidden/>
          </w:rPr>
          <w:fldChar w:fldCharType="end"/>
        </w:r>
      </w:hyperlink>
    </w:p>
    <w:p w14:paraId="71FA9AA9"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35" w:history="1">
        <w:r w:rsidRPr="00E473C1">
          <w:rPr>
            <w:rStyle w:val="Hyperlink"/>
            <w:noProof/>
          </w:rPr>
          <w:t>5.1.2</w:t>
        </w:r>
        <w:r>
          <w:rPr>
            <w:rFonts w:eastAsiaTheme="minorEastAsia"/>
            <w:i w:val="0"/>
            <w:iCs w:val="0"/>
            <w:noProof/>
            <w:sz w:val="22"/>
            <w:szCs w:val="22"/>
            <w:lang w:eastAsia="en-GB"/>
          </w:rPr>
          <w:tab/>
        </w:r>
        <w:r w:rsidRPr="00E473C1">
          <w:rPr>
            <w:rStyle w:val="Hyperlink"/>
            <w:noProof/>
          </w:rPr>
          <w:t>Requirement: Stability of serialization formats</w:t>
        </w:r>
        <w:r>
          <w:rPr>
            <w:noProof/>
            <w:webHidden/>
          </w:rPr>
          <w:tab/>
        </w:r>
        <w:r>
          <w:rPr>
            <w:noProof/>
            <w:webHidden/>
          </w:rPr>
          <w:fldChar w:fldCharType="begin"/>
        </w:r>
        <w:r>
          <w:rPr>
            <w:noProof/>
            <w:webHidden/>
          </w:rPr>
          <w:instrText xml:space="preserve"> PAGEREF _Toc388370435 \h </w:instrText>
        </w:r>
        <w:r>
          <w:rPr>
            <w:noProof/>
            <w:webHidden/>
          </w:rPr>
        </w:r>
        <w:r>
          <w:rPr>
            <w:noProof/>
            <w:webHidden/>
          </w:rPr>
          <w:fldChar w:fldCharType="separate"/>
        </w:r>
        <w:r>
          <w:rPr>
            <w:noProof/>
            <w:webHidden/>
          </w:rPr>
          <w:t>34</w:t>
        </w:r>
        <w:r>
          <w:rPr>
            <w:noProof/>
            <w:webHidden/>
          </w:rPr>
          <w:fldChar w:fldCharType="end"/>
        </w:r>
      </w:hyperlink>
    </w:p>
    <w:p w14:paraId="360C2B4C"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36" w:history="1">
        <w:r w:rsidRPr="00E473C1">
          <w:rPr>
            <w:rStyle w:val="Hyperlink"/>
            <w:noProof/>
          </w:rPr>
          <w:t>5.1.3</w:t>
        </w:r>
        <w:r>
          <w:rPr>
            <w:rFonts w:eastAsiaTheme="minorEastAsia"/>
            <w:i w:val="0"/>
            <w:iCs w:val="0"/>
            <w:noProof/>
            <w:sz w:val="22"/>
            <w:szCs w:val="22"/>
            <w:lang w:eastAsia="en-GB"/>
          </w:rPr>
          <w:tab/>
        </w:r>
        <w:r w:rsidRPr="00E473C1">
          <w:rPr>
            <w:rStyle w:val="Hyperlink"/>
            <w:noProof/>
          </w:rPr>
          <w:t>Requirement: Interaction with Partial Trust and Security Transparency</w:t>
        </w:r>
        <w:r>
          <w:rPr>
            <w:noProof/>
            <w:webHidden/>
          </w:rPr>
          <w:tab/>
        </w:r>
        <w:r>
          <w:rPr>
            <w:noProof/>
            <w:webHidden/>
          </w:rPr>
          <w:fldChar w:fldCharType="begin"/>
        </w:r>
        <w:r>
          <w:rPr>
            <w:noProof/>
            <w:webHidden/>
          </w:rPr>
          <w:instrText xml:space="preserve"> PAGEREF _Toc388370436 \h </w:instrText>
        </w:r>
        <w:r>
          <w:rPr>
            <w:noProof/>
            <w:webHidden/>
          </w:rPr>
        </w:r>
        <w:r>
          <w:rPr>
            <w:noProof/>
            <w:webHidden/>
          </w:rPr>
          <w:fldChar w:fldCharType="separate"/>
        </w:r>
        <w:r>
          <w:rPr>
            <w:noProof/>
            <w:webHidden/>
          </w:rPr>
          <w:t>34</w:t>
        </w:r>
        <w:r>
          <w:rPr>
            <w:noProof/>
            <w:webHidden/>
          </w:rPr>
          <w:fldChar w:fldCharType="end"/>
        </w:r>
      </w:hyperlink>
    </w:p>
    <w:p w14:paraId="0BE5DDA7"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37" w:history="1">
        <w:r w:rsidRPr="00E473C1">
          <w:rPr>
            <w:rStyle w:val="Hyperlink"/>
            <w:noProof/>
          </w:rPr>
          <w:t>5.1.4</w:t>
        </w:r>
        <w:r>
          <w:rPr>
            <w:rFonts w:eastAsiaTheme="minorEastAsia"/>
            <w:i w:val="0"/>
            <w:iCs w:val="0"/>
            <w:noProof/>
            <w:sz w:val="22"/>
            <w:szCs w:val="22"/>
            <w:lang w:eastAsia="en-GB"/>
          </w:rPr>
          <w:tab/>
        </w:r>
        <w:r w:rsidRPr="00E473C1">
          <w:rPr>
            <w:rStyle w:val="Hyperlink"/>
            <w:noProof/>
          </w:rPr>
          <w:t>Requirement: Stability across platforms</w:t>
        </w:r>
        <w:r>
          <w:rPr>
            <w:noProof/>
            <w:webHidden/>
          </w:rPr>
          <w:tab/>
        </w:r>
        <w:r>
          <w:rPr>
            <w:noProof/>
            <w:webHidden/>
          </w:rPr>
          <w:fldChar w:fldCharType="begin"/>
        </w:r>
        <w:r>
          <w:rPr>
            <w:noProof/>
            <w:webHidden/>
          </w:rPr>
          <w:instrText xml:space="preserve"> PAGEREF _Toc388370437 \h </w:instrText>
        </w:r>
        <w:r>
          <w:rPr>
            <w:noProof/>
            <w:webHidden/>
          </w:rPr>
        </w:r>
        <w:r>
          <w:rPr>
            <w:noProof/>
            <w:webHidden/>
          </w:rPr>
          <w:fldChar w:fldCharType="separate"/>
        </w:r>
        <w:r>
          <w:rPr>
            <w:noProof/>
            <w:webHidden/>
          </w:rPr>
          <w:t>35</w:t>
        </w:r>
        <w:r>
          <w:rPr>
            <w:noProof/>
            <w:webHidden/>
          </w:rPr>
          <w:fldChar w:fldCharType="end"/>
        </w:r>
      </w:hyperlink>
    </w:p>
    <w:p w14:paraId="0C74F762"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38" w:history="1">
        <w:r w:rsidRPr="00E473C1">
          <w:rPr>
            <w:rStyle w:val="Hyperlink"/>
            <w:noProof/>
          </w:rPr>
          <w:t>5.2</w:t>
        </w:r>
        <w:r>
          <w:rPr>
            <w:rFonts w:eastAsiaTheme="minorEastAsia"/>
            <w:smallCaps w:val="0"/>
            <w:noProof/>
            <w:sz w:val="22"/>
            <w:szCs w:val="22"/>
            <w:lang w:eastAsia="en-GB"/>
          </w:rPr>
          <w:tab/>
        </w:r>
        <w:r w:rsidRPr="00E473C1">
          <w:rPr>
            <w:rStyle w:val="Hyperlink"/>
            <w:noProof/>
          </w:rPr>
          <w:t>Overview of Serializers</w:t>
        </w:r>
        <w:r>
          <w:rPr>
            <w:noProof/>
            <w:webHidden/>
          </w:rPr>
          <w:tab/>
        </w:r>
        <w:r>
          <w:rPr>
            <w:noProof/>
            <w:webHidden/>
          </w:rPr>
          <w:fldChar w:fldCharType="begin"/>
        </w:r>
        <w:r>
          <w:rPr>
            <w:noProof/>
            <w:webHidden/>
          </w:rPr>
          <w:instrText xml:space="preserve"> PAGEREF _Toc388370438 \h </w:instrText>
        </w:r>
        <w:r>
          <w:rPr>
            <w:noProof/>
            <w:webHidden/>
          </w:rPr>
        </w:r>
        <w:r>
          <w:rPr>
            <w:noProof/>
            <w:webHidden/>
          </w:rPr>
          <w:fldChar w:fldCharType="separate"/>
        </w:r>
        <w:r>
          <w:rPr>
            <w:noProof/>
            <w:webHidden/>
          </w:rPr>
          <w:t>35</w:t>
        </w:r>
        <w:r>
          <w:rPr>
            <w:noProof/>
            <w:webHidden/>
          </w:rPr>
          <w:fldChar w:fldCharType="end"/>
        </w:r>
      </w:hyperlink>
    </w:p>
    <w:p w14:paraId="7E43286A"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39" w:history="1">
        <w:r w:rsidRPr="00E473C1">
          <w:rPr>
            <w:rStyle w:val="Hyperlink"/>
            <w:noProof/>
          </w:rPr>
          <w:t>5.2.1</w:t>
        </w:r>
        <w:r>
          <w:rPr>
            <w:rFonts w:eastAsiaTheme="minorEastAsia"/>
            <w:i w:val="0"/>
            <w:iCs w:val="0"/>
            <w:noProof/>
            <w:sz w:val="22"/>
            <w:szCs w:val="22"/>
            <w:lang w:eastAsia="en-GB"/>
          </w:rPr>
          <w:tab/>
        </w:r>
        <w:r w:rsidRPr="00E473C1">
          <w:rPr>
            <w:rStyle w:val="Hyperlink"/>
            <w:noProof/>
          </w:rPr>
          <w:t>System.Runtime.Serialization.Formatters.Binary.BinaryFormatter</w:t>
        </w:r>
        <w:r>
          <w:rPr>
            <w:noProof/>
            <w:webHidden/>
          </w:rPr>
          <w:tab/>
        </w:r>
        <w:r>
          <w:rPr>
            <w:noProof/>
            <w:webHidden/>
          </w:rPr>
          <w:fldChar w:fldCharType="begin"/>
        </w:r>
        <w:r>
          <w:rPr>
            <w:noProof/>
            <w:webHidden/>
          </w:rPr>
          <w:instrText xml:space="preserve"> PAGEREF _Toc388370439 \h </w:instrText>
        </w:r>
        <w:r>
          <w:rPr>
            <w:noProof/>
            <w:webHidden/>
          </w:rPr>
        </w:r>
        <w:r>
          <w:rPr>
            <w:noProof/>
            <w:webHidden/>
          </w:rPr>
          <w:fldChar w:fldCharType="separate"/>
        </w:r>
        <w:r>
          <w:rPr>
            <w:noProof/>
            <w:webHidden/>
          </w:rPr>
          <w:t>35</w:t>
        </w:r>
        <w:r>
          <w:rPr>
            <w:noProof/>
            <w:webHidden/>
          </w:rPr>
          <w:fldChar w:fldCharType="end"/>
        </w:r>
      </w:hyperlink>
    </w:p>
    <w:p w14:paraId="7172651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40" w:history="1">
        <w:r w:rsidRPr="00E473C1">
          <w:rPr>
            <w:rStyle w:val="Hyperlink"/>
            <w:noProof/>
          </w:rPr>
          <w:t>5.2.2</w:t>
        </w:r>
        <w:r>
          <w:rPr>
            <w:rFonts w:eastAsiaTheme="minorEastAsia"/>
            <w:i w:val="0"/>
            <w:iCs w:val="0"/>
            <w:noProof/>
            <w:sz w:val="22"/>
            <w:szCs w:val="22"/>
            <w:lang w:eastAsia="en-GB"/>
          </w:rPr>
          <w:tab/>
        </w:r>
        <w:r w:rsidRPr="00E473C1">
          <w:rPr>
            <w:rStyle w:val="Hyperlink"/>
            <w:noProof/>
          </w:rPr>
          <w:t>System. Runtime.Serialization.DataContractSerialization and System. Runtime.Serialization.Json.DataContractJsonSerializer</w:t>
        </w:r>
        <w:r>
          <w:rPr>
            <w:noProof/>
            <w:webHidden/>
          </w:rPr>
          <w:tab/>
        </w:r>
        <w:r>
          <w:rPr>
            <w:noProof/>
            <w:webHidden/>
          </w:rPr>
          <w:fldChar w:fldCharType="begin"/>
        </w:r>
        <w:r>
          <w:rPr>
            <w:noProof/>
            <w:webHidden/>
          </w:rPr>
          <w:instrText xml:space="preserve"> PAGEREF _Toc388370440 \h </w:instrText>
        </w:r>
        <w:r>
          <w:rPr>
            <w:noProof/>
            <w:webHidden/>
          </w:rPr>
        </w:r>
        <w:r>
          <w:rPr>
            <w:noProof/>
            <w:webHidden/>
          </w:rPr>
          <w:fldChar w:fldCharType="separate"/>
        </w:r>
        <w:r>
          <w:rPr>
            <w:noProof/>
            <w:webHidden/>
          </w:rPr>
          <w:t>35</w:t>
        </w:r>
        <w:r>
          <w:rPr>
            <w:noProof/>
            <w:webHidden/>
          </w:rPr>
          <w:fldChar w:fldCharType="end"/>
        </w:r>
      </w:hyperlink>
    </w:p>
    <w:p w14:paraId="4C9D037D"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41" w:history="1">
        <w:r w:rsidRPr="00E473C1">
          <w:rPr>
            <w:rStyle w:val="Hyperlink"/>
            <w:noProof/>
          </w:rPr>
          <w:t>5.2.3</w:t>
        </w:r>
        <w:r>
          <w:rPr>
            <w:rFonts w:eastAsiaTheme="minorEastAsia"/>
            <w:i w:val="0"/>
            <w:iCs w:val="0"/>
            <w:noProof/>
            <w:sz w:val="22"/>
            <w:szCs w:val="22"/>
            <w:lang w:eastAsia="en-GB"/>
          </w:rPr>
          <w:tab/>
        </w:r>
        <w:r w:rsidRPr="00E473C1">
          <w:rPr>
            <w:rStyle w:val="Hyperlink"/>
            <w:noProof/>
          </w:rPr>
          <w:t>System.Runtime.Serialization.Formatters.Soap.SoapFormatter</w:t>
        </w:r>
        <w:r>
          <w:rPr>
            <w:noProof/>
            <w:webHidden/>
          </w:rPr>
          <w:tab/>
        </w:r>
        <w:r>
          <w:rPr>
            <w:noProof/>
            <w:webHidden/>
          </w:rPr>
          <w:fldChar w:fldCharType="begin"/>
        </w:r>
        <w:r>
          <w:rPr>
            <w:noProof/>
            <w:webHidden/>
          </w:rPr>
          <w:instrText xml:space="preserve"> PAGEREF _Toc388370441 \h </w:instrText>
        </w:r>
        <w:r>
          <w:rPr>
            <w:noProof/>
            <w:webHidden/>
          </w:rPr>
        </w:r>
        <w:r>
          <w:rPr>
            <w:noProof/>
            <w:webHidden/>
          </w:rPr>
          <w:fldChar w:fldCharType="separate"/>
        </w:r>
        <w:r>
          <w:rPr>
            <w:noProof/>
            <w:webHidden/>
          </w:rPr>
          <w:t>36</w:t>
        </w:r>
        <w:r>
          <w:rPr>
            <w:noProof/>
            <w:webHidden/>
          </w:rPr>
          <w:fldChar w:fldCharType="end"/>
        </w:r>
      </w:hyperlink>
    </w:p>
    <w:p w14:paraId="3E9BAE0C"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42" w:history="1">
        <w:r w:rsidRPr="00E473C1">
          <w:rPr>
            <w:rStyle w:val="Hyperlink"/>
            <w:noProof/>
          </w:rPr>
          <w:t>5.2.4</w:t>
        </w:r>
        <w:r>
          <w:rPr>
            <w:rFonts w:eastAsiaTheme="minorEastAsia"/>
            <w:i w:val="0"/>
            <w:iCs w:val="0"/>
            <w:noProof/>
            <w:sz w:val="22"/>
            <w:szCs w:val="22"/>
            <w:lang w:eastAsia="en-GB"/>
          </w:rPr>
          <w:tab/>
        </w:r>
        <w:r w:rsidRPr="00E473C1">
          <w:rPr>
            <w:rStyle w:val="Hyperlink"/>
            <w:noProof/>
          </w:rPr>
          <w:t>System.Xml.Serialization.XmlSerializer</w:t>
        </w:r>
        <w:r>
          <w:rPr>
            <w:noProof/>
            <w:webHidden/>
          </w:rPr>
          <w:tab/>
        </w:r>
        <w:r>
          <w:rPr>
            <w:noProof/>
            <w:webHidden/>
          </w:rPr>
          <w:fldChar w:fldCharType="begin"/>
        </w:r>
        <w:r>
          <w:rPr>
            <w:noProof/>
            <w:webHidden/>
          </w:rPr>
          <w:instrText xml:space="preserve"> PAGEREF _Toc388370442 \h </w:instrText>
        </w:r>
        <w:r>
          <w:rPr>
            <w:noProof/>
            <w:webHidden/>
          </w:rPr>
        </w:r>
        <w:r>
          <w:rPr>
            <w:noProof/>
            <w:webHidden/>
          </w:rPr>
          <w:fldChar w:fldCharType="separate"/>
        </w:r>
        <w:r>
          <w:rPr>
            <w:noProof/>
            <w:webHidden/>
          </w:rPr>
          <w:t>36</w:t>
        </w:r>
        <w:r>
          <w:rPr>
            <w:noProof/>
            <w:webHidden/>
          </w:rPr>
          <w:fldChar w:fldCharType="end"/>
        </w:r>
      </w:hyperlink>
    </w:p>
    <w:p w14:paraId="7570E1D1"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3" w:history="1">
        <w:r w:rsidRPr="00E473C1">
          <w:rPr>
            <w:rStyle w:val="Hyperlink"/>
            <w:noProof/>
          </w:rPr>
          <w:t>5.3</w:t>
        </w:r>
        <w:r>
          <w:rPr>
            <w:rFonts w:eastAsiaTheme="minorEastAsia"/>
            <w:smallCaps w:val="0"/>
            <w:noProof/>
            <w:sz w:val="22"/>
            <w:szCs w:val="22"/>
            <w:lang w:eastAsia="en-GB"/>
          </w:rPr>
          <w:tab/>
        </w:r>
        <w:r w:rsidRPr="00E473C1">
          <w:rPr>
            <w:rStyle w:val="Hyperlink"/>
            <w:noProof/>
          </w:rPr>
          <w:t>Overview of Serialization Programming Models</w:t>
        </w:r>
        <w:r>
          <w:rPr>
            <w:noProof/>
            <w:webHidden/>
          </w:rPr>
          <w:tab/>
        </w:r>
        <w:r>
          <w:rPr>
            <w:noProof/>
            <w:webHidden/>
          </w:rPr>
          <w:fldChar w:fldCharType="begin"/>
        </w:r>
        <w:r>
          <w:rPr>
            <w:noProof/>
            <w:webHidden/>
          </w:rPr>
          <w:instrText xml:space="preserve"> PAGEREF _Toc388370443 \h </w:instrText>
        </w:r>
        <w:r>
          <w:rPr>
            <w:noProof/>
            <w:webHidden/>
          </w:rPr>
        </w:r>
        <w:r>
          <w:rPr>
            <w:noProof/>
            <w:webHidden/>
          </w:rPr>
          <w:fldChar w:fldCharType="separate"/>
        </w:r>
        <w:r>
          <w:rPr>
            <w:noProof/>
            <w:webHidden/>
          </w:rPr>
          <w:t>37</w:t>
        </w:r>
        <w:r>
          <w:rPr>
            <w:noProof/>
            <w:webHidden/>
          </w:rPr>
          <w:fldChar w:fldCharType="end"/>
        </w:r>
      </w:hyperlink>
    </w:p>
    <w:p w14:paraId="0693F881"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4" w:history="1">
        <w:r w:rsidRPr="00E473C1">
          <w:rPr>
            <w:rStyle w:val="Hyperlink"/>
            <w:noProof/>
          </w:rPr>
          <w:t>5.4</w:t>
        </w:r>
        <w:r>
          <w:rPr>
            <w:rFonts w:eastAsiaTheme="minorEastAsia"/>
            <w:smallCaps w:val="0"/>
            <w:noProof/>
            <w:sz w:val="22"/>
            <w:szCs w:val="22"/>
            <w:lang w:eastAsia="en-GB"/>
          </w:rPr>
          <w:tab/>
        </w:r>
        <w:r w:rsidRPr="00E473C1">
          <w:rPr>
            <w:rStyle w:val="Hyperlink"/>
            <w:noProof/>
          </w:rPr>
          <w:t>F#-Related Values to Consider w.r.t. Serialization</w:t>
        </w:r>
        <w:r>
          <w:rPr>
            <w:noProof/>
            <w:webHidden/>
          </w:rPr>
          <w:tab/>
        </w:r>
        <w:r>
          <w:rPr>
            <w:noProof/>
            <w:webHidden/>
          </w:rPr>
          <w:fldChar w:fldCharType="begin"/>
        </w:r>
        <w:r>
          <w:rPr>
            <w:noProof/>
            <w:webHidden/>
          </w:rPr>
          <w:instrText xml:space="preserve"> PAGEREF _Toc388370444 \h </w:instrText>
        </w:r>
        <w:r>
          <w:rPr>
            <w:noProof/>
            <w:webHidden/>
          </w:rPr>
        </w:r>
        <w:r>
          <w:rPr>
            <w:noProof/>
            <w:webHidden/>
          </w:rPr>
          <w:fldChar w:fldCharType="separate"/>
        </w:r>
        <w:r>
          <w:rPr>
            <w:noProof/>
            <w:webHidden/>
          </w:rPr>
          <w:t>38</w:t>
        </w:r>
        <w:r>
          <w:rPr>
            <w:noProof/>
            <w:webHidden/>
          </w:rPr>
          <w:fldChar w:fldCharType="end"/>
        </w:r>
      </w:hyperlink>
    </w:p>
    <w:p w14:paraId="75B11DCA"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5" w:history="1">
        <w:r w:rsidRPr="00E473C1">
          <w:rPr>
            <w:rStyle w:val="Hyperlink"/>
            <w:noProof/>
          </w:rPr>
          <w:t>5.5</w:t>
        </w:r>
        <w:r>
          <w:rPr>
            <w:rFonts w:eastAsiaTheme="minorEastAsia"/>
            <w:smallCaps w:val="0"/>
            <w:noProof/>
            <w:sz w:val="22"/>
            <w:szCs w:val="22"/>
            <w:lang w:eastAsia="en-GB"/>
          </w:rPr>
          <w:tab/>
        </w:r>
        <w:r w:rsidRPr="00E473C1">
          <w:rPr>
            <w:rStyle w:val="Hyperlink"/>
            <w:noProof/>
          </w:rPr>
          <w:t>Walkthrough for F# Serialization to JSON</w:t>
        </w:r>
        <w:r>
          <w:rPr>
            <w:noProof/>
            <w:webHidden/>
          </w:rPr>
          <w:tab/>
        </w:r>
        <w:r>
          <w:rPr>
            <w:noProof/>
            <w:webHidden/>
          </w:rPr>
          <w:fldChar w:fldCharType="begin"/>
        </w:r>
        <w:r>
          <w:rPr>
            <w:noProof/>
            <w:webHidden/>
          </w:rPr>
          <w:instrText xml:space="preserve"> PAGEREF _Toc388370445 \h </w:instrText>
        </w:r>
        <w:r>
          <w:rPr>
            <w:noProof/>
            <w:webHidden/>
          </w:rPr>
        </w:r>
        <w:r>
          <w:rPr>
            <w:noProof/>
            <w:webHidden/>
          </w:rPr>
          <w:fldChar w:fldCharType="separate"/>
        </w:r>
        <w:r>
          <w:rPr>
            <w:noProof/>
            <w:webHidden/>
          </w:rPr>
          <w:t>39</w:t>
        </w:r>
        <w:r>
          <w:rPr>
            <w:noProof/>
            <w:webHidden/>
          </w:rPr>
          <w:fldChar w:fldCharType="end"/>
        </w:r>
      </w:hyperlink>
    </w:p>
    <w:p w14:paraId="26D0BFAD"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6" w:history="1">
        <w:r w:rsidRPr="00E473C1">
          <w:rPr>
            <w:rStyle w:val="Hyperlink"/>
            <w:noProof/>
          </w:rPr>
          <w:t>5.6</w:t>
        </w:r>
        <w:r>
          <w:rPr>
            <w:rFonts w:eastAsiaTheme="minorEastAsia"/>
            <w:smallCaps w:val="0"/>
            <w:noProof/>
            <w:sz w:val="22"/>
            <w:szCs w:val="22"/>
            <w:lang w:eastAsia="en-GB"/>
          </w:rPr>
          <w:tab/>
        </w:r>
        <w:r w:rsidRPr="00E473C1">
          <w:rPr>
            <w:rStyle w:val="Hyperlink"/>
            <w:noProof/>
          </w:rPr>
          <w:t>Sample JSON Wire Formats</w:t>
        </w:r>
        <w:r>
          <w:rPr>
            <w:noProof/>
            <w:webHidden/>
          </w:rPr>
          <w:tab/>
        </w:r>
        <w:r>
          <w:rPr>
            <w:noProof/>
            <w:webHidden/>
          </w:rPr>
          <w:fldChar w:fldCharType="begin"/>
        </w:r>
        <w:r>
          <w:rPr>
            <w:noProof/>
            <w:webHidden/>
          </w:rPr>
          <w:instrText xml:space="preserve"> PAGEREF _Toc388370446 \h </w:instrText>
        </w:r>
        <w:r>
          <w:rPr>
            <w:noProof/>
            <w:webHidden/>
          </w:rPr>
        </w:r>
        <w:r>
          <w:rPr>
            <w:noProof/>
            <w:webHidden/>
          </w:rPr>
          <w:fldChar w:fldCharType="separate"/>
        </w:r>
        <w:r>
          <w:rPr>
            <w:noProof/>
            <w:webHidden/>
          </w:rPr>
          <w:t>44</w:t>
        </w:r>
        <w:r>
          <w:rPr>
            <w:noProof/>
            <w:webHidden/>
          </w:rPr>
          <w:fldChar w:fldCharType="end"/>
        </w:r>
      </w:hyperlink>
    </w:p>
    <w:p w14:paraId="31561BE7"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47" w:history="1">
        <w:r w:rsidRPr="00E473C1">
          <w:rPr>
            <w:rStyle w:val="Hyperlink"/>
            <w:noProof/>
          </w:rPr>
          <w:t>6</w:t>
        </w:r>
        <w:r>
          <w:rPr>
            <w:rFonts w:eastAsiaTheme="minorEastAsia"/>
            <w:b w:val="0"/>
            <w:bCs w:val="0"/>
            <w:caps w:val="0"/>
            <w:noProof/>
            <w:sz w:val="22"/>
            <w:szCs w:val="22"/>
            <w:lang w:eastAsia="en-GB"/>
          </w:rPr>
          <w:tab/>
        </w:r>
        <w:r w:rsidRPr="00E473C1">
          <w:rPr>
            <w:rStyle w:val="Hyperlink"/>
            <w:noProof/>
          </w:rPr>
          <w:t>Assembly Reference Resolution</w:t>
        </w:r>
        <w:r>
          <w:rPr>
            <w:noProof/>
            <w:webHidden/>
          </w:rPr>
          <w:tab/>
        </w:r>
        <w:r>
          <w:rPr>
            <w:noProof/>
            <w:webHidden/>
          </w:rPr>
          <w:fldChar w:fldCharType="begin"/>
        </w:r>
        <w:r>
          <w:rPr>
            <w:noProof/>
            <w:webHidden/>
          </w:rPr>
          <w:instrText xml:space="preserve"> PAGEREF _Toc388370447 \h </w:instrText>
        </w:r>
        <w:r>
          <w:rPr>
            <w:noProof/>
            <w:webHidden/>
          </w:rPr>
        </w:r>
        <w:r>
          <w:rPr>
            <w:noProof/>
            <w:webHidden/>
          </w:rPr>
          <w:fldChar w:fldCharType="separate"/>
        </w:r>
        <w:r>
          <w:rPr>
            <w:noProof/>
            <w:webHidden/>
          </w:rPr>
          <w:t>46</w:t>
        </w:r>
        <w:r>
          <w:rPr>
            <w:noProof/>
            <w:webHidden/>
          </w:rPr>
          <w:fldChar w:fldCharType="end"/>
        </w:r>
      </w:hyperlink>
    </w:p>
    <w:p w14:paraId="4F792E68"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8" w:history="1">
        <w:r w:rsidRPr="00E473C1">
          <w:rPr>
            <w:rStyle w:val="Hyperlink"/>
            <w:noProof/>
          </w:rPr>
          <w:t>6.1</w:t>
        </w:r>
        <w:r>
          <w:rPr>
            <w:rFonts w:eastAsiaTheme="minorEastAsia"/>
            <w:smallCaps w:val="0"/>
            <w:noProof/>
            <w:sz w:val="22"/>
            <w:szCs w:val="22"/>
            <w:lang w:eastAsia="en-GB"/>
          </w:rPr>
          <w:tab/>
        </w:r>
        <w:r w:rsidRPr="00E473C1">
          <w:rPr>
            <w:rStyle w:val="Hyperlink"/>
            <w:noProof/>
          </w:rPr>
          <w:t>Compiler Search Locations</w:t>
        </w:r>
        <w:r>
          <w:rPr>
            <w:noProof/>
            <w:webHidden/>
          </w:rPr>
          <w:tab/>
        </w:r>
        <w:r>
          <w:rPr>
            <w:noProof/>
            <w:webHidden/>
          </w:rPr>
          <w:fldChar w:fldCharType="begin"/>
        </w:r>
        <w:r>
          <w:rPr>
            <w:noProof/>
            <w:webHidden/>
          </w:rPr>
          <w:instrText xml:space="preserve"> PAGEREF _Toc388370448 \h </w:instrText>
        </w:r>
        <w:r>
          <w:rPr>
            <w:noProof/>
            <w:webHidden/>
          </w:rPr>
        </w:r>
        <w:r>
          <w:rPr>
            <w:noProof/>
            <w:webHidden/>
          </w:rPr>
          <w:fldChar w:fldCharType="separate"/>
        </w:r>
        <w:r>
          <w:rPr>
            <w:noProof/>
            <w:webHidden/>
          </w:rPr>
          <w:t>46</w:t>
        </w:r>
        <w:r>
          <w:rPr>
            <w:noProof/>
            <w:webHidden/>
          </w:rPr>
          <w:fldChar w:fldCharType="end"/>
        </w:r>
      </w:hyperlink>
    </w:p>
    <w:p w14:paraId="76F61C2D"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49" w:history="1">
        <w:r w:rsidRPr="00E473C1">
          <w:rPr>
            <w:rStyle w:val="Hyperlink"/>
            <w:noProof/>
          </w:rPr>
          <w:t>6.2</w:t>
        </w:r>
        <w:r>
          <w:rPr>
            <w:rFonts w:eastAsiaTheme="minorEastAsia"/>
            <w:smallCaps w:val="0"/>
            <w:noProof/>
            <w:sz w:val="22"/>
            <w:szCs w:val="22"/>
            <w:lang w:eastAsia="en-GB"/>
          </w:rPr>
          <w:tab/>
        </w:r>
        <w:r w:rsidRPr="00E473C1">
          <w:rPr>
            <w:rStyle w:val="Hyperlink"/>
            <w:noProof/>
          </w:rPr>
          <w:t>Interactive Search Locations</w:t>
        </w:r>
        <w:r>
          <w:rPr>
            <w:noProof/>
            <w:webHidden/>
          </w:rPr>
          <w:tab/>
        </w:r>
        <w:r>
          <w:rPr>
            <w:noProof/>
            <w:webHidden/>
          </w:rPr>
          <w:fldChar w:fldCharType="begin"/>
        </w:r>
        <w:r>
          <w:rPr>
            <w:noProof/>
            <w:webHidden/>
          </w:rPr>
          <w:instrText xml:space="preserve"> PAGEREF _Toc388370449 \h </w:instrText>
        </w:r>
        <w:r>
          <w:rPr>
            <w:noProof/>
            <w:webHidden/>
          </w:rPr>
        </w:r>
        <w:r>
          <w:rPr>
            <w:noProof/>
            <w:webHidden/>
          </w:rPr>
          <w:fldChar w:fldCharType="separate"/>
        </w:r>
        <w:r>
          <w:rPr>
            <w:noProof/>
            <w:webHidden/>
          </w:rPr>
          <w:t>46</w:t>
        </w:r>
        <w:r>
          <w:rPr>
            <w:noProof/>
            <w:webHidden/>
          </w:rPr>
          <w:fldChar w:fldCharType="end"/>
        </w:r>
      </w:hyperlink>
    </w:p>
    <w:p w14:paraId="5AA3E6BA"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0" w:history="1">
        <w:r w:rsidRPr="00E473C1">
          <w:rPr>
            <w:rStyle w:val="Hyperlink"/>
            <w:noProof/>
          </w:rPr>
          <w:t>6.3</w:t>
        </w:r>
        <w:r>
          <w:rPr>
            <w:rFonts w:eastAsiaTheme="minorEastAsia"/>
            <w:smallCaps w:val="0"/>
            <w:noProof/>
            <w:sz w:val="22"/>
            <w:szCs w:val="22"/>
            <w:lang w:eastAsia="en-GB"/>
          </w:rPr>
          <w:tab/>
        </w:r>
        <w:r w:rsidRPr="00E473C1">
          <w:rPr>
            <w:rStyle w:val="Hyperlink"/>
            <w:noProof/>
          </w:rPr>
          <w:t>F# Attributes</w:t>
        </w:r>
        <w:r>
          <w:rPr>
            <w:noProof/>
            <w:webHidden/>
          </w:rPr>
          <w:tab/>
        </w:r>
        <w:r>
          <w:rPr>
            <w:noProof/>
            <w:webHidden/>
          </w:rPr>
          <w:fldChar w:fldCharType="begin"/>
        </w:r>
        <w:r>
          <w:rPr>
            <w:noProof/>
            <w:webHidden/>
          </w:rPr>
          <w:instrText xml:space="preserve"> PAGEREF _Toc388370450 \h </w:instrText>
        </w:r>
        <w:r>
          <w:rPr>
            <w:noProof/>
            <w:webHidden/>
          </w:rPr>
        </w:r>
        <w:r>
          <w:rPr>
            <w:noProof/>
            <w:webHidden/>
          </w:rPr>
          <w:fldChar w:fldCharType="separate"/>
        </w:r>
        <w:r>
          <w:rPr>
            <w:noProof/>
            <w:webHidden/>
          </w:rPr>
          <w:t>47</w:t>
        </w:r>
        <w:r>
          <w:rPr>
            <w:noProof/>
            <w:webHidden/>
          </w:rPr>
          <w:fldChar w:fldCharType="end"/>
        </w:r>
      </w:hyperlink>
    </w:p>
    <w:p w14:paraId="5CD75B7D"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51" w:history="1">
        <w:r w:rsidRPr="00E473C1">
          <w:rPr>
            <w:rStyle w:val="Hyperlink"/>
            <w:noProof/>
          </w:rPr>
          <w:t>6.3.1</w:t>
        </w:r>
        <w:r>
          <w:rPr>
            <w:rFonts w:eastAsiaTheme="minorEastAsia"/>
            <w:i w:val="0"/>
            <w:iCs w:val="0"/>
            <w:noProof/>
            <w:sz w:val="22"/>
            <w:szCs w:val="22"/>
            <w:lang w:eastAsia="en-GB"/>
          </w:rPr>
          <w:tab/>
        </w:r>
        <w:r w:rsidRPr="00E473C1">
          <w:rPr>
            <w:rStyle w:val="Hyperlink"/>
            <w:noProof/>
          </w:rPr>
          <w:t>OCamlCompatibility</w:t>
        </w:r>
        <w:r>
          <w:rPr>
            <w:noProof/>
            <w:webHidden/>
          </w:rPr>
          <w:tab/>
        </w:r>
        <w:r>
          <w:rPr>
            <w:noProof/>
            <w:webHidden/>
          </w:rPr>
          <w:fldChar w:fldCharType="begin"/>
        </w:r>
        <w:r>
          <w:rPr>
            <w:noProof/>
            <w:webHidden/>
          </w:rPr>
          <w:instrText xml:space="preserve"> PAGEREF _Toc388370451 \h </w:instrText>
        </w:r>
        <w:r>
          <w:rPr>
            <w:noProof/>
            <w:webHidden/>
          </w:rPr>
        </w:r>
        <w:r>
          <w:rPr>
            <w:noProof/>
            <w:webHidden/>
          </w:rPr>
          <w:fldChar w:fldCharType="separate"/>
        </w:r>
        <w:r>
          <w:rPr>
            <w:noProof/>
            <w:webHidden/>
          </w:rPr>
          <w:t>47</w:t>
        </w:r>
        <w:r>
          <w:rPr>
            <w:noProof/>
            <w:webHidden/>
          </w:rPr>
          <w:fldChar w:fldCharType="end"/>
        </w:r>
      </w:hyperlink>
    </w:p>
    <w:p w14:paraId="4CDDB628"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52" w:history="1">
        <w:r w:rsidRPr="00E473C1">
          <w:rPr>
            <w:rStyle w:val="Hyperlink"/>
            <w:noProof/>
          </w:rPr>
          <w:t>7</w:t>
        </w:r>
        <w:r>
          <w:rPr>
            <w:rFonts w:eastAsiaTheme="minorEastAsia"/>
            <w:b w:val="0"/>
            <w:bCs w:val="0"/>
            <w:caps w:val="0"/>
            <w:noProof/>
            <w:sz w:val="22"/>
            <w:szCs w:val="22"/>
            <w:lang w:eastAsia="en-GB"/>
          </w:rPr>
          <w:tab/>
        </w:r>
        <w:r w:rsidRPr="00E473C1">
          <w:rPr>
            <w:rStyle w:val="Hyperlink"/>
            <w:noProof/>
          </w:rPr>
          <w:t>Compiler Architectural Breakdown</w:t>
        </w:r>
        <w:r>
          <w:rPr>
            <w:noProof/>
            <w:webHidden/>
          </w:rPr>
          <w:tab/>
        </w:r>
        <w:r>
          <w:rPr>
            <w:noProof/>
            <w:webHidden/>
          </w:rPr>
          <w:fldChar w:fldCharType="begin"/>
        </w:r>
        <w:r>
          <w:rPr>
            <w:noProof/>
            <w:webHidden/>
          </w:rPr>
          <w:instrText xml:space="preserve"> PAGEREF _Toc388370452 \h </w:instrText>
        </w:r>
        <w:r>
          <w:rPr>
            <w:noProof/>
            <w:webHidden/>
          </w:rPr>
        </w:r>
        <w:r>
          <w:rPr>
            <w:noProof/>
            <w:webHidden/>
          </w:rPr>
          <w:fldChar w:fldCharType="separate"/>
        </w:r>
        <w:r>
          <w:rPr>
            <w:noProof/>
            <w:webHidden/>
          </w:rPr>
          <w:t>48</w:t>
        </w:r>
        <w:r>
          <w:rPr>
            <w:noProof/>
            <w:webHidden/>
          </w:rPr>
          <w:fldChar w:fldCharType="end"/>
        </w:r>
      </w:hyperlink>
    </w:p>
    <w:p w14:paraId="70A1FE03"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3" w:history="1">
        <w:r w:rsidRPr="00E473C1">
          <w:rPr>
            <w:rStyle w:val="Hyperlink"/>
            <w:noProof/>
          </w:rPr>
          <w:t>7.1</w:t>
        </w:r>
        <w:r>
          <w:rPr>
            <w:rFonts w:eastAsiaTheme="minorEastAsia"/>
            <w:smallCaps w:val="0"/>
            <w:noProof/>
            <w:sz w:val="22"/>
            <w:szCs w:val="22"/>
            <w:lang w:eastAsia="en-GB"/>
          </w:rPr>
          <w:tab/>
        </w:r>
        <w:r w:rsidRPr="00E473C1">
          <w:rPr>
            <w:rStyle w:val="Hyperlink"/>
            <w:noProof/>
          </w:rPr>
          <w:t>Miscellaneous Architectural Questions</w:t>
        </w:r>
        <w:r>
          <w:rPr>
            <w:noProof/>
            <w:webHidden/>
          </w:rPr>
          <w:tab/>
        </w:r>
        <w:r>
          <w:rPr>
            <w:noProof/>
            <w:webHidden/>
          </w:rPr>
          <w:fldChar w:fldCharType="begin"/>
        </w:r>
        <w:r>
          <w:rPr>
            <w:noProof/>
            <w:webHidden/>
          </w:rPr>
          <w:instrText xml:space="preserve"> PAGEREF _Toc388370453 \h </w:instrText>
        </w:r>
        <w:r>
          <w:rPr>
            <w:noProof/>
            <w:webHidden/>
          </w:rPr>
        </w:r>
        <w:r>
          <w:rPr>
            <w:noProof/>
            <w:webHidden/>
          </w:rPr>
          <w:fldChar w:fldCharType="separate"/>
        </w:r>
        <w:r>
          <w:rPr>
            <w:noProof/>
            <w:webHidden/>
          </w:rPr>
          <w:t>51</w:t>
        </w:r>
        <w:r>
          <w:rPr>
            <w:noProof/>
            <w:webHidden/>
          </w:rPr>
          <w:fldChar w:fldCharType="end"/>
        </w:r>
      </w:hyperlink>
    </w:p>
    <w:p w14:paraId="119A9EFF"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54" w:history="1">
        <w:r w:rsidRPr="00E473C1">
          <w:rPr>
            <w:rStyle w:val="Hyperlink"/>
            <w:noProof/>
          </w:rPr>
          <w:t>8</w:t>
        </w:r>
        <w:r>
          <w:rPr>
            <w:rFonts w:eastAsiaTheme="minorEastAsia"/>
            <w:b w:val="0"/>
            <w:bCs w:val="0"/>
            <w:caps w:val="0"/>
            <w:noProof/>
            <w:sz w:val="22"/>
            <w:szCs w:val="22"/>
            <w:lang w:eastAsia="en-GB"/>
          </w:rPr>
          <w:tab/>
        </w:r>
        <w:r w:rsidRPr="00E473C1">
          <w:rPr>
            <w:rStyle w:val="Hyperlink"/>
            <w:noProof/>
          </w:rPr>
          <w:t>Compiler Performance Analysis</w:t>
        </w:r>
        <w:r>
          <w:rPr>
            <w:noProof/>
            <w:webHidden/>
          </w:rPr>
          <w:tab/>
        </w:r>
        <w:r>
          <w:rPr>
            <w:noProof/>
            <w:webHidden/>
          </w:rPr>
          <w:fldChar w:fldCharType="begin"/>
        </w:r>
        <w:r>
          <w:rPr>
            <w:noProof/>
            <w:webHidden/>
          </w:rPr>
          <w:instrText xml:space="preserve"> PAGEREF _Toc388370454 \h </w:instrText>
        </w:r>
        <w:r>
          <w:rPr>
            <w:noProof/>
            <w:webHidden/>
          </w:rPr>
        </w:r>
        <w:r>
          <w:rPr>
            <w:noProof/>
            <w:webHidden/>
          </w:rPr>
          <w:fldChar w:fldCharType="separate"/>
        </w:r>
        <w:r>
          <w:rPr>
            <w:noProof/>
            <w:webHidden/>
          </w:rPr>
          <w:t>52</w:t>
        </w:r>
        <w:r>
          <w:rPr>
            <w:noProof/>
            <w:webHidden/>
          </w:rPr>
          <w:fldChar w:fldCharType="end"/>
        </w:r>
      </w:hyperlink>
    </w:p>
    <w:p w14:paraId="73D2514F"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5" w:history="1">
        <w:r w:rsidRPr="00E473C1">
          <w:rPr>
            <w:rStyle w:val="Hyperlink"/>
            <w:noProof/>
          </w:rPr>
          <w:t>8.1</w:t>
        </w:r>
        <w:r>
          <w:rPr>
            <w:rFonts w:eastAsiaTheme="minorEastAsia"/>
            <w:smallCaps w:val="0"/>
            <w:noProof/>
            <w:sz w:val="22"/>
            <w:szCs w:val="22"/>
            <w:lang w:eastAsia="en-GB"/>
          </w:rPr>
          <w:tab/>
        </w:r>
        <w:r w:rsidRPr="00E473C1">
          <w:rPr>
            <w:rStyle w:val="Hyperlink"/>
            <w:noProof/>
          </w:rPr>
          <w:t>Methodology:</w:t>
        </w:r>
        <w:r>
          <w:rPr>
            <w:noProof/>
            <w:webHidden/>
          </w:rPr>
          <w:tab/>
        </w:r>
        <w:r>
          <w:rPr>
            <w:noProof/>
            <w:webHidden/>
          </w:rPr>
          <w:fldChar w:fldCharType="begin"/>
        </w:r>
        <w:r>
          <w:rPr>
            <w:noProof/>
            <w:webHidden/>
          </w:rPr>
          <w:instrText xml:space="preserve"> PAGEREF _Toc388370455 \h </w:instrText>
        </w:r>
        <w:r>
          <w:rPr>
            <w:noProof/>
            <w:webHidden/>
          </w:rPr>
        </w:r>
        <w:r>
          <w:rPr>
            <w:noProof/>
            <w:webHidden/>
          </w:rPr>
          <w:fldChar w:fldCharType="separate"/>
        </w:r>
        <w:r>
          <w:rPr>
            <w:noProof/>
            <w:webHidden/>
          </w:rPr>
          <w:t>52</w:t>
        </w:r>
        <w:r>
          <w:rPr>
            <w:noProof/>
            <w:webHidden/>
          </w:rPr>
          <w:fldChar w:fldCharType="end"/>
        </w:r>
      </w:hyperlink>
    </w:p>
    <w:p w14:paraId="66863823"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6" w:history="1">
        <w:r w:rsidRPr="00E473C1">
          <w:rPr>
            <w:rStyle w:val="Hyperlink"/>
            <w:noProof/>
          </w:rPr>
          <w:t>8.2</w:t>
        </w:r>
        <w:r>
          <w:rPr>
            <w:rFonts w:eastAsiaTheme="minorEastAsia"/>
            <w:smallCaps w:val="0"/>
            <w:noProof/>
            <w:sz w:val="22"/>
            <w:szCs w:val="22"/>
            <w:lang w:eastAsia="en-GB"/>
          </w:rPr>
          <w:tab/>
        </w:r>
        <w:r w:rsidRPr="00E473C1">
          <w:rPr>
            <w:rStyle w:val="Hyperlink"/>
            <w:noProof/>
          </w:rPr>
          <w:t>Analyzing Results</w:t>
        </w:r>
        <w:r>
          <w:rPr>
            <w:noProof/>
            <w:webHidden/>
          </w:rPr>
          <w:tab/>
        </w:r>
        <w:r>
          <w:rPr>
            <w:noProof/>
            <w:webHidden/>
          </w:rPr>
          <w:fldChar w:fldCharType="begin"/>
        </w:r>
        <w:r>
          <w:rPr>
            <w:noProof/>
            <w:webHidden/>
          </w:rPr>
          <w:instrText xml:space="preserve"> PAGEREF _Toc388370456 \h </w:instrText>
        </w:r>
        <w:r>
          <w:rPr>
            <w:noProof/>
            <w:webHidden/>
          </w:rPr>
        </w:r>
        <w:r>
          <w:rPr>
            <w:noProof/>
            <w:webHidden/>
          </w:rPr>
          <w:fldChar w:fldCharType="separate"/>
        </w:r>
        <w:r>
          <w:rPr>
            <w:noProof/>
            <w:webHidden/>
          </w:rPr>
          <w:t>52</w:t>
        </w:r>
        <w:r>
          <w:rPr>
            <w:noProof/>
            <w:webHidden/>
          </w:rPr>
          <w:fldChar w:fldCharType="end"/>
        </w:r>
      </w:hyperlink>
    </w:p>
    <w:p w14:paraId="46247B0B"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7" w:history="1">
        <w:r w:rsidRPr="00E473C1">
          <w:rPr>
            <w:rStyle w:val="Hyperlink"/>
            <w:noProof/>
          </w:rPr>
          <w:t>8.3</w:t>
        </w:r>
        <w:r>
          <w:rPr>
            <w:rFonts w:eastAsiaTheme="minorEastAsia"/>
            <w:smallCaps w:val="0"/>
            <w:noProof/>
            <w:sz w:val="22"/>
            <w:szCs w:val="22"/>
            <w:lang w:eastAsia="en-GB"/>
          </w:rPr>
          <w:tab/>
        </w:r>
        <w:r w:rsidRPr="00E473C1">
          <w:rPr>
            <w:rStyle w:val="Hyperlink"/>
            <w:noProof/>
          </w:rPr>
          <w:t>Primary Phases</w:t>
        </w:r>
        <w:r>
          <w:rPr>
            <w:noProof/>
            <w:webHidden/>
          </w:rPr>
          <w:tab/>
        </w:r>
        <w:r>
          <w:rPr>
            <w:noProof/>
            <w:webHidden/>
          </w:rPr>
          <w:fldChar w:fldCharType="begin"/>
        </w:r>
        <w:r>
          <w:rPr>
            <w:noProof/>
            <w:webHidden/>
          </w:rPr>
          <w:instrText xml:space="preserve"> PAGEREF _Toc388370457 \h </w:instrText>
        </w:r>
        <w:r>
          <w:rPr>
            <w:noProof/>
            <w:webHidden/>
          </w:rPr>
        </w:r>
        <w:r>
          <w:rPr>
            <w:noProof/>
            <w:webHidden/>
          </w:rPr>
          <w:fldChar w:fldCharType="separate"/>
        </w:r>
        <w:r>
          <w:rPr>
            <w:noProof/>
            <w:webHidden/>
          </w:rPr>
          <w:t>52</w:t>
        </w:r>
        <w:r>
          <w:rPr>
            <w:noProof/>
            <w:webHidden/>
          </w:rPr>
          <w:fldChar w:fldCharType="end"/>
        </w:r>
      </w:hyperlink>
    </w:p>
    <w:p w14:paraId="00913728"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8" w:history="1">
        <w:r w:rsidRPr="00E473C1">
          <w:rPr>
            <w:rStyle w:val="Hyperlink"/>
            <w:noProof/>
          </w:rPr>
          <w:t>8.4</w:t>
        </w:r>
        <w:r>
          <w:rPr>
            <w:rFonts w:eastAsiaTheme="minorEastAsia"/>
            <w:smallCaps w:val="0"/>
            <w:noProof/>
            <w:sz w:val="22"/>
            <w:szCs w:val="22"/>
            <w:lang w:eastAsia="en-GB"/>
          </w:rPr>
          <w:tab/>
        </w:r>
        <w:r w:rsidRPr="00E473C1">
          <w:rPr>
            <w:rStyle w:val="Hyperlink"/>
            <w:noProof/>
          </w:rPr>
          <w:t>Parsing/Lexing phase</w:t>
        </w:r>
        <w:r>
          <w:rPr>
            <w:noProof/>
            <w:webHidden/>
          </w:rPr>
          <w:tab/>
        </w:r>
        <w:r>
          <w:rPr>
            <w:noProof/>
            <w:webHidden/>
          </w:rPr>
          <w:fldChar w:fldCharType="begin"/>
        </w:r>
        <w:r>
          <w:rPr>
            <w:noProof/>
            <w:webHidden/>
          </w:rPr>
          <w:instrText xml:space="preserve"> PAGEREF _Toc388370458 \h </w:instrText>
        </w:r>
        <w:r>
          <w:rPr>
            <w:noProof/>
            <w:webHidden/>
          </w:rPr>
        </w:r>
        <w:r>
          <w:rPr>
            <w:noProof/>
            <w:webHidden/>
          </w:rPr>
          <w:fldChar w:fldCharType="separate"/>
        </w:r>
        <w:r>
          <w:rPr>
            <w:noProof/>
            <w:webHidden/>
          </w:rPr>
          <w:t>53</w:t>
        </w:r>
        <w:r>
          <w:rPr>
            <w:noProof/>
            <w:webHidden/>
          </w:rPr>
          <w:fldChar w:fldCharType="end"/>
        </w:r>
      </w:hyperlink>
    </w:p>
    <w:p w14:paraId="5DFDAB0F"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59" w:history="1">
        <w:r w:rsidRPr="00E473C1">
          <w:rPr>
            <w:rStyle w:val="Hyperlink"/>
            <w:noProof/>
          </w:rPr>
          <w:t>8.5</w:t>
        </w:r>
        <w:r>
          <w:rPr>
            <w:rFonts w:eastAsiaTheme="minorEastAsia"/>
            <w:smallCaps w:val="0"/>
            <w:noProof/>
            <w:sz w:val="22"/>
            <w:szCs w:val="22"/>
            <w:lang w:eastAsia="en-GB"/>
          </w:rPr>
          <w:tab/>
        </w:r>
        <w:r w:rsidRPr="00E473C1">
          <w:rPr>
            <w:rStyle w:val="Hyperlink"/>
            <w:noProof/>
          </w:rPr>
          <w:t>Typecheck phase</w:t>
        </w:r>
        <w:r>
          <w:rPr>
            <w:noProof/>
            <w:webHidden/>
          </w:rPr>
          <w:tab/>
        </w:r>
        <w:r>
          <w:rPr>
            <w:noProof/>
            <w:webHidden/>
          </w:rPr>
          <w:fldChar w:fldCharType="begin"/>
        </w:r>
        <w:r>
          <w:rPr>
            <w:noProof/>
            <w:webHidden/>
          </w:rPr>
          <w:instrText xml:space="preserve"> PAGEREF _Toc388370459 \h </w:instrText>
        </w:r>
        <w:r>
          <w:rPr>
            <w:noProof/>
            <w:webHidden/>
          </w:rPr>
        </w:r>
        <w:r>
          <w:rPr>
            <w:noProof/>
            <w:webHidden/>
          </w:rPr>
          <w:fldChar w:fldCharType="separate"/>
        </w:r>
        <w:r>
          <w:rPr>
            <w:noProof/>
            <w:webHidden/>
          </w:rPr>
          <w:t>53</w:t>
        </w:r>
        <w:r>
          <w:rPr>
            <w:noProof/>
            <w:webHidden/>
          </w:rPr>
          <w:fldChar w:fldCharType="end"/>
        </w:r>
      </w:hyperlink>
    </w:p>
    <w:p w14:paraId="67983AC3"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0" w:history="1">
        <w:r w:rsidRPr="00E473C1">
          <w:rPr>
            <w:rStyle w:val="Hyperlink"/>
            <w:noProof/>
          </w:rPr>
          <w:t>8.5.1</w:t>
        </w:r>
        <w:r>
          <w:rPr>
            <w:rFonts w:eastAsiaTheme="minorEastAsia"/>
            <w:i w:val="0"/>
            <w:iCs w:val="0"/>
            <w:noProof/>
            <w:sz w:val="22"/>
            <w:szCs w:val="22"/>
            <w:lang w:eastAsia="en-GB"/>
          </w:rPr>
          <w:tab/>
        </w:r>
        <w:r w:rsidRPr="00E473C1">
          <w:rPr>
            <w:rStyle w:val="Hyperlink"/>
            <w:noProof/>
          </w:rPr>
          <w:t>Typecheck phase - algorithmic aspects</w:t>
        </w:r>
        <w:r>
          <w:rPr>
            <w:noProof/>
            <w:webHidden/>
          </w:rPr>
          <w:tab/>
        </w:r>
        <w:r>
          <w:rPr>
            <w:noProof/>
            <w:webHidden/>
          </w:rPr>
          <w:fldChar w:fldCharType="begin"/>
        </w:r>
        <w:r>
          <w:rPr>
            <w:noProof/>
            <w:webHidden/>
          </w:rPr>
          <w:instrText xml:space="preserve"> PAGEREF _Toc388370460 \h </w:instrText>
        </w:r>
        <w:r>
          <w:rPr>
            <w:noProof/>
            <w:webHidden/>
          </w:rPr>
        </w:r>
        <w:r>
          <w:rPr>
            <w:noProof/>
            <w:webHidden/>
          </w:rPr>
          <w:fldChar w:fldCharType="separate"/>
        </w:r>
        <w:r>
          <w:rPr>
            <w:noProof/>
            <w:webHidden/>
          </w:rPr>
          <w:t>53</w:t>
        </w:r>
        <w:r>
          <w:rPr>
            <w:noProof/>
            <w:webHidden/>
          </w:rPr>
          <w:fldChar w:fldCharType="end"/>
        </w:r>
      </w:hyperlink>
    </w:p>
    <w:p w14:paraId="561327C0"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1" w:history="1">
        <w:r w:rsidRPr="00E473C1">
          <w:rPr>
            <w:rStyle w:val="Hyperlink"/>
            <w:noProof/>
          </w:rPr>
          <w:t>8.5.2</w:t>
        </w:r>
        <w:r>
          <w:rPr>
            <w:rFonts w:eastAsiaTheme="minorEastAsia"/>
            <w:i w:val="0"/>
            <w:iCs w:val="0"/>
            <w:noProof/>
            <w:sz w:val="22"/>
            <w:szCs w:val="22"/>
            <w:lang w:eastAsia="en-GB"/>
          </w:rPr>
          <w:tab/>
        </w:r>
        <w:r w:rsidRPr="00E473C1">
          <w:rPr>
            <w:rStyle w:val="Hyperlink"/>
            <w:noProof/>
          </w:rPr>
          <w:t>Typecheck phase - representation aspects</w:t>
        </w:r>
        <w:r>
          <w:rPr>
            <w:noProof/>
            <w:webHidden/>
          </w:rPr>
          <w:tab/>
        </w:r>
        <w:r>
          <w:rPr>
            <w:noProof/>
            <w:webHidden/>
          </w:rPr>
          <w:fldChar w:fldCharType="begin"/>
        </w:r>
        <w:r>
          <w:rPr>
            <w:noProof/>
            <w:webHidden/>
          </w:rPr>
          <w:instrText xml:space="preserve"> PAGEREF _Toc388370461 \h </w:instrText>
        </w:r>
        <w:r>
          <w:rPr>
            <w:noProof/>
            <w:webHidden/>
          </w:rPr>
        </w:r>
        <w:r>
          <w:rPr>
            <w:noProof/>
            <w:webHidden/>
          </w:rPr>
          <w:fldChar w:fldCharType="separate"/>
        </w:r>
        <w:r>
          <w:rPr>
            <w:noProof/>
            <w:webHidden/>
          </w:rPr>
          <w:t>53</w:t>
        </w:r>
        <w:r>
          <w:rPr>
            <w:noProof/>
            <w:webHidden/>
          </w:rPr>
          <w:fldChar w:fldCharType="end"/>
        </w:r>
      </w:hyperlink>
    </w:p>
    <w:p w14:paraId="37E8D395"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2" w:history="1">
        <w:r w:rsidRPr="00E473C1">
          <w:rPr>
            <w:rStyle w:val="Hyperlink"/>
            <w:noProof/>
          </w:rPr>
          <w:t>8.5.3</w:t>
        </w:r>
        <w:r>
          <w:rPr>
            <w:rFonts w:eastAsiaTheme="minorEastAsia"/>
            <w:i w:val="0"/>
            <w:iCs w:val="0"/>
            <w:noProof/>
            <w:sz w:val="22"/>
            <w:szCs w:val="22"/>
            <w:lang w:eastAsia="en-GB"/>
          </w:rPr>
          <w:tab/>
        </w:r>
        <w:r w:rsidRPr="00E473C1">
          <w:rPr>
            <w:rStyle w:val="Hyperlink"/>
            <w:noProof/>
          </w:rPr>
          <w:t>Typecheck phase – low level and CLR costs</w:t>
        </w:r>
        <w:r>
          <w:rPr>
            <w:noProof/>
            <w:webHidden/>
          </w:rPr>
          <w:tab/>
        </w:r>
        <w:r>
          <w:rPr>
            <w:noProof/>
            <w:webHidden/>
          </w:rPr>
          <w:fldChar w:fldCharType="begin"/>
        </w:r>
        <w:r>
          <w:rPr>
            <w:noProof/>
            <w:webHidden/>
          </w:rPr>
          <w:instrText xml:space="preserve"> PAGEREF _Toc388370462 \h </w:instrText>
        </w:r>
        <w:r>
          <w:rPr>
            <w:noProof/>
            <w:webHidden/>
          </w:rPr>
        </w:r>
        <w:r>
          <w:rPr>
            <w:noProof/>
            <w:webHidden/>
          </w:rPr>
          <w:fldChar w:fldCharType="separate"/>
        </w:r>
        <w:r>
          <w:rPr>
            <w:noProof/>
            <w:webHidden/>
          </w:rPr>
          <w:t>54</w:t>
        </w:r>
        <w:r>
          <w:rPr>
            <w:noProof/>
            <w:webHidden/>
          </w:rPr>
          <w:fldChar w:fldCharType="end"/>
        </w:r>
      </w:hyperlink>
    </w:p>
    <w:p w14:paraId="7A09C501"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63" w:history="1">
        <w:r w:rsidRPr="00E473C1">
          <w:rPr>
            <w:rStyle w:val="Hyperlink"/>
            <w:noProof/>
          </w:rPr>
          <w:t>8.6</w:t>
        </w:r>
        <w:r>
          <w:rPr>
            <w:rFonts w:eastAsiaTheme="minorEastAsia"/>
            <w:smallCaps w:val="0"/>
            <w:noProof/>
            <w:sz w:val="22"/>
            <w:szCs w:val="22"/>
            <w:lang w:eastAsia="en-GB"/>
          </w:rPr>
          <w:tab/>
        </w:r>
        <w:r w:rsidRPr="00E473C1">
          <w:rPr>
            <w:rStyle w:val="Hyperlink"/>
            <w:noProof/>
          </w:rPr>
          <w:t xml:space="preserve">TAST </w:t>
        </w:r>
        <w:r w:rsidRPr="00E473C1">
          <w:rPr>
            <w:rStyle w:val="Hyperlink"/>
            <w:noProof/>
          </w:rPr>
          <w:sym w:font="Wingdings" w:char="00E0"/>
        </w:r>
        <w:r w:rsidRPr="00E473C1">
          <w:rPr>
            <w:rStyle w:val="Hyperlink"/>
            <w:noProof/>
          </w:rPr>
          <w:t xml:space="preserve"> ILX phase</w:t>
        </w:r>
        <w:r>
          <w:rPr>
            <w:noProof/>
            <w:webHidden/>
          </w:rPr>
          <w:tab/>
        </w:r>
        <w:r>
          <w:rPr>
            <w:noProof/>
            <w:webHidden/>
          </w:rPr>
          <w:fldChar w:fldCharType="begin"/>
        </w:r>
        <w:r>
          <w:rPr>
            <w:noProof/>
            <w:webHidden/>
          </w:rPr>
          <w:instrText xml:space="preserve"> PAGEREF _Toc388370463 \h </w:instrText>
        </w:r>
        <w:r>
          <w:rPr>
            <w:noProof/>
            <w:webHidden/>
          </w:rPr>
        </w:r>
        <w:r>
          <w:rPr>
            <w:noProof/>
            <w:webHidden/>
          </w:rPr>
          <w:fldChar w:fldCharType="separate"/>
        </w:r>
        <w:r>
          <w:rPr>
            <w:noProof/>
            <w:webHidden/>
          </w:rPr>
          <w:t>55</w:t>
        </w:r>
        <w:r>
          <w:rPr>
            <w:noProof/>
            <w:webHidden/>
          </w:rPr>
          <w:fldChar w:fldCharType="end"/>
        </w:r>
      </w:hyperlink>
    </w:p>
    <w:p w14:paraId="63D7BB4F"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64" w:history="1">
        <w:r w:rsidRPr="00E473C1">
          <w:rPr>
            <w:rStyle w:val="Hyperlink"/>
            <w:noProof/>
          </w:rPr>
          <w:t>8.7</w:t>
        </w:r>
        <w:r>
          <w:rPr>
            <w:rFonts w:eastAsiaTheme="minorEastAsia"/>
            <w:smallCaps w:val="0"/>
            <w:noProof/>
            <w:sz w:val="22"/>
            <w:szCs w:val="22"/>
            <w:lang w:eastAsia="en-GB"/>
          </w:rPr>
          <w:tab/>
        </w:r>
        <w:r w:rsidRPr="00E473C1">
          <w:rPr>
            <w:rStyle w:val="Hyperlink"/>
            <w:noProof/>
          </w:rPr>
          <w:t xml:space="preserve">ILX </w:t>
        </w:r>
        <w:r w:rsidRPr="00E473C1">
          <w:rPr>
            <w:rStyle w:val="Hyperlink"/>
            <w:noProof/>
          </w:rPr>
          <w:sym w:font="Wingdings" w:char="00E0"/>
        </w:r>
        <w:r w:rsidRPr="00E473C1">
          <w:rPr>
            <w:rStyle w:val="Hyperlink"/>
            <w:noProof/>
          </w:rPr>
          <w:t xml:space="preserve"> IL phase</w:t>
        </w:r>
        <w:r>
          <w:rPr>
            <w:noProof/>
            <w:webHidden/>
          </w:rPr>
          <w:tab/>
        </w:r>
        <w:r>
          <w:rPr>
            <w:noProof/>
            <w:webHidden/>
          </w:rPr>
          <w:fldChar w:fldCharType="begin"/>
        </w:r>
        <w:r>
          <w:rPr>
            <w:noProof/>
            <w:webHidden/>
          </w:rPr>
          <w:instrText xml:space="preserve"> PAGEREF _Toc388370464 \h </w:instrText>
        </w:r>
        <w:r>
          <w:rPr>
            <w:noProof/>
            <w:webHidden/>
          </w:rPr>
        </w:r>
        <w:r>
          <w:rPr>
            <w:noProof/>
            <w:webHidden/>
          </w:rPr>
          <w:fldChar w:fldCharType="separate"/>
        </w:r>
        <w:r>
          <w:rPr>
            <w:noProof/>
            <w:webHidden/>
          </w:rPr>
          <w:t>55</w:t>
        </w:r>
        <w:r>
          <w:rPr>
            <w:noProof/>
            <w:webHidden/>
          </w:rPr>
          <w:fldChar w:fldCharType="end"/>
        </w:r>
      </w:hyperlink>
    </w:p>
    <w:p w14:paraId="6639C0F4"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65" w:history="1">
        <w:r w:rsidRPr="00E473C1">
          <w:rPr>
            <w:rStyle w:val="Hyperlink"/>
            <w:noProof/>
          </w:rPr>
          <w:t>8.8</w:t>
        </w:r>
        <w:r>
          <w:rPr>
            <w:rFonts w:eastAsiaTheme="minorEastAsia"/>
            <w:smallCaps w:val="0"/>
            <w:noProof/>
            <w:sz w:val="22"/>
            <w:szCs w:val="22"/>
            <w:lang w:eastAsia="en-GB"/>
          </w:rPr>
          <w:tab/>
        </w:r>
        <w:r w:rsidRPr="00E473C1">
          <w:rPr>
            <w:rStyle w:val="Hyperlink"/>
            <w:noProof/>
          </w:rPr>
          <w:t>Write Binary phase</w:t>
        </w:r>
        <w:r>
          <w:rPr>
            <w:noProof/>
            <w:webHidden/>
          </w:rPr>
          <w:tab/>
        </w:r>
        <w:r>
          <w:rPr>
            <w:noProof/>
            <w:webHidden/>
          </w:rPr>
          <w:fldChar w:fldCharType="begin"/>
        </w:r>
        <w:r>
          <w:rPr>
            <w:noProof/>
            <w:webHidden/>
          </w:rPr>
          <w:instrText xml:space="preserve"> PAGEREF _Toc388370465 \h </w:instrText>
        </w:r>
        <w:r>
          <w:rPr>
            <w:noProof/>
            <w:webHidden/>
          </w:rPr>
        </w:r>
        <w:r>
          <w:rPr>
            <w:noProof/>
            <w:webHidden/>
          </w:rPr>
          <w:fldChar w:fldCharType="separate"/>
        </w:r>
        <w:r>
          <w:rPr>
            <w:noProof/>
            <w:webHidden/>
          </w:rPr>
          <w:t>55</w:t>
        </w:r>
        <w:r>
          <w:rPr>
            <w:noProof/>
            <w:webHidden/>
          </w:rPr>
          <w:fldChar w:fldCharType="end"/>
        </w:r>
      </w:hyperlink>
    </w:p>
    <w:p w14:paraId="50AC4920"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6" w:history="1">
        <w:r w:rsidRPr="00E473C1">
          <w:rPr>
            <w:rStyle w:val="Hyperlink"/>
            <w:noProof/>
          </w:rPr>
          <w:t>8.8.1</w:t>
        </w:r>
        <w:r>
          <w:rPr>
            <w:rFonts w:eastAsiaTheme="minorEastAsia"/>
            <w:i w:val="0"/>
            <w:iCs w:val="0"/>
            <w:noProof/>
            <w:sz w:val="22"/>
            <w:szCs w:val="22"/>
            <w:lang w:eastAsia="en-GB"/>
          </w:rPr>
          <w:tab/>
        </w:r>
        <w:r w:rsidRPr="00E473C1">
          <w:rPr>
            <w:rStyle w:val="Hyperlink"/>
            <w:noProof/>
          </w:rPr>
          <w:t>Write PDB</w:t>
        </w:r>
        <w:r>
          <w:rPr>
            <w:noProof/>
            <w:webHidden/>
          </w:rPr>
          <w:tab/>
        </w:r>
        <w:r>
          <w:rPr>
            <w:noProof/>
            <w:webHidden/>
          </w:rPr>
          <w:fldChar w:fldCharType="begin"/>
        </w:r>
        <w:r>
          <w:rPr>
            <w:noProof/>
            <w:webHidden/>
          </w:rPr>
          <w:instrText xml:space="preserve"> PAGEREF _Toc388370466 \h </w:instrText>
        </w:r>
        <w:r>
          <w:rPr>
            <w:noProof/>
            <w:webHidden/>
          </w:rPr>
        </w:r>
        <w:r>
          <w:rPr>
            <w:noProof/>
            <w:webHidden/>
          </w:rPr>
          <w:fldChar w:fldCharType="separate"/>
        </w:r>
        <w:r>
          <w:rPr>
            <w:noProof/>
            <w:webHidden/>
          </w:rPr>
          <w:t>55</w:t>
        </w:r>
        <w:r>
          <w:rPr>
            <w:noProof/>
            <w:webHidden/>
          </w:rPr>
          <w:fldChar w:fldCharType="end"/>
        </w:r>
      </w:hyperlink>
    </w:p>
    <w:p w14:paraId="7C7E2D75"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67" w:history="1">
        <w:r w:rsidRPr="00E473C1">
          <w:rPr>
            <w:rStyle w:val="Hyperlink"/>
            <w:noProof/>
          </w:rPr>
          <w:t>8.9</w:t>
        </w:r>
        <w:r>
          <w:rPr>
            <w:rFonts w:eastAsiaTheme="minorEastAsia"/>
            <w:smallCaps w:val="0"/>
            <w:noProof/>
            <w:sz w:val="22"/>
            <w:szCs w:val="22"/>
            <w:lang w:eastAsia="en-GB"/>
          </w:rPr>
          <w:tab/>
        </w:r>
        <w:r w:rsidRPr="00E473C1">
          <w:rPr>
            <w:rStyle w:val="Hyperlink"/>
            <w:noProof/>
          </w:rPr>
          <w:t>Memory Usage of Compiler and Language Service</w:t>
        </w:r>
        <w:r>
          <w:rPr>
            <w:noProof/>
            <w:webHidden/>
          </w:rPr>
          <w:tab/>
        </w:r>
        <w:r>
          <w:rPr>
            <w:noProof/>
            <w:webHidden/>
          </w:rPr>
          <w:fldChar w:fldCharType="begin"/>
        </w:r>
        <w:r>
          <w:rPr>
            <w:noProof/>
            <w:webHidden/>
          </w:rPr>
          <w:instrText xml:space="preserve"> PAGEREF _Toc388370467 \h </w:instrText>
        </w:r>
        <w:r>
          <w:rPr>
            <w:noProof/>
            <w:webHidden/>
          </w:rPr>
        </w:r>
        <w:r>
          <w:rPr>
            <w:noProof/>
            <w:webHidden/>
          </w:rPr>
          <w:fldChar w:fldCharType="separate"/>
        </w:r>
        <w:r>
          <w:rPr>
            <w:noProof/>
            <w:webHidden/>
          </w:rPr>
          <w:t>55</w:t>
        </w:r>
        <w:r>
          <w:rPr>
            <w:noProof/>
            <w:webHidden/>
          </w:rPr>
          <w:fldChar w:fldCharType="end"/>
        </w:r>
      </w:hyperlink>
    </w:p>
    <w:p w14:paraId="0FA2E3BC"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8" w:history="1">
        <w:r w:rsidRPr="00E473C1">
          <w:rPr>
            <w:rStyle w:val="Hyperlink"/>
            <w:noProof/>
          </w:rPr>
          <w:t>8.9.1</w:t>
        </w:r>
        <w:r>
          <w:rPr>
            <w:rFonts w:eastAsiaTheme="minorEastAsia"/>
            <w:i w:val="0"/>
            <w:iCs w:val="0"/>
            <w:noProof/>
            <w:sz w:val="22"/>
            <w:szCs w:val="22"/>
            <w:lang w:eastAsia="en-GB"/>
          </w:rPr>
          <w:tab/>
        </w:r>
        <w:r w:rsidRPr="00E473C1">
          <w:rPr>
            <w:rStyle w:val="Hyperlink"/>
            <w:noProof/>
          </w:rPr>
          <w:t>Taking a memory dump using windbg and SOS profiling</w:t>
        </w:r>
        <w:r>
          <w:rPr>
            <w:noProof/>
            <w:webHidden/>
          </w:rPr>
          <w:tab/>
        </w:r>
        <w:r>
          <w:rPr>
            <w:noProof/>
            <w:webHidden/>
          </w:rPr>
          <w:fldChar w:fldCharType="begin"/>
        </w:r>
        <w:r>
          <w:rPr>
            <w:noProof/>
            <w:webHidden/>
          </w:rPr>
          <w:instrText xml:space="preserve"> PAGEREF _Toc388370468 \h </w:instrText>
        </w:r>
        <w:r>
          <w:rPr>
            <w:noProof/>
            <w:webHidden/>
          </w:rPr>
        </w:r>
        <w:r>
          <w:rPr>
            <w:noProof/>
            <w:webHidden/>
          </w:rPr>
          <w:fldChar w:fldCharType="separate"/>
        </w:r>
        <w:r>
          <w:rPr>
            <w:noProof/>
            <w:webHidden/>
          </w:rPr>
          <w:t>56</w:t>
        </w:r>
        <w:r>
          <w:rPr>
            <w:noProof/>
            <w:webHidden/>
          </w:rPr>
          <w:fldChar w:fldCharType="end"/>
        </w:r>
      </w:hyperlink>
    </w:p>
    <w:p w14:paraId="77074B15"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69" w:history="1">
        <w:r w:rsidRPr="00E473C1">
          <w:rPr>
            <w:rStyle w:val="Hyperlink"/>
            <w:noProof/>
          </w:rPr>
          <w:t>8.9.2</w:t>
        </w:r>
        <w:r>
          <w:rPr>
            <w:rFonts w:eastAsiaTheme="minorEastAsia"/>
            <w:i w:val="0"/>
            <w:iCs w:val="0"/>
            <w:noProof/>
            <w:sz w:val="22"/>
            <w:szCs w:val="22"/>
            <w:lang w:eastAsia="en-GB"/>
          </w:rPr>
          <w:tab/>
        </w:r>
        <w:r w:rsidRPr="00E473C1">
          <w:rPr>
            <w:rStyle w:val="Hyperlink"/>
            <w:noProof/>
          </w:rPr>
          <w:t>Top Entries By Type When Typechecking</w:t>
        </w:r>
        <w:r>
          <w:rPr>
            <w:noProof/>
            <w:webHidden/>
          </w:rPr>
          <w:tab/>
        </w:r>
        <w:r>
          <w:rPr>
            <w:noProof/>
            <w:webHidden/>
          </w:rPr>
          <w:fldChar w:fldCharType="begin"/>
        </w:r>
        <w:r>
          <w:rPr>
            <w:noProof/>
            <w:webHidden/>
          </w:rPr>
          <w:instrText xml:space="preserve"> PAGEREF _Toc388370469 \h </w:instrText>
        </w:r>
        <w:r>
          <w:rPr>
            <w:noProof/>
            <w:webHidden/>
          </w:rPr>
        </w:r>
        <w:r>
          <w:rPr>
            <w:noProof/>
            <w:webHidden/>
          </w:rPr>
          <w:fldChar w:fldCharType="separate"/>
        </w:r>
        <w:r>
          <w:rPr>
            <w:noProof/>
            <w:webHidden/>
          </w:rPr>
          <w:t>57</w:t>
        </w:r>
        <w:r>
          <w:rPr>
            <w:noProof/>
            <w:webHidden/>
          </w:rPr>
          <w:fldChar w:fldCharType="end"/>
        </w:r>
      </w:hyperlink>
    </w:p>
    <w:p w14:paraId="6DD84FC6" w14:textId="77777777" w:rsidR="004662EC" w:rsidRDefault="004662EC">
      <w:pPr>
        <w:pStyle w:val="TOC3"/>
        <w:tabs>
          <w:tab w:val="left" w:pos="1200"/>
          <w:tab w:val="right" w:leader="dot" w:pos="9016"/>
        </w:tabs>
        <w:rPr>
          <w:rFonts w:eastAsiaTheme="minorEastAsia"/>
          <w:i w:val="0"/>
          <w:iCs w:val="0"/>
          <w:noProof/>
          <w:sz w:val="22"/>
          <w:szCs w:val="22"/>
          <w:lang w:eastAsia="en-GB"/>
        </w:rPr>
      </w:pPr>
      <w:hyperlink w:anchor="_Toc388370470" w:history="1">
        <w:r w:rsidRPr="00E473C1">
          <w:rPr>
            <w:rStyle w:val="Hyperlink"/>
            <w:noProof/>
          </w:rPr>
          <w:t>8.9.3</w:t>
        </w:r>
        <w:r>
          <w:rPr>
            <w:rFonts w:eastAsiaTheme="minorEastAsia"/>
            <w:i w:val="0"/>
            <w:iCs w:val="0"/>
            <w:noProof/>
            <w:sz w:val="22"/>
            <w:szCs w:val="22"/>
            <w:lang w:eastAsia="en-GB"/>
          </w:rPr>
          <w:tab/>
        </w:r>
        <w:r w:rsidRPr="00E473C1">
          <w:rPr>
            <w:rStyle w:val="Hyperlink"/>
            <w:noProof/>
          </w:rPr>
          <w:t>Example dump during ILX Generation</w:t>
        </w:r>
        <w:r>
          <w:rPr>
            <w:noProof/>
            <w:webHidden/>
          </w:rPr>
          <w:tab/>
        </w:r>
        <w:r>
          <w:rPr>
            <w:noProof/>
            <w:webHidden/>
          </w:rPr>
          <w:fldChar w:fldCharType="begin"/>
        </w:r>
        <w:r>
          <w:rPr>
            <w:noProof/>
            <w:webHidden/>
          </w:rPr>
          <w:instrText xml:space="preserve"> PAGEREF _Toc388370470 \h </w:instrText>
        </w:r>
        <w:r>
          <w:rPr>
            <w:noProof/>
            <w:webHidden/>
          </w:rPr>
        </w:r>
        <w:r>
          <w:rPr>
            <w:noProof/>
            <w:webHidden/>
          </w:rPr>
          <w:fldChar w:fldCharType="separate"/>
        </w:r>
        <w:r>
          <w:rPr>
            <w:noProof/>
            <w:webHidden/>
          </w:rPr>
          <w:t>58</w:t>
        </w:r>
        <w:r>
          <w:rPr>
            <w:noProof/>
            <w:webHidden/>
          </w:rPr>
          <w:fldChar w:fldCharType="end"/>
        </w:r>
      </w:hyperlink>
    </w:p>
    <w:p w14:paraId="1E79558B"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71" w:history="1">
        <w:r w:rsidRPr="00E473C1">
          <w:rPr>
            <w:rStyle w:val="Hyperlink"/>
            <w:noProof/>
          </w:rPr>
          <w:t>9</w:t>
        </w:r>
        <w:r>
          <w:rPr>
            <w:rFonts w:eastAsiaTheme="minorEastAsia"/>
            <w:b w:val="0"/>
            <w:bCs w:val="0"/>
            <w:caps w:val="0"/>
            <w:noProof/>
            <w:sz w:val="22"/>
            <w:szCs w:val="22"/>
            <w:lang w:eastAsia="en-GB"/>
          </w:rPr>
          <w:tab/>
        </w:r>
        <w:r w:rsidRPr="00E473C1">
          <w:rPr>
            <w:rStyle w:val="Hyperlink"/>
            <w:noProof/>
          </w:rPr>
          <w:t>Coding Conventions in the F# Compiler</w:t>
        </w:r>
        <w:r>
          <w:rPr>
            <w:noProof/>
            <w:webHidden/>
          </w:rPr>
          <w:tab/>
        </w:r>
        <w:r>
          <w:rPr>
            <w:noProof/>
            <w:webHidden/>
          </w:rPr>
          <w:fldChar w:fldCharType="begin"/>
        </w:r>
        <w:r>
          <w:rPr>
            <w:noProof/>
            <w:webHidden/>
          </w:rPr>
          <w:instrText xml:space="preserve"> PAGEREF _Toc388370471 \h </w:instrText>
        </w:r>
        <w:r>
          <w:rPr>
            <w:noProof/>
            <w:webHidden/>
          </w:rPr>
        </w:r>
        <w:r>
          <w:rPr>
            <w:noProof/>
            <w:webHidden/>
          </w:rPr>
          <w:fldChar w:fldCharType="separate"/>
        </w:r>
        <w:r>
          <w:rPr>
            <w:noProof/>
            <w:webHidden/>
          </w:rPr>
          <w:t>61</w:t>
        </w:r>
        <w:r>
          <w:rPr>
            <w:noProof/>
            <w:webHidden/>
          </w:rPr>
          <w:fldChar w:fldCharType="end"/>
        </w:r>
      </w:hyperlink>
    </w:p>
    <w:p w14:paraId="2FD37DA7" w14:textId="77777777" w:rsidR="004662EC" w:rsidRDefault="004662EC">
      <w:pPr>
        <w:pStyle w:val="TOC2"/>
        <w:tabs>
          <w:tab w:val="left" w:pos="720"/>
          <w:tab w:val="right" w:leader="dot" w:pos="9016"/>
        </w:tabs>
        <w:rPr>
          <w:rFonts w:eastAsiaTheme="minorEastAsia"/>
          <w:smallCaps w:val="0"/>
          <w:noProof/>
          <w:sz w:val="22"/>
          <w:szCs w:val="22"/>
          <w:lang w:eastAsia="en-GB"/>
        </w:rPr>
      </w:pPr>
      <w:hyperlink w:anchor="_Toc388370472" w:history="1">
        <w:r w:rsidRPr="00E473C1">
          <w:rPr>
            <w:rStyle w:val="Hyperlink"/>
            <w:noProof/>
          </w:rPr>
          <w:t>9.1</w:t>
        </w:r>
        <w:r>
          <w:rPr>
            <w:rFonts w:eastAsiaTheme="minorEastAsia"/>
            <w:smallCaps w:val="0"/>
            <w:noProof/>
            <w:sz w:val="22"/>
            <w:szCs w:val="22"/>
            <w:lang w:eastAsia="en-GB"/>
          </w:rPr>
          <w:tab/>
        </w:r>
        <w:r w:rsidRPr="00E473C1">
          <w:rPr>
            <w:rStyle w:val="Hyperlink"/>
            <w:noProof/>
          </w:rPr>
          <w:t>Abbreviations used in the F# Compiler Code</w:t>
        </w:r>
        <w:r>
          <w:rPr>
            <w:noProof/>
            <w:webHidden/>
          </w:rPr>
          <w:tab/>
        </w:r>
        <w:r>
          <w:rPr>
            <w:noProof/>
            <w:webHidden/>
          </w:rPr>
          <w:fldChar w:fldCharType="begin"/>
        </w:r>
        <w:r>
          <w:rPr>
            <w:noProof/>
            <w:webHidden/>
          </w:rPr>
          <w:instrText xml:space="preserve"> PAGEREF _Toc388370472 \h </w:instrText>
        </w:r>
        <w:r>
          <w:rPr>
            <w:noProof/>
            <w:webHidden/>
          </w:rPr>
        </w:r>
        <w:r>
          <w:rPr>
            <w:noProof/>
            <w:webHidden/>
          </w:rPr>
          <w:fldChar w:fldCharType="separate"/>
        </w:r>
        <w:r>
          <w:rPr>
            <w:noProof/>
            <w:webHidden/>
          </w:rPr>
          <w:t>61</w:t>
        </w:r>
        <w:r>
          <w:rPr>
            <w:noProof/>
            <w:webHidden/>
          </w:rPr>
          <w:fldChar w:fldCharType="end"/>
        </w:r>
      </w:hyperlink>
    </w:p>
    <w:p w14:paraId="5F88466F"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73" w:history="1">
        <w:r w:rsidRPr="00E473C1">
          <w:rPr>
            <w:rStyle w:val="Hyperlink"/>
            <w:noProof/>
          </w:rPr>
          <w:t>10</w:t>
        </w:r>
        <w:r>
          <w:rPr>
            <w:rFonts w:eastAsiaTheme="minorEastAsia"/>
            <w:b w:val="0"/>
            <w:bCs w:val="0"/>
            <w:caps w:val="0"/>
            <w:noProof/>
            <w:sz w:val="22"/>
            <w:szCs w:val="22"/>
            <w:lang w:eastAsia="en-GB"/>
          </w:rPr>
          <w:tab/>
        </w:r>
        <w:r w:rsidRPr="00E473C1">
          <w:rPr>
            <w:rStyle w:val="Hyperlink"/>
            <w:noProof/>
          </w:rPr>
          <w:t>F# Code: Optimized v. Debug</w:t>
        </w:r>
        <w:r>
          <w:rPr>
            <w:noProof/>
            <w:webHidden/>
          </w:rPr>
          <w:tab/>
        </w:r>
        <w:r>
          <w:rPr>
            <w:noProof/>
            <w:webHidden/>
          </w:rPr>
          <w:fldChar w:fldCharType="begin"/>
        </w:r>
        <w:r>
          <w:rPr>
            <w:noProof/>
            <w:webHidden/>
          </w:rPr>
          <w:instrText xml:space="preserve"> PAGEREF _Toc388370473 \h </w:instrText>
        </w:r>
        <w:r>
          <w:rPr>
            <w:noProof/>
            <w:webHidden/>
          </w:rPr>
        </w:r>
        <w:r>
          <w:rPr>
            <w:noProof/>
            <w:webHidden/>
          </w:rPr>
          <w:fldChar w:fldCharType="separate"/>
        </w:r>
        <w:r>
          <w:rPr>
            <w:noProof/>
            <w:webHidden/>
          </w:rPr>
          <w:t>66</w:t>
        </w:r>
        <w:r>
          <w:rPr>
            <w:noProof/>
            <w:webHidden/>
          </w:rPr>
          <w:fldChar w:fldCharType="end"/>
        </w:r>
      </w:hyperlink>
    </w:p>
    <w:p w14:paraId="0A02F734"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74" w:history="1">
        <w:r w:rsidRPr="00E473C1">
          <w:rPr>
            <w:rStyle w:val="Hyperlink"/>
            <w:noProof/>
          </w:rPr>
          <w:t>10.1</w:t>
        </w:r>
        <w:r>
          <w:rPr>
            <w:rFonts w:eastAsiaTheme="minorEastAsia"/>
            <w:smallCaps w:val="0"/>
            <w:noProof/>
            <w:sz w:val="22"/>
            <w:szCs w:val="22"/>
            <w:lang w:eastAsia="en-GB"/>
          </w:rPr>
          <w:tab/>
        </w:r>
        <w:r w:rsidRPr="00E473C1">
          <w:rPr>
            <w:rStyle w:val="Hyperlink"/>
            <w:noProof/>
          </w:rPr>
          <w:t>Interaction with Debug Tools</w:t>
        </w:r>
        <w:r>
          <w:rPr>
            <w:noProof/>
            <w:webHidden/>
          </w:rPr>
          <w:tab/>
        </w:r>
        <w:r>
          <w:rPr>
            <w:noProof/>
            <w:webHidden/>
          </w:rPr>
          <w:fldChar w:fldCharType="begin"/>
        </w:r>
        <w:r>
          <w:rPr>
            <w:noProof/>
            <w:webHidden/>
          </w:rPr>
          <w:instrText xml:space="preserve"> PAGEREF _Toc388370474 \h </w:instrText>
        </w:r>
        <w:r>
          <w:rPr>
            <w:noProof/>
            <w:webHidden/>
          </w:rPr>
        </w:r>
        <w:r>
          <w:rPr>
            <w:noProof/>
            <w:webHidden/>
          </w:rPr>
          <w:fldChar w:fldCharType="separate"/>
        </w:r>
        <w:r>
          <w:rPr>
            <w:noProof/>
            <w:webHidden/>
          </w:rPr>
          <w:t>66</w:t>
        </w:r>
        <w:r>
          <w:rPr>
            <w:noProof/>
            <w:webHidden/>
          </w:rPr>
          <w:fldChar w:fldCharType="end"/>
        </w:r>
      </w:hyperlink>
    </w:p>
    <w:p w14:paraId="2ED2486E" w14:textId="77777777" w:rsidR="004662EC" w:rsidRDefault="004662EC">
      <w:pPr>
        <w:pStyle w:val="TOC3"/>
        <w:tabs>
          <w:tab w:val="left" w:pos="1440"/>
          <w:tab w:val="right" w:leader="dot" w:pos="9016"/>
        </w:tabs>
        <w:rPr>
          <w:rFonts w:eastAsiaTheme="minorEastAsia"/>
          <w:i w:val="0"/>
          <w:iCs w:val="0"/>
          <w:noProof/>
          <w:sz w:val="22"/>
          <w:szCs w:val="22"/>
          <w:lang w:eastAsia="en-GB"/>
        </w:rPr>
      </w:pPr>
      <w:hyperlink w:anchor="_Toc388370475" w:history="1">
        <w:r w:rsidRPr="00E473C1">
          <w:rPr>
            <w:rStyle w:val="Hyperlink"/>
            <w:noProof/>
            <w:lang w:eastAsia="en-GB"/>
          </w:rPr>
          <w:t>10.1.1</w:t>
        </w:r>
        <w:r>
          <w:rPr>
            <w:rFonts w:eastAsiaTheme="minorEastAsia"/>
            <w:i w:val="0"/>
            <w:iCs w:val="0"/>
            <w:noProof/>
            <w:sz w:val="22"/>
            <w:szCs w:val="22"/>
            <w:lang w:eastAsia="en-GB"/>
          </w:rPr>
          <w:tab/>
        </w:r>
        <w:r w:rsidRPr="00E473C1">
          <w:rPr>
            <w:rStyle w:val="Hyperlink"/>
            <w:noProof/>
            <w:lang w:eastAsia="en-GB"/>
          </w:rPr>
          <w:t>Just My Code, Tailcalls and Stepping (VS2008)</w:t>
        </w:r>
        <w:r>
          <w:rPr>
            <w:noProof/>
            <w:webHidden/>
          </w:rPr>
          <w:tab/>
        </w:r>
        <w:r>
          <w:rPr>
            <w:noProof/>
            <w:webHidden/>
          </w:rPr>
          <w:fldChar w:fldCharType="begin"/>
        </w:r>
        <w:r>
          <w:rPr>
            <w:noProof/>
            <w:webHidden/>
          </w:rPr>
          <w:instrText xml:space="preserve"> PAGEREF _Toc388370475 \h </w:instrText>
        </w:r>
        <w:r>
          <w:rPr>
            <w:noProof/>
            <w:webHidden/>
          </w:rPr>
        </w:r>
        <w:r>
          <w:rPr>
            <w:noProof/>
            <w:webHidden/>
          </w:rPr>
          <w:fldChar w:fldCharType="separate"/>
        </w:r>
        <w:r>
          <w:rPr>
            <w:noProof/>
            <w:webHidden/>
          </w:rPr>
          <w:t>66</w:t>
        </w:r>
        <w:r>
          <w:rPr>
            <w:noProof/>
            <w:webHidden/>
          </w:rPr>
          <w:fldChar w:fldCharType="end"/>
        </w:r>
      </w:hyperlink>
    </w:p>
    <w:p w14:paraId="543162D3"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76" w:history="1">
        <w:r w:rsidRPr="00E473C1">
          <w:rPr>
            <w:rStyle w:val="Hyperlink"/>
            <w:noProof/>
          </w:rPr>
          <w:t>10.2</w:t>
        </w:r>
        <w:r>
          <w:rPr>
            <w:rFonts w:eastAsiaTheme="minorEastAsia"/>
            <w:smallCaps w:val="0"/>
            <w:noProof/>
            <w:sz w:val="22"/>
            <w:szCs w:val="22"/>
            <w:lang w:eastAsia="en-GB"/>
          </w:rPr>
          <w:tab/>
        </w:r>
        <w:r w:rsidRPr="00E473C1">
          <w:rPr>
            <w:rStyle w:val="Hyperlink"/>
            <w:noProof/>
          </w:rPr>
          <w:t>Debug v. Optimized Code Generation</w:t>
        </w:r>
        <w:r>
          <w:rPr>
            <w:noProof/>
            <w:webHidden/>
          </w:rPr>
          <w:tab/>
        </w:r>
        <w:r>
          <w:rPr>
            <w:noProof/>
            <w:webHidden/>
          </w:rPr>
          <w:fldChar w:fldCharType="begin"/>
        </w:r>
        <w:r>
          <w:rPr>
            <w:noProof/>
            <w:webHidden/>
          </w:rPr>
          <w:instrText xml:space="preserve"> PAGEREF _Toc388370476 \h </w:instrText>
        </w:r>
        <w:r>
          <w:rPr>
            <w:noProof/>
            <w:webHidden/>
          </w:rPr>
        </w:r>
        <w:r>
          <w:rPr>
            <w:noProof/>
            <w:webHidden/>
          </w:rPr>
          <w:fldChar w:fldCharType="separate"/>
        </w:r>
        <w:r>
          <w:rPr>
            <w:noProof/>
            <w:webHidden/>
          </w:rPr>
          <w:t>66</w:t>
        </w:r>
        <w:r>
          <w:rPr>
            <w:noProof/>
            <w:webHidden/>
          </w:rPr>
          <w:fldChar w:fldCharType="end"/>
        </w:r>
      </w:hyperlink>
    </w:p>
    <w:p w14:paraId="05A921B5"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77" w:history="1">
        <w:r w:rsidRPr="00E473C1">
          <w:rPr>
            <w:rStyle w:val="Hyperlink"/>
            <w:noProof/>
          </w:rPr>
          <w:t>11</w:t>
        </w:r>
        <w:r>
          <w:rPr>
            <w:rFonts w:eastAsiaTheme="minorEastAsia"/>
            <w:b w:val="0"/>
            <w:bCs w:val="0"/>
            <w:caps w:val="0"/>
            <w:noProof/>
            <w:sz w:val="22"/>
            <w:szCs w:val="22"/>
            <w:lang w:eastAsia="en-GB"/>
          </w:rPr>
          <w:tab/>
        </w:r>
        <w:r w:rsidRPr="00E473C1">
          <w:rPr>
            <w:rStyle w:val="Hyperlink"/>
            <w:noProof/>
          </w:rPr>
          <w:t>FsYacc Notes</w:t>
        </w:r>
        <w:r>
          <w:rPr>
            <w:noProof/>
            <w:webHidden/>
          </w:rPr>
          <w:tab/>
        </w:r>
        <w:r>
          <w:rPr>
            <w:noProof/>
            <w:webHidden/>
          </w:rPr>
          <w:fldChar w:fldCharType="begin"/>
        </w:r>
        <w:r>
          <w:rPr>
            <w:noProof/>
            <w:webHidden/>
          </w:rPr>
          <w:instrText xml:space="preserve"> PAGEREF _Toc388370477 \h </w:instrText>
        </w:r>
        <w:r>
          <w:rPr>
            <w:noProof/>
            <w:webHidden/>
          </w:rPr>
        </w:r>
        <w:r>
          <w:rPr>
            <w:noProof/>
            <w:webHidden/>
          </w:rPr>
          <w:fldChar w:fldCharType="separate"/>
        </w:r>
        <w:r>
          <w:rPr>
            <w:noProof/>
            <w:webHidden/>
          </w:rPr>
          <w:t>68</w:t>
        </w:r>
        <w:r>
          <w:rPr>
            <w:noProof/>
            <w:webHidden/>
          </w:rPr>
          <w:fldChar w:fldCharType="end"/>
        </w:r>
      </w:hyperlink>
    </w:p>
    <w:p w14:paraId="447EC331"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78" w:history="1">
        <w:r w:rsidRPr="00E473C1">
          <w:rPr>
            <w:rStyle w:val="Hyperlink"/>
            <w:noProof/>
          </w:rPr>
          <w:t>11.1</w:t>
        </w:r>
        <w:r>
          <w:rPr>
            <w:rFonts w:eastAsiaTheme="minorEastAsia"/>
            <w:smallCaps w:val="0"/>
            <w:noProof/>
            <w:sz w:val="22"/>
            <w:szCs w:val="22"/>
            <w:lang w:eastAsia="en-GB"/>
          </w:rPr>
          <w:tab/>
        </w:r>
        <w:r w:rsidRPr="00E473C1">
          <w:rPr>
            <w:rStyle w:val="Hyperlink"/>
            <w:noProof/>
          </w:rPr>
          <w:t>Getting better error messages out of fsyacc generated parsers</w:t>
        </w:r>
        <w:r>
          <w:rPr>
            <w:noProof/>
            <w:webHidden/>
          </w:rPr>
          <w:tab/>
        </w:r>
        <w:r>
          <w:rPr>
            <w:noProof/>
            <w:webHidden/>
          </w:rPr>
          <w:fldChar w:fldCharType="begin"/>
        </w:r>
        <w:r>
          <w:rPr>
            <w:noProof/>
            <w:webHidden/>
          </w:rPr>
          <w:instrText xml:space="preserve"> PAGEREF _Toc388370478 \h </w:instrText>
        </w:r>
        <w:r>
          <w:rPr>
            <w:noProof/>
            <w:webHidden/>
          </w:rPr>
        </w:r>
        <w:r>
          <w:rPr>
            <w:noProof/>
            <w:webHidden/>
          </w:rPr>
          <w:fldChar w:fldCharType="separate"/>
        </w:r>
        <w:r>
          <w:rPr>
            <w:noProof/>
            <w:webHidden/>
          </w:rPr>
          <w:t>68</w:t>
        </w:r>
        <w:r>
          <w:rPr>
            <w:noProof/>
            <w:webHidden/>
          </w:rPr>
          <w:fldChar w:fldCharType="end"/>
        </w:r>
      </w:hyperlink>
    </w:p>
    <w:p w14:paraId="4E130F9C"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79" w:history="1">
        <w:r w:rsidRPr="00E473C1">
          <w:rPr>
            <w:rStyle w:val="Hyperlink"/>
            <w:noProof/>
          </w:rPr>
          <w:t>12</w:t>
        </w:r>
        <w:r>
          <w:rPr>
            <w:rFonts w:eastAsiaTheme="minorEastAsia"/>
            <w:b w:val="0"/>
            <w:bCs w:val="0"/>
            <w:caps w:val="0"/>
            <w:noProof/>
            <w:sz w:val="22"/>
            <w:szCs w:val="22"/>
            <w:lang w:eastAsia="en-GB"/>
          </w:rPr>
          <w:tab/>
        </w:r>
        <w:r w:rsidRPr="00E473C1">
          <w:rPr>
            <w:rStyle w:val="Hyperlink"/>
            <w:noProof/>
          </w:rPr>
          <w:t>History of the F# Compiler Codebase and Project</w:t>
        </w:r>
        <w:r>
          <w:rPr>
            <w:noProof/>
            <w:webHidden/>
          </w:rPr>
          <w:tab/>
        </w:r>
        <w:r>
          <w:rPr>
            <w:noProof/>
            <w:webHidden/>
          </w:rPr>
          <w:fldChar w:fldCharType="begin"/>
        </w:r>
        <w:r>
          <w:rPr>
            <w:noProof/>
            <w:webHidden/>
          </w:rPr>
          <w:instrText xml:space="preserve"> PAGEREF _Toc388370479 \h </w:instrText>
        </w:r>
        <w:r>
          <w:rPr>
            <w:noProof/>
            <w:webHidden/>
          </w:rPr>
        </w:r>
        <w:r>
          <w:rPr>
            <w:noProof/>
            <w:webHidden/>
          </w:rPr>
          <w:fldChar w:fldCharType="separate"/>
        </w:r>
        <w:r>
          <w:rPr>
            <w:noProof/>
            <w:webHidden/>
          </w:rPr>
          <w:t>69</w:t>
        </w:r>
        <w:r>
          <w:rPr>
            <w:noProof/>
            <w:webHidden/>
          </w:rPr>
          <w:fldChar w:fldCharType="end"/>
        </w:r>
      </w:hyperlink>
    </w:p>
    <w:p w14:paraId="4C4AA139" w14:textId="77777777" w:rsidR="004662EC" w:rsidRDefault="004662EC">
      <w:pPr>
        <w:pStyle w:val="TOC1"/>
        <w:tabs>
          <w:tab w:val="left" w:pos="480"/>
          <w:tab w:val="right" w:leader="dot" w:pos="9016"/>
        </w:tabs>
        <w:rPr>
          <w:rFonts w:eastAsiaTheme="minorEastAsia"/>
          <w:b w:val="0"/>
          <w:bCs w:val="0"/>
          <w:caps w:val="0"/>
          <w:noProof/>
          <w:sz w:val="22"/>
          <w:szCs w:val="22"/>
          <w:lang w:eastAsia="en-GB"/>
        </w:rPr>
      </w:pPr>
      <w:hyperlink w:anchor="_Toc388370480" w:history="1">
        <w:r w:rsidRPr="00E473C1">
          <w:rPr>
            <w:rStyle w:val="Hyperlink"/>
            <w:noProof/>
          </w:rPr>
          <w:t>13</w:t>
        </w:r>
        <w:r>
          <w:rPr>
            <w:rFonts w:eastAsiaTheme="minorEastAsia"/>
            <w:b w:val="0"/>
            <w:bCs w:val="0"/>
            <w:caps w:val="0"/>
            <w:noProof/>
            <w:sz w:val="22"/>
            <w:szCs w:val="22"/>
            <w:lang w:eastAsia="en-GB"/>
          </w:rPr>
          <w:tab/>
        </w:r>
        <w:r w:rsidRPr="00E473C1">
          <w:rPr>
            <w:rStyle w:val="Hyperlink"/>
            <w:noProof/>
          </w:rPr>
          <w:t>F# Async Ideas</w:t>
        </w:r>
        <w:r>
          <w:rPr>
            <w:noProof/>
            <w:webHidden/>
          </w:rPr>
          <w:tab/>
        </w:r>
        <w:r>
          <w:rPr>
            <w:noProof/>
            <w:webHidden/>
          </w:rPr>
          <w:fldChar w:fldCharType="begin"/>
        </w:r>
        <w:r>
          <w:rPr>
            <w:noProof/>
            <w:webHidden/>
          </w:rPr>
          <w:instrText xml:space="preserve"> PAGEREF _Toc388370480 \h </w:instrText>
        </w:r>
        <w:r>
          <w:rPr>
            <w:noProof/>
            <w:webHidden/>
          </w:rPr>
        </w:r>
        <w:r>
          <w:rPr>
            <w:noProof/>
            <w:webHidden/>
          </w:rPr>
          <w:fldChar w:fldCharType="separate"/>
        </w:r>
        <w:r>
          <w:rPr>
            <w:noProof/>
            <w:webHidden/>
          </w:rPr>
          <w:t>72</w:t>
        </w:r>
        <w:r>
          <w:rPr>
            <w:noProof/>
            <w:webHidden/>
          </w:rPr>
          <w:fldChar w:fldCharType="end"/>
        </w:r>
      </w:hyperlink>
    </w:p>
    <w:p w14:paraId="6617E178"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1" w:history="1">
        <w:r w:rsidRPr="00E473C1">
          <w:rPr>
            <w:rStyle w:val="Hyperlink"/>
            <w:noProof/>
          </w:rPr>
          <w:t>13.1</w:t>
        </w:r>
        <w:r>
          <w:rPr>
            <w:rFonts w:eastAsiaTheme="minorEastAsia"/>
            <w:smallCaps w:val="0"/>
            <w:noProof/>
            <w:sz w:val="22"/>
            <w:szCs w:val="22"/>
            <w:lang w:eastAsia="en-GB"/>
          </w:rPr>
          <w:tab/>
        </w:r>
        <w:r w:rsidRPr="00E473C1">
          <w:rPr>
            <w:rStyle w:val="Hyperlink"/>
            <w:noProof/>
          </w:rPr>
          <w:t>Async State Machines</w:t>
        </w:r>
        <w:r>
          <w:rPr>
            <w:noProof/>
            <w:webHidden/>
          </w:rPr>
          <w:tab/>
        </w:r>
        <w:r>
          <w:rPr>
            <w:noProof/>
            <w:webHidden/>
          </w:rPr>
          <w:fldChar w:fldCharType="begin"/>
        </w:r>
        <w:r>
          <w:rPr>
            <w:noProof/>
            <w:webHidden/>
          </w:rPr>
          <w:instrText xml:space="preserve"> PAGEREF _Toc388370481 \h </w:instrText>
        </w:r>
        <w:r>
          <w:rPr>
            <w:noProof/>
            <w:webHidden/>
          </w:rPr>
        </w:r>
        <w:r>
          <w:rPr>
            <w:noProof/>
            <w:webHidden/>
          </w:rPr>
          <w:fldChar w:fldCharType="separate"/>
        </w:r>
        <w:r>
          <w:rPr>
            <w:noProof/>
            <w:webHidden/>
          </w:rPr>
          <w:t>72</w:t>
        </w:r>
        <w:r>
          <w:rPr>
            <w:noProof/>
            <w:webHidden/>
          </w:rPr>
          <w:fldChar w:fldCharType="end"/>
        </w:r>
      </w:hyperlink>
    </w:p>
    <w:p w14:paraId="3D31A9A9"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2" w:history="1">
        <w:r w:rsidRPr="00E473C1">
          <w:rPr>
            <w:rStyle w:val="Hyperlink"/>
            <w:noProof/>
          </w:rPr>
          <w:t>13.2</w:t>
        </w:r>
        <w:r>
          <w:rPr>
            <w:rFonts w:eastAsiaTheme="minorEastAsia"/>
            <w:smallCaps w:val="0"/>
            <w:noProof/>
            <w:sz w:val="22"/>
            <w:szCs w:val="22"/>
            <w:lang w:eastAsia="en-GB"/>
          </w:rPr>
          <w:tab/>
        </w:r>
        <w:r w:rsidRPr="00E473C1">
          <w:rPr>
            <w:rStyle w:val="Hyperlink"/>
            <w:noProof/>
          </w:rPr>
          <w:t>AsyncResultCell</w:t>
        </w:r>
        <w:r>
          <w:rPr>
            <w:noProof/>
            <w:webHidden/>
          </w:rPr>
          <w:tab/>
        </w:r>
        <w:r>
          <w:rPr>
            <w:noProof/>
            <w:webHidden/>
          </w:rPr>
          <w:fldChar w:fldCharType="begin"/>
        </w:r>
        <w:r>
          <w:rPr>
            <w:noProof/>
            <w:webHidden/>
          </w:rPr>
          <w:instrText xml:space="preserve"> PAGEREF _Toc388370482 \h </w:instrText>
        </w:r>
        <w:r>
          <w:rPr>
            <w:noProof/>
            <w:webHidden/>
          </w:rPr>
        </w:r>
        <w:r>
          <w:rPr>
            <w:noProof/>
            <w:webHidden/>
          </w:rPr>
          <w:fldChar w:fldCharType="separate"/>
        </w:r>
        <w:r>
          <w:rPr>
            <w:noProof/>
            <w:webHidden/>
          </w:rPr>
          <w:t>72</w:t>
        </w:r>
        <w:r>
          <w:rPr>
            <w:noProof/>
            <w:webHidden/>
          </w:rPr>
          <w:fldChar w:fldCharType="end"/>
        </w:r>
      </w:hyperlink>
    </w:p>
    <w:p w14:paraId="354695E8"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3" w:history="1">
        <w:r w:rsidRPr="00E473C1">
          <w:rPr>
            <w:rStyle w:val="Hyperlink"/>
            <w:noProof/>
          </w:rPr>
          <w:t>13.3</w:t>
        </w:r>
        <w:r>
          <w:rPr>
            <w:rFonts w:eastAsiaTheme="minorEastAsia"/>
            <w:smallCaps w:val="0"/>
            <w:noProof/>
            <w:sz w:val="22"/>
            <w:szCs w:val="22"/>
            <w:lang w:eastAsia="en-GB"/>
          </w:rPr>
          <w:tab/>
        </w:r>
        <w:r w:rsidRPr="00E473C1">
          <w:rPr>
            <w:rStyle w:val="Hyperlink"/>
            <w:noProof/>
          </w:rPr>
          <w:t>Task Interop</w:t>
        </w:r>
        <w:r>
          <w:rPr>
            <w:noProof/>
            <w:webHidden/>
          </w:rPr>
          <w:tab/>
        </w:r>
        <w:r>
          <w:rPr>
            <w:noProof/>
            <w:webHidden/>
          </w:rPr>
          <w:fldChar w:fldCharType="begin"/>
        </w:r>
        <w:r>
          <w:rPr>
            <w:noProof/>
            <w:webHidden/>
          </w:rPr>
          <w:instrText xml:space="preserve"> PAGEREF _Toc388370483 \h </w:instrText>
        </w:r>
        <w:r>
          <w:rPr>
            <w:noProof/>
            <w:webHidden/>
          </w:rPr>
        </w:r>
        <w:r>
          <w:rPr>
            <w:noProof/>
            <w:webHidden/>
          </w:rPr>
          <w:fldChar w:fldCharType="separate"/>
        </w:r>
        <w:r>
          <w:rPr>
            <w:noProof/>
            <w:webHidden/>
          </w:rPr>
          <w:t>72</w:t>
        </w:r>
        <w:r>
          <w:rPr>
            <w:noProof/>
            <w:webHidden/>
          </w:rPr>
          <w:fldChar w:fldCharType="end"/>
        </w:r>
      </w:hyperlink>
    </w:p>
    <w:p w14:paraId="6FF1B321"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4" w:history="1">
        <w:r w:rsidRPr="00E473C1">
          <w:rPr>
            <w:rStyle w:val="Hyperlink"/>
            <w:noProof/>
          </w:rPr>
          <w:t>13.4</w:t>
        </w:r>
        <w:r>
          <w:rPr>
            <w:rFonts w:eastAsiaTheme="minorEastAsia"/>
            <w:smallCaps w:val="0"/>
            <w:noProof/>
            <w:sz w:val="22"/>
            <w:szCs w:val="22"/>
            <w:lang w:eastAsia="en-GB"/>
          </w:rPr>
          <w:tab/>
        </w:r>
        <w:r w:rsidRPr="00E473C1">
          <w:rPr>
            <w:rStyle w:val="Hyperlink"/>
            <w:noProof/>
          </w:rPr>
          <w:t>IAsyncDisposable</w:t>
        </w:r>
        <w:r>
          <w:rPr>
            <w:noProof/>
            <w:webHidden/>
          </w:rPr>
          <w:tab/>
        </w:r>
        <w:r>
          <w:rPr>
            <w:noProof/>
            <w:webHidden/>
          </w:rPr>
          <w:fldChar w:fldCharType="begin"/>
        </w:r>
        <w:r>
          <w:rPr>
            <w:noProof/>
            <w:webHidden/>
          </w:rPr>
          <w:instrText xml:space="preserve"> PAGEREF _Toc388370484 \h </w:instrText>
        </w:r>
        <w:r>
          <w:rPr>
            <w:noProof/>
            <w:webHidden/>
          </w:rPr>
        </w:r>
        <w:r>
          <w:rPr>
            <w:noProof/>
            <w:webHidden/>
          </w:rPr>
          <w:fldChar w:fldCharType="separate"/>
        </w:r>
        <w:r>
          <w:rPr>
            <w:noProof/>
            <w:webHidden/>
          </w:rPr>
          <w:t>72</w:t>
        </w:r>
        <w:r>
          <w:rPr>
            <w:noProof/>
            <w:webHidden/>
          </w:rPr>
          <w:fldChar w:fldCharType="end"/>
        </w:r>
      </w:hyperlink>
    </w:p>
    <w:p w14:paraId="2671EEA1"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5" w:history="1">
        <w:r w:rsidRPr="00E473C1">
          <w:rPr>
            <w:rStyle w:val="Hyperlink"/>
            <w:noProof/>
          </w:rPr>
          <w:t>13.5</w:t>
        </w:r>
        <w:r>
          <w:rPr>
            <w:rFonts w:eastAsiaTheme="minorEastAsia"/>
            <w:smallCaps w:val="0"/>
            <w:noProof/>
            <w:sz w:val="22"/>
            <w:szCs w:val="22"/>
            <w:lang w:eastAsia="en-GB"/>
          </w:rPr>
          <w:tab/>
        </w:r>
        <w:r w:rsidRPr="00E473C1">
          <w:rPr>
            <w:rStyle w:val="Hyperlink"/>
            <w:noProof/>
          </w:rPr>
          <w:t>ThreadAffinityContext</w:t>
        </w:r>
        <w:r>
          <w:rPr>
            <w:noProof/>
            <w:webHidden/>
          </w:rPr>
          <w:tab/>
        </w:r>
        <w:r>
          <w:rPr>
            <w:noProof/>
            <w:webHidden/>
          </w:rPr>
          <w:fldChar w:fldCharType="begin"/>
        </w:r>
        <w:r>
          <w:rPr>
            <w:noProof/>
            <w:webHidden/>
          </w:rPr>
          <w:instrText xml:space="preserve"> PAGEREF _Toc388370485 \h </w:instrText>
        </w:r>
        <w:r>
          <w:rPr>
            <w:noProof/>
            <w:webHidden/>
          </w:rPr>
        </w:r>
        <w:r>
          <w:rPr>
            <w:noProof/>
            <w:webHidden/>
          </w:rPr>
          <w:fldChar w:fldCharType="separate"/>
        </w:r>
        <w:r>
          <w:rPr>
            <w:noProof/>
            <w:webHidden/>
          </w:rPr>
          <w:t>74</w:t>
        </w:r>
        <w:r>
          <w:rPr>
            <w:noProof/>
            <w:webHidden/>
          </w:rPr>
          <w:fldChar w:fldCharType="end"/>
        </w:r>
      </w:hyperlink>
    </w:p>
    <w:p w14:paraId="7BDC50DB"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6" w:history="1">
        <w:r w:rsidRPr="00E473C1">
          <w:rPr>
            <w:rStyle w:val="Hyperlink"/>
            <w:noProof/>
          </w:rPr>
          <w:t>13.6</w:t>
        </w:r>
        <w:r>
          <w:rPr>
            <w:rFonts w:eastAsiaTheme="minorEastAsia"/>
            <w:smallCaps w:val="0"/>
            <w:noProof/>
            <w:sz w:val="22"/>
            <w:szCs w:val="22"/>
            <w:lang w:eastAsia="en-GB"/>
          </w:rPr>
          <w:tab/>
        </w:r>
        <w:r w:rsidRPr="00E473C1">
          <w:rPr>
            <w:rStyle w:val="Hyperlink"/>
            <w:noProof/>
          </w:rPr>
          <w:t>AsyncSeq</w:t>
        </w:r>
        <w:r>
          <w:rPr>
            <w:noProof/>
            <w:webHidden/>
          </w:rPr>
          <w:tab/>
        </w:r>
        <w:r>
          <w:rPr>
            <w:noProof/>
            <w:webHidden/>
          </w:rPr>
          <w:fldChar w:fldCharType="begin"/>
        </w:r>
        <w:r>
          <w:rPr>
            <w:noProof/>
            <w:webHidden/>
          </w:rPr>
          <w:instrText xml:space="preserve"> PAGEREF _Toc388370486 \h </w:instrText>
        </w:r>
        <w:r>
          <w:rPr>
            <w:noProof/>
            <w:webHidden/>
          </w:rPr>
        </w:r>
        <w:r>
          <w:rPr>
            <w:noProof/>
            <w:webHidden/>
          </w:rPr>
          <w:fldChar w:fldCharType="separate"/>
        </w:r>
        <w:r>
          <w:rPr>
            <w:noProof/>
            <w:webHidden/>
          </w:rPr>
          <w:t>75</w:t>
        </w:r>
        <w:r>
          <w:rPr>
            <w:noProof/>
            <w:webHidden/>
          </w:rPr>
          <w:fldChar w:fldCharType="end"/>
        </w:r>
      </w:hyperlink>
    </w:p>
    <w:p w14:paraId="4E16CE81" w14:textId="77777777" w:rsidR="004662EC" w:rsidRDefault="004662EC">
      <w:pPr>
        <w:pStyle w:val="TOC2"/>
        <w:tabs>
          <w:tab w:val="left" w:pos="960"/>
          <w:tab w:val="right" w:leader="dot" w:pos="9016"/>
        </w:tabs>
        <w:rPr>
          <w:rFonts w:eastAsiaTheme="minorEastAsia"/>
          <w:smallCaps w:val="0"/>
          <w:noProof/>
          <w:sz w:val="22"/>
          <w:szCs w:val="22"/>
          <w:lang w:eastAsia="en-GB"/>
        </w:rPr>
      </w:pPr>
      <w:hyperlink w:anchor="_Toc388370487" w:history="1">
        <w:r w:rsidRPr="00E473C1">
          <w:rPr>
            <w:rStyle w:val="Hyperlink"/>
            <w:noProof/>
          </w:rPr>
          <w:t>13.7</w:t>
        </w:r>
        <w:r>
          <w:rPr>
            <w:rFonts w:eastAsiaTheme="minorEastAsia"/>
            <w:smallCaps w:val="0"/>
            <w:noProof/>
            <w:sz w:val="22"/>
            <w:szCs w:val="22"/>
            <w:lang w:eastAsia="en-GB"/>
          </w:rPr>
          <w:tab/>
        </w:r>
        <w:r w:rsidRPr="00E473C1">
          <w:rPr>
            <w:rStyle w:val="Hyperlink"/>
            <w:noProof/>
          </w:rPr>
          <w:t>Making MailboxProcessor MarshalByRef</w:t>
        </w:r>
        <w:r>
          <w:rPr>
            <w:noProof/>
            <w:webHidden/>
          </w:rPr>
          <w:tab/>
        </w:r>
        <w:r>
          <w:rPr>
            <w:noProof/>
            <w:webHidden/>
          </w:rPr>
          <w:fldChar w:fldCharType="begin"/>
        </w:r>
        <w:r>
          <w:rPr>
            <w:noProof/>
            <w:webHidden/>
          </w:rPr>
          <w:instrText xml:space="preserve"> PAGEREF _Toc388370487 \h </w:instrText>
        </w:r>
        <w:r>
          <w:rPr>
            <w:noProof/>
            <w:webHidden/>
          </w:rPr>
        </w:r>
        <w:r>
          <w:rPr>
            <w:noProof/>
            <w:webHidden/>
          </w:rPr>
          <w:fldChar w:fldCharType="separate"/>
        </w:r>
        <w:r>
          <w:rPr>
            <w:noProof/>
            <w:webHidden/>
          </w:rPr>
          <w:t>79</w:t>
        </w:r>
        <w:r>
          <w:rPr>
            <w:noProof/>
            <w:webHidden/>
          </w:rPr>
          <w:fldChar w:fldCharType="end"/>
        </w:r>
      </w:hyperlink>
    </w:p>
    <w:bookmarkStart w:id="0" w:name="_GoBack"/>
    <w:bookmarkEnd w:id="0"/>
    <w:p w14:paraId="5BFD08E6" w14:textId="77777777" w:rsidR="004662EC" w:rsidRDefault="004662EC">
      <w:pPr>
        <w:pStyle w:val="TOC2"/>
        <w:tabs>
          <w:tab w:val="left" w:pos="960"/>
          <w:tab w:val="right" w:leader="dot" w:pos="9016"/>
        </w:tabs>
        <w:rPr>
          <w:rFonts w:eastAsiaTheme="minorEastAsia"/>
          <w:smallCaps w:val="0"/>
          <w:noProof/>
          <w:sz w:val="22"/>
          <w:szCs w:val="22"/>
          <w:lang w:eastAsia="en-GB"/>
        </w:rPr>
      </w:pPr>
      <w:r w:rsidRPr="00E473C1">
        <w:rPr>
          <w:rStyle w:val="Hyperlink"/>
          <w:noProof/>
        </w:rPr>
        <w:fldChar w:fldCharType="begin"/>
      </w:r>
      <w:r w:rsidRPr="00E473C1">
        <w:rPr>
          <w:rStyle w:val="Hyperlink"/>
          <w:noProof/>
        </w:rPr>
        <w:instrText xml:space="preserve"> </w:instrText>
      </w:r>
      <w:r>
        <w:rPr>
          <w:noProof/>
        </w:rPr>
        <w:instrText>HYPERLINK \l "_Toc388370488"</w:instrText>
      </w:r>
      <w:r w:rsidRPr="00E473C1">
        <w:rPr>
          <w:rStyle w:val="Hyperlink"/>
          <w:noProof/>
        </w:rPr>
        <w:instrText xml:space="preserve"> </w:instrText>
      </w:r>
      <w:r w:rsidRPr="00E473C1">
        <w:rPr>
          <w:rStyle w:val="Hyperlink"/>
          <w:noProof/>
        </w:rPr>
      </w:r>
      <w:r w:rsidRPr="00E473C1">
        <w:rPr>
          <w:rStyle w:val="Hyperlink"/>
          <w:noProof/>
        </w:rPr>
        <w:fldChar w:fldCharType="separate"/>
      </w:r>
      <w:r w:rsidRPr="00E473C1">
        <w:rPr>
          <w:rStyle w:val="Hyperlink"/>
          <w:noProof/>
        </w:rPr>
        <w:t>13.8</w:t>
      </w:r>
      <w:r>
        <w:rPr>
          <w:rFonts w:eastAsiaTheme="minorEastAsia"/>
          <w:smallCaps w:val="0"/>
          <w:noProof/>
          <w:sz w:val="22"/>
          <w:szCs w:val="22"/>
          <w:lang w:eastAsia="en-GB"/>
        </w:rPr>
        <w:tab/>
      </w:r>
      <w:r w:rsidRPr="00E473C1">
        <w:rPr>
          <w:rStyle w:val="Hyperlink"/>
          <w:noProof/>
        </w:rPr>
        <w:t>Enabling async hops across domains</w:t>
      </w:r>
      <w:r>
        <w:rPr>
          <w:noProof/>
          <w:webHidden/>
        </w:rPr>
        <w:tab/>
      </w:r>
      <w:r>
        <w:rPr>
          <w:noProof/>
          <w:webHidden/>
        </w:rPr>
        <w:fldChar w:fldCharType="begin"/>
      </w:r>
      <w:r>
        <w:rPr>
          <w:noProof/>
          <w:webHidden/>
        </w:rPr>
        <w:instrText xml:space="preserve"> PAGEREF _Toc388370488 \h </w:instrText>
      </w:r>
      <w:r>
        <w:rPr>
          <w:noProof/>
          <w:webHidden/>
        </w:rPr>
      </w:r>
      <w:r>
        <w:rPr>
          <w:noProof/>
          <w:webHidden/>
        </w:rPr>
        <w:fldChar w:fldCharType="separate"/>
      </w:r>
      <w:r>
        <w:rPr>
          <w:noProof/>
          <w:webHidden/>
        </w:rPr>
        <w:t>79</w:t>
      </w:r>
      <w:r>
        <w:rPr>
          <w:noProof/>
          <w:webHidden/>
        </w:rPr>
        <w:fldChar w:fldCharType="end"/>
      </w:r>
      <w:r w:rsidRPr="00E473C1">
        <w:rPr>
          <w:rStyle w:val="Hyperlink"/>
          <w:noProof/>
        </w:rPr>
        <w:fldChar w:fldCharType="end"/>
      </w:r>
    </w:p>
    <w:p w14:paraId="2DA0CB2B" w14:textId="77777777" w:rsidR="0089507D" w:rsidRPr="00584263" w:rsidRDefault="006343BB" w:rsidP="005E7F64">
      <w:pPr>
        <w:pStyle w:val="Heading1"/>
        <w:numPr>
          <w:ilvl w:val="0"/>
          <w:numId w:val="0"/>
        </w:numPr>
      </w:pPr>
      <w:r>
        <w:rPr>
          <w:rFonts w:asciiTheme="minorHAnsi" w:eastAsiaTheme="minorHAnsi" w:hAnsiTheme="minorHAnsi" w:cstheme="minorBidi"/>
          <w:color w:val="auto"/>
          <w:sz w:val="20"/>
          <w:szCs w:val="20"/>
          <w:lang w:eastAsia="en-US"/>
        </w:rPr>
        <w:lastRenderedPageBreak/>
        <w:fldChar w:fldCharType="end"/>
      </w:r>
      <w:bookmarkStart w:id="1" w:name="_Toc183972169"/>
      <w:bookmarkStart w:id="2" w:name="Introduction"/>
      <w:bookmarkStart w:id="3" w:name="_Toc388370376"/>
      <w:r w:rsidR="0089507D" w:rsidRPr="00584263">
        <w:t>Introduction</w:t>
      </w:r>
      <w:bookmarkEnd w:id="1"/>
      <w:bookmarkEnd w:id="3"/>
    </w:p>
    <w:bookmarkEnd w:id="2"/>
    <w:p w14:paraId="0C9F0EE2" w14:textId="77777777" w:rsidR="008802DA" w:rsidRDefault="00252E4E" w:rsidP="00FD73D2">
      <w:pPr>
        <w:rPr>
          <w:lang w:eastAsia="en-GB"/>
        </w:rPr>
      </w:pPr>
      <w:r>
        <w:rPr>
          <w:lang w:eastAsia="en-GB"/>
        </w:rPr>
        <w:t xml:space="preserve">This document contains a collection of internal </w:t>
      </w:r>
      <w:r w:rsidR="008802DA">
        <w:rPr>
          <w:lang w:eastAsia="en-GB"/>
        </w:rPr>
        <w:t xml:space="preserve">technical </w:t>
      </w:r>
      <w:r>
        <w:rPr>
          <w:lang w:eastAsia="en-GB"/>
        </w:rPr>
        <w:t xml:space="preserve">information related to the F# </w:t>
      </w:r>
      <w:r w:rsidR="008802DA">
        <w:rPr>
          <w:lang w:eastAsia="en-GB"/>
        </w:rPr>
        <w:t>project</w:t>
      </w:r>
      <w:r>
        <w:rPr>
          <w:lang w:eastAsia="en-GB"/>
        </w:rPr>
        <w:t xml:space="preserve">. </w:t>
      </w:r>
    </w:p>
    <w:p w14:paraId="4D0ABAE9" w14:textId="77777777" w:rsidR="0089507D" w:rsidRDefault="00252E4E" w:rsidP="00FD73D2">
      <w:pPr>
        <w:rPr>
          <w:lang w:eastAsia="en-GB"/>
        </w:rPr>
      </w:pPr>
      <w:r>
        <w:rPr>
          <w:lang w:eastAsia="en-GB"/>
        </w:rPr>
        <w:t>Some portions may eventually be publi</w:t>
      </w:r>
      <w:r w:rsidR="002047A4">
        <w:rPr>
          <w:lang w:eastAsia="en-GB"/>
        </w:rPr>
        <w:t xml:space="preserve">shed as external specifications, </w:t>
      </w:r>
      <w:r>
        <w:rPr>
          <w:lang w:eastAsia="en-GB"/>
        </w:rPr>
        <w:t>notes</w:t>
      </w:r>
      <w:r w:rsidR="002047A4">
        <w:rPr>
          <w:lang w:eastAsia="en-GB"/>
        </w:rPr>
        <w:t xml:space="preserve"> or blog entries</w:t>
      </w:r>
      <w:r>
        <w:rPr>
          <w:lang w:eastAsia="en-GB"/>
        </w:rPr>
        <w:t>.</w:t>
      </w:r>
    </w:p>
    <w:p w14:paraId="2FB14913" w14:textId="77777777" w:rsidR="00F43319" w:rsidRDefault="00F43319" w:rsidP="00FD73D2">
      <w:pPr>
        <w:rPr>
          <w:lang w:eastAsia="en-GB"/>
        </w:rPr>
      </w:pPr>
      <w:r>
        <w:rPr>
          <w:lang w:eastAsia="en-GB"/>
        </w:rPr>
        <w:t xml:space="preserve">The purpose is to capture the critical parts of email discussions, design notes, FAQs and other material in one place, to act as </w:t>
      </w:r>
    </w:p>
    <w:p w14:paraId="3F4D1BDE" w14:textId="77777777" w:rsidR="006343BB" w:rsidRDefault="00F43319" w:rsidP="00FB1F3C">
      <w:pPr>
        <w:pStyle w:val="ListParagraph"/>
        <w:numPr>
          <w:ilvl w:val="0"/>
          <w:numId w:val="37"/>
        </w:numPr>
        <w:rPr>
          <w:lang w:eastAsia="en-GB"/>
        </w:rPr>
      </w:pPr>
      <w:r>
        <w:rPr>
          <w:lang w:eastAsia="en-GB"/>
        </w:rPr>
        <w:t>a resource for new team members</w:t>
      </w:r>
    </w:p>
    <w:p w14:paraId="0C32F5CF" w14:textId="77777777" w:rsidR="006343BB" w:rsidRDefault="00F43319" w:rsidP="00FB1F3C">
      <w:pPr>
        <w:pStyle w:val="ListParagraph"/>
        <w:numPr>
          <w:ilvl w:val="0"/>
          <w:numId w:val="37"/>
        </w:numPr>
        <w:rPr>
          <w:lang w:eastAsia="en-GB"/>
        </w:rPr>
      </w:pPr>
      <w:r>
        <w:rPr>
          <w:lang w:eastAsia="en-GB"/>
        </w:rPr>
        <w:t>a resource for future design decisions</w:t>
      </w:r>
    </w:p>
    <w:p w14:paraId="1A0CB7BB" w14:textId="77777777" w:rsidR="00F43319" w:rsidRPr="0089507D" w:rsidRDefault="00F43319">
      <w:pPr>
        <w:rPr>
          <w:lang w:eastAsia="en-GB"/>
        </w:rPr>
      </w:pPr>
      <w:r>
        <w:rPr>
          <w:lang w:eastAsia="en-GB"/>
        </w:rPr>
        <w:t>The document is a bit of a dumping ground and can flux – try to keep it neat &amp; tidy, but if needed delete old/misleading material, remove material where there is a better source, and update material to represent latest information.</w:t>
      </w:r>
    </w:p>
    <w:p w14:paraId="74F136E1" w14:textId="77777777" w:rsidR="00806A52" w:rsidRDefault="00806A52" w:rsidP="00806A52"/>
    <w:p w14:paraId="64D34D8C" w14:textId="77777777" w:rsidR="00806A52" w:rsidRDefault="00806A52" w:rsidP="00806A52">
      <w:pPr>
        <w:pStyle w:val="Heading1"/>
      </w:pPr>
      <w:bookmarkStart w:id="4" w:name="_Toc388370377"/>
      <w:r>
        <w:lastRenderedPageBreak/>
        <w:t>Language Design Notes &amp; FAQs</w:t>
      </w:r>
      <w:bookmarkEnd w:id="4"/>
    </w:p>
    <w:p w14:paraId="1952DEC9" w14:textId="77777777" w:rsidR="000417BD" w:rsidRDefault="000417BD" w:rsidP="00806A52">
      <w:pPr>
        <w:pStyle w:val="Heading2"/>
      </w:pPr>
      <w:bookmarkStart w:id="5" w:name="_Toc388370378"/>
      <w:r>
        <w:t>Grammar</w:t>
      </w:r>
      <w:bookmarkEnd w:id="5"/>
    </w:p>
    <w:p w14:paraId="1B398037" w14:textId="77777777" w:rsidR="00030EB4" w:rsidRPr="00030EB4" w:rsidRDefault="000417BD" w:rsidP="00030EB4">
      <w:r>
        <w:rPr>
          <w:lang w:eastAsia="en-GB"/>
        </w:rPr>
        <w:t xml:space="preserve">The note below captures an attempt to produce a “simplified grammar” from the parser implementation. </w:t>
      </w:r>
    </w:p>
    <w:p w14:paraId="07F8847E" w14:textId="77777777" w:rsidR="00030EB4" w:rsidRPr="00030EB4" w:rsidRDefault="00030EB4" w:rsidP="00FB1F3C">
      <w:pPr>
        <w:pStyle w:val="ListParagraph"/>
        <w:numPr>
          <w:ilvl w:val="0"/>
          <w:numId w:val="45"/>
        </w:numPr>
        <w:spacing w:after="0" w:line="240" w:lineRule="auto"/>
        <w:ind w:left="1440"/>
        <w:rPr>
          <w:i/>
        </w:rPr>
      </w:pPr>
      <w:r>
        <w:rPr>
          <w:i/>
        </w:rPr>
        <w:t>remove</w:t>
      </w:r>
      <w:r w:rsidRPr="00030EB4">
        <w:rPr>
          <w:i/>
        </w:rPr>
        <w:t xml:space="preserve"> all non-#light rules</w:t>
      </w:r>
    </w:p>
    <w:p w14:paraId="63FF8653" w14:textId="77777777" w:rsidR="00030EB4" w:rsidRPr="00030EB4" w:rsidRDefault="00030EB4" w:rsidP="00FB1F3C">
      <w:pPr>
        <w:pStyle w:val="ListParagraph"/>
        <w:numPr>
          <w:ilvl w:val="0"/>
          <w:numId w:val="45"/>
        </w:numPr>
        <w:spacing w:after="0" w:line="240" w:lineRule="auto"/>
        <w:ind w:left="1440"/>
        <w:rPr>
          <w:i/>
        </w:rPr>
      </w:pPr>
      <w:r>
        <w:rPr>
          <w:i/>
        </w:rPr>
        <w:t>remove</w:t>
      </w:r>
      <w:r w:rsidRPr="00030EB4">
        <w:rPr>
          <w:i/>
        </w:rPr>
        <w:t xml:space="preserve"> all rules containing "recover" or "error"</w:t>
      </w:r>
    </w:p>
    <w:p w14:paraId="5CD112F7" w14:textId="77777777" w:rsidR="00030EB4" w:rsidRPr="00030EB4" w:rsidRDefault="00030EB4" w:rsidP="00FB1F3C">
      <w:pPr>
        <w:pStyle w:val="ListParagraph"/>
        <w:numPr>
          <w:ilvl w:val="0"/>
          <w:numId w:val="45"/>
        </w:numPr>
        <w:spacing w:after="0" w:line="240" w:lineRule="auto"/>
        <w:ind w:left="1440"/>
        <w:rPr>
          <w:i/>
        </w:rPr>
      </w:pPr>
      <w:r>
        <w:rPr>
          <w:i/>
        </w:rPr>
        <w:t>remove</w:t>
      </w:r>
      <w:r w:rsidRPr="00030EB4">
        <w:rPr>
          <w:i/>
        </w:rPr>
        <w:t xml:space="preserve"> deprecated and library-only constructs</w:t>
      </w:r>
    </w:p>
    <w:p w14:paraId="5BD16E63" w14:textId="77777777" w:rsidR="00806A52" w:rsidRDefault="00806A52" w:rsidP="00806A52">
      <w:pPr>
        <w:pStyle w:val="Heading2"/>
      </w:pPr>
      <w:bookmarkStart w:id="6" w:name="_Toc388370379"/>
      <w:r>
        <w:t>Type Inference</w:t>
      </w:r>
      <w:bookmarkEnd w:id="6"/>
    </w:p>
    <w:p w14:paraId="0C84B1F2" w14:textId="77777777" w:rsidR="00806A52" w:rsidRDefault="00806A52" w:rsidP="00806A52">
      <w:pPr>
        <w:pStyle w:val="Heading3"/>
        <w:rPr>
          <w:lang w:eastAsia="en-GB"/>
        </w:rPr>
      </w:pPr>
      <w:bookmarkStart w:id="7" w:name="_Toc388370380"/>
      <w:r>
        <w:rPr>
          <w:lang w:eastAsia="en-GB"/>
        </w:rPr>
        <w:t>Erasure of “’a :&gt; obj” constraints</w:t>
      </w:r>
      <w:bookmarkEnd w:id="7"/>
    </w:p>
    <w:p w14:paraId="59AB4C8E" w14:textId="77777777" w:rsidR="00806A52" w:rsidRDefault="00806A52" w:rsidP="00806A52">
      <w:pPr>
        <w:ind w:left="720"/>
        <w:rPr>
          <w:lang w:eastAsia="en-GB"/>
        </w:rPr>
      </w:pPr>
    </w:p>
    <w:p w14:paraId="1BA4D3E8" w14:textId="77777777" w:rsidR="00806A52" w:rsidRDefault="00806A52" w:rsidP="00806A52">
      <w:pPr>
        <w:rPr>
          <w:lang w:eastAsia="en-GB"/>
        </w:rPr>
      </w:pPr>
      <w:r>
        <w:rPr>
          <w:lang w:eastAsia="en-GB"/>
        </w:rPr>
        <w:t>F# type inferences erases these constraints. Here’s a relevant design note:</w:t>
      </w:r>
    </w:p>
    <w:p w14:paraId="1D622979" w14:textId="77777777" w:rsidR="00806A52" w:rsidRPr="00C61577" w:rsidRDefault="00D802AD" w:rsidP="00806A52">
      <w:pPr>
        <w:ind w:left="720"/>
        <w:rPr>
          <w:i/>
          <w:color w:val="1F497D"/>
        </w:rPr>
      </w:pPr>
      <w:r>
        <w:rPr>
          <w:i/>
          <w:color w:val="1F497D"/>
        </w:rPr>
        <w:t>Here is one of the r</w:t>
      </w:r>
      <w:r w:rsidR="00AB3ED7">
        <w:rPr>
          <w:i/>
          <w:color w:val="1F497D"/>
        </w:rPr>
        <w:t>amifications</w:t>
      </w:r>
      <w:r w:rsidR="00806A52" w:rsidRPr="00C61577">
        <w:rPr>
          <w:i/>
          <w:color w:val="1F497D"/>
        </w:rPr>
        <w:t xml:space="preserve"> erasing “'a :&gt; obj” constraints.</w:t>
      </w:r>
    </w:p>
    <w:p w14:paraId="59DDD7A7" w14:textId="77777777" w:rsidR="00806A52" w:rsidRPr="00F91F8B" w:rsidRDefault="00806A52" w:rsidP="00806A52">
      <w:pPr>
        <w:pStyle w:val="Code"/>
      </w:pPr>
      <w:r w:rsidRPr="00F91F8B">
        <w:t xml:space="preserve">type Stack&lt;'a&gt;(n)  = </w:t>
      </w:r>
    </w:p>
    <w:p w14:paraId="2EA7138F" w14:textId="77777777" w:rsidR="00806A52" w:rsidRPr="00F91F8B" w:rsidRDefault="00806A52" w:rsidP="00806A52">
      <w:pPr>
        <w:pStyle w:val="Code"/>
      </w:pPr>
      <w:r w:rsidRPr="00F91F8B">
        <w:t>    let mutable contents = Array.zero</w:t>
      </w:r>
      <w:r w:rsidR="00D802AD">
        <w:t>C</w:t>
      </w:r>
      <w:r w:rsidRPr="00F91F8B">
        <w:t>reate&lt;'a&gt;(n)</w:t>
      </w:r>
    </w:p>
    <w:p w14:paraId="5AA63262" w14:textId="77777777" w:rsidR="00806A52" w:rsidRPr="00F91F8B" w:rsidRDefault="00806A52" w:rsidP="00806A52">
      <w:pPr>
        <w:pStyle w:val="Code"/>
      </w:pPr>
      <w:r w:rsidRPr="00F91F8B">
        <w:t>    ...</w:t>
      </w:r>
    </w:p>
    <w:p w14:paraId="34E7C6D9" w14:textId="77777777" w:rsidR="00806A52" w:rsidRPr="00F91F8B" w:rsidRDefault="00806A52" w:rsidP="00806A52">
      <w:pPr>
        <w:pStyle w:val="Code"/>
      </w:pPr>
      <w:r w:rsidRPr="00F91F8B">
        <w:t xml:space="preserve">    member buf.PrintStack() = </w:t>
      </w:r>
    </w:p>
    <w:p w14:paraId="3AC4463A" w14:textId="77777777" w:rsidR="00806A52" w:rsidRPr="00F91F8B" w:rsidRDefault="00806A52" w:rsidP="00806A52">
      <w:pPr>
        <w:pStyle w:val="Code"/>
      </w:pPr>
      <w:r w:rsidRPr="00F91F8B">
        <w:t xml:space="preserve">        for i = 0 to (count - 1) do </w:t>
      </w:r>
    </w:p>
    <w:p w14:paraId="16C6FF48" w14:textId="77777777" w:rsidR="00806A52" w:rsidRPr="00F91F8B" w:rsidRDefault="00806A52" w:rsidP="00806A52">
      <w:pPr>
        <w:pStyle w:val="Code"/>
      </w:pPr>
      <w:r w:rsidRPr="00F91F8B">
        <w:t>            System.Console.Write("{0}",</w:t>
      </w:r>
      <w:r w:rsidRPr="00F91F8B">
        <w:rPr>
          <w:highlight w:val="yellow"/>
        </w:rPr>
        <w:t>contents.[i]</w:t>
      </w:r>
      <w:r w:rsidRPr="00F91F8B">
        <w:t xml:space="preserve">) </w:t>
      </w:r>
    </w:p>
    <w:p w14:paraId="6B3C2952" w14:textId="77777777" w:rsidR="00806A52" w:rsidRPr="00C61577" w:rsidRDefault="00806A52" w:rsidP="00806A52">
      <w:pPr>
        <w:ind w:left="720"/>
        <w:rPr>
          <w:i/>
          <w:color w:val="1F497D"/>
        </w:rPr>
      </w:pPr>
      <w:r w:rsidRPr="00C61577">
        <w:rPr>
          <w:i/>
          <w:color w:val="1F497D"/>
        </w:rPr>
        <w:t>In particular, the declared type parameter 'a doesn’t declare a constraint 'a :&gt; obj. This means that passing a value of type 'a to System.Console.WriteLine(string,obj) is not permitted (since the implied subsumption constraint is not solvable). As a result I’d recommend we continue to erase 'a :&gt; obj constraints and live with the slight inconsistency that gives w.r.t. condensation.</w:t>
      </w:r>
    </w:p>
    <w:p w14:paraId="7E0A2985" w14:textId="77777777" w:rsidR="00806A52" w:rsidRDefault="00806A52" w:rsidP="00806A52">
      <w:pPr>
        <w:ind w:left="720"/>
        <w:rPr>
          <w:i/>
          <w:color w:val="1F497D"/>
        </w:rPr>
      </w:pPr>
      <w:r w:rsidRPr="00C61577">
        <w:rPr>
          <w:i/>
          <w:color w:val="1F497D"/>
        </w:rPr>
        <w:t>One way to look at this is that erasing this constraint is what enables us to say “everything in F# is an object” and have that work in practice.</w:t>
      </w:r>
    </w:p>
    <w:p w14:paraId="66E7C189" w14:textId="77777777" w:rsidR="006343BB" w:rsidRDefault="000A60D3">
      <w:pPr>
        <w:pStyle w:val="Heading3"/>
      </w:pPr>
      <w:bookmarkStart w:id="8" w:name="_Toc388370381"/>
      <w:r>
        <w:t xml:space="preserve">Detailed Notes for </w:t>
      </w:r>
      <w:r w:rsidR="00806A52">
        <w:t>Subsumption, Condensation and Decondensation</w:t>
      </w:r>
      <w:bookmarkEnd w:id="8"/>
    </w:p>
    <w:p w14:paraId="63F88619" w14:textId="77777777" w:rsidR="006343BB" w:rsidRDefault="00CD0DD3">
      <w:pPr>
        <w:rPr>
          <w:lang w:eastAsia="en-GB"/>
        </w:rPr>
      </w:pPr>
      <w:r>
        <w:rPr>
          <w:lang w:eastAsia="en-GB"/>
        </w:rPr>
        <w:t>Some notes on the chosen design for subsumption/condensation/decondensation</w:t>
      </w:r>
      <w:r w:rsidR="000A60D3">
        <w:rPr>
          <w:lang w:eastAsia="en-GB"/>
        </w:rPr>
        <w:t xml:space="preserve">. </w:t>
      </w:r>
      <w:r w:rsidR="008F308C" w:rsidRPr="008F308C">
        <w:t>During generalization, signatures inferred to be of the form</w:t>
      </w:r>
    </w:p>
    <w:p w14:paraId="503D6B69" w14:textId="77777777" w:rsidR="006343BB" w:rsidRDefault="00CD0DD3">
      <w:pPr>
        <w:pStyle w:val="Code"/>
      </w:pPr>
      <w:r>
        <w:t>F : … #A … -&gt; R</w:t>
      </w:r>
    </w:p>
    <w:p w14:paraId="5F4E7E6C" w14:textId="77777777" w:rsidR="006343BB" w:rsidRDefault="00CD0DD3">
      <w:r>
        <w:t>Are “condensed” to</w:t>
      </w:r>
    </w:p>
    <w:p w14:paraId="6154E8EC" w14:textId="77777777" w:rsidR="006343BB" w:rsidRDefault="00CD0DD3">
      <w:pPr>
        <w:pStyle w:val="Code"/>
      </w:pPr>
      <w:r>
        <w:t>F : … A … -&gt; R</w:t>
      </w:r>
    </w:p>
    <w:p w14:paraId="117890F6" w14:textId="77777777" w:rsidR="006343BB" w:rsidRDefault="00CD0DD3">
      <w:r>
        <w:t xml:space="preserve">Where arguments are determined by looking at the de-curried, de-tupled view of the type of F. Condensation doesn’t apply to arguments of unconstrained variable type, e.g. </w:t>
      </w:r>
    </w:p>
    <w:p w14:paraId="595DDE12" w14:textId="77777777" w:rsidR="006343BB" w:rsidRDefault="00CD0DD3">
      <w:pPr>
        <w:pStyle w:val="Code"/>
      </w:pPr>
      <w:r>
        <w:t>F: 'a -&gt; unit</w:t>
      </w:r>
    </w:p>
    <w:p w14:paraId="011D34EE" w14:textId="77777777" w:rsidR="006343BB" w:rsidRDefault="00CD0DD3">
      <w:r>
        <w:t>Given a reference a function or member F, and the de-curried, de-tupled view of the type of F uninstantiated function/member signature is of the form</w:t>
      </w:r>
    </w:p>
    <w:p w14:paraId="58844083" w14:textId="77777777" w:rsidR="006343BB" w:rsidRDefault="00CD0DD3">
      <w:pPr>
        <w:pStyle w:val="Code"/>
      </w:pPr>
      <w:r>
        <w:lastRenderedPageBreak/>
        <w:t>F : … A … -&gt; R</w:t>
      </w:r>
    </w:p>
    <w:p w14:paraId="64ABC851" w14:textId="77777777" w:rsidR="006343BB" w:rsidRDefault="00CD0DD3">
      <w:r>
        <w:t xml:space="preserve">Then the reference is </w:t>
      </w:r>
      <w:r w:rsidR="000A60D3">
        <w:t xml:space="preserve">“de-condensed”, i.e. </w:t>
      </w:r>
      <w:r>
        <w:t xml:space="preserve">interpreted as a function </w:t>
      </w:r>
    </w:p>
    <w:p w14:paraId="2D30B1DB" w14:textId="77777777" w:rsidR="006343BB" w:rsidRDefault="00CD0DD3">
      <w:pPr>
        <w:pStyle w:val="Code"/>
      </w:pPr>
      <w:r>
        <w:t>(fun … arg … -&gt; F … (arg :&gt; A) …)</w:t>
      </w:r>
    </w:p>
    <w:p w14:paraId="4023DDA6" w14:textId="77777777" w:rsidR="006343BB" w:rsidRDefault="00CD0DD3">
      <w:r>
        <w:t>Notes:</w:t>
      </w:r>
    </w:p>
    <w:p w14:paraId="3AFB00E6" w14:textId="77777777" w:rsidR="006343BB" w:rsidRDefault="00CD0DD3" w:rsidP="00FB1F3C">
      <w:pPr>
        <w:pStyle w:val="ListParagraph"/>
        <w:numPr>
          <w:ilvl w:val="0"/>
          <w:numId w:val="34"/>
        </w:numPr>
      </w:pPr>
      <w:r>
        <w:t xml:space="preserve">This applies regardless of whether the signature of F was generated via condensation. For example, it applies to </w:t>
      </w:r>
    </w:p>
    <w:p w14:paraId="4A5E37FE" w14:textId="77777777" w:rsidR="006343BB" w:rsidRDefault="00CD0DD3">
      <w:pPr>
        <w:pStyle w:val="Code"/>
        <w:ind w:firstLine="720"/>
      </w:pPr>
      <w:r>
        <w:t>let f (x:obj) = 1</w:t>
      </w:r>
    </w:p>
    <w:p w14:paraId="1B96ED35" w14:textId="77777777" w:rsidR="006343BB" w:rsidRDefault="00CD0DD3" w:rsidP="00FB1F3C">
      <w:pPr>
        <w:pStyle w:val="ListParagraph"/>
        <w:numPr>
          <w:ilvl w:val="0"/>
          <w:numId w:val="34"/>
        </w:numPr>
      </w:pPr>
      <w:r>
        <w:t xml:space="preserve">De-condensation is determined </w:t>
      </w:r>
      <w:r w:rsidR="008F308C" w:rsidRPr="008F308C">
        <w:rPr>
          <w:b/>
          <w:bCs/>
        </w:rPr>
        <w:t>after</w:t>
      </w:r>
      <w:r>
        <w:t xml:space="preserve"> an explicit instantiation is taken into account but before any arguments are checked, e.g. these </w:t>
      </w:r>
      <w:r w:rsidR="008F308C" w:rsidRPr="008F308C">
        <w:rPr>
          <w:b/>
          <w:bCs/>
        </w:rPr>
        <w:t>do</w:t>
      </w:r>
      <w:r>
        <w:t xml:space="preserve"> typecheck</w:t>
      </w:r>
    </w:p>
    <w:p w14:paraId="0816CD3E" w14:textId="77777777" w:rsidR="006343BB" w:rsidRDefault="008F308C">
      <w:pPr>
        <w:pStyle w:val="Code"/>
        <w:ind w:left="2160"/>
      </w:pPr>
      <w:r w:rsidRPr="008F308C">
        <w:t>let M&lt;'b&gt;(c:'b, d:'b) = 1</w:t>
      </w:r>
    </w:p>
    <w:p w14:paraId="6DCC85D5" w14:textId="77777777" w:rsidR="006343BB" w:rsidRDefault="008F308C">
      <w:pPr>
        <w:pStyle w:val="Code"/>
        <w:ind w:left="2160"/>
      </w:pPr>
      <w:r w:rsidRPr="008F308C">
        <w:t>let obj = new obj()</w:t>
      </w:r>
    </w:p>
    <w:p w14:paraId="5A373310" w14:textId="77777777" w:rsidR="006343BB" w:rsidRDefault="008F308C">
      <w:pPr>
        <w:pStyle w:val="Code"/>
        <w:ind w:left="2160"/>
      </w:pPr>
      <w:r w:rsidRPr="008F308C">
        <w:t>let str = ""</w:t>
      </w:r>
    </w:p>
    <w:p w14:paraId="12AEE23A" w14:textId="77777777" w:rsidR="006343BB" w:rsidRDefault="006343BB">
      <w:pPr>
        <w:pStyle w:val="Code"/>
        <w:ind w:left="2160"/>
      </w:pPr>
    </w:p>
    <w:p w14:paraId="5A2996BF" w14:textId="77777777" w:rsidR="006343BB" w:rsidRDefault="008F308C">
      <w:pPr>
        <w:pStyle w:val="Code"/>
        <w:ind w:left="2160"/>
      </w:pPr>
      <w:r w:rsidRPr="008F308C">
        <w:t xml:space="preserve">M&lt;obj&gt;(obj,str)  </w:t>
      </w:r>
    </w:p>
    <w:p w14:paraId="088908C3" w14:textId="77777777" w:rsidR="006343BB" w:rsidRDefault="008F308C">
      <w:pPr>
        <w:pStyle w:val="Code"/>
        <w:ind w:left="2160"/>
      </w:pPr>
      <w:r w:rsidRPr="008F308C">
        <w:t>M&lt;obj&gt;(str,obj)</w:t>
      </w:r>
    </w:p>
    <w:p w14:paraId="0C21DF7C" w14:textId="77777777" w:rsidR="006343BB" w:rsidRDefault="008F308C">
      <w:pPr>
        <w:pStyle w:val="Code"/>
        <w:ind w:left="2160"/>
      </w:pPr>
      <w:r w:rsidRPr="008F308C">
        <w:t>M&lt;obj&gt;(obj,obj)</w:t>
      </w:r>
    </w:p>
    <w:p w14:paraId="0A8745D5" w14:textId="77777777" w:rsidR="006343BB" w:rsidRDefault="008F308C">
      <w:pPr>
        <w:pStyle w:val="Code"/>
        <w:ind w:left="2160"/>
      </w:pPr>
      <w:r w:rsidRPr="008F308C">
        <w:t>M&lt;obj&gt;(str,str)</w:t>
      </w:r>
    </w:p>
    <w:p w14:paraId="028EAF2F" w14:textId="77777777" w:rsidR="006343BB" w:rsidRDefault="008F308C">
      <w:pPr>
        <w:pStyle w:val="Code"/>
        <w:ind w:left="2160"/>
      </w:pPr>
      <w:r w:rsidRPr="008F308C">
        <w:t>M(obj,obj)</w:t>
      </w:r>
    </w:p>
    <w:p w14:paraId="36E35765" w14:textId="77777777" w:rsidR="006343BB" w:rsidRDefault="008F308C">
      <w:pPr>
        <w:pStyle w:val="Code"/>
        <w:ind w:left="2160"/>
      </w:pPr>
      <w:r w:rsidRPr="008F308C">
        <w:t>M(str,str)</w:t>
      </w:r>
    </w:p>
    <w:p w14:paraId="4A9C95CF" w14:textId="77777777" w:rsidR="006343BB" w:rsidRDefault="00CD0DD3">
      <w:pPr>
        <w:pStyle w:val="ListParagraph"/>
        <w:numPr>
          <w:ilvl w:val="0"/>
          <w:numId w:val="0"/>
        </w:numPr>
        <w:ind w:left="720"/>
      </w:pPr>
      <w:r>
        <w:t>But these do NOT (because the target type is variable, not nominal)</w:t>
      </w:r>
    </w:p>
    <w:p w14:paraId="742C080D" w14:textId="77777777" w:rsidR="006343BB" w:rsidRDefault="00CD0DD3">
      <w:pPr>
        <w:pStyle w:val="Code"/>
        <w:ind w:left="2160"/>
      </w:pPr>
      <w:r>
        <w:t xml:space="preserve">M(obj,str)  </w:t>
      </w:r>
    </w:p>
    <w:p w14:paraId="583DE377" w14:textId="77777777" w:rsidR="006343BB" w:rsidRDefault="00CD0DD3">
      <w:pPr>
        <w:pStyle w:val="Code"/>
        <w:ind w:left="2160"/>
      </w:pPr>
      <w:r>
        <w:t>M(str,obj)</w:t>
      </w:r>
    </w:p>
    <w:p w14:paraId="594C391A" w14:textId="77777777" w:rsidR="006343BB" w:rsidRDefault="00CD0DD3" w:rsidP="00FB1F3C">
      <w:pPr>
        <w:pStyle w:val="ListParagraph"/>
        <w:numPr>
          <w:ilvl w:val="0"/>
          <w:numId w:val="34"/>
        </w:numPr>
      </w:pPr>
      <w:r>
        <w:t>Some special rules apply when determining the exact elaborated form w.r.t. quotations. (they are the hardest part to implement)</w:t>
      </w:r>
    </w:p>
    <w:p w14:paraId="5C37715C" w14:textId="77777777" w:rsidR="006343BB" w:rsidRDefault="00CD0DD3" w:rsidP="00FB1F3C">
      <w:pPr>
        <w:pStyle w:val="ListParagraph"/>
        <w:numPr>
          <w:ilvl w:val="0"/>
          <w:numId w:val="34"/>
        </w:numPr>
      </w:pPr>
      <w:r>
        <w:t>De-condensation applies in a similar fashion to applications of data contructors (though not tuples, which have variable argument types prior to instantiation)</w:t>
      </w:r>
    </w:p>
    <w:p w14:paraId="5604CB3C" w14:textId="77777777" w:rsidR="00CD0DD3" w:rsidRDefault="00CD0DD3">
      <w:r>
        <w:t xml:space="preserve">The </w:t>
      </w:r>
      <w:r w:rsidR="008F308C" w:rsidRPr="008F308C">
        <w:t>philosophy</w:t>
      </w:r>
      <w:r>
        <w:t xml:space="preserve"> of this design is very much in line with F# in general. Basic</w:t>
      </w:r>
      <w:r w:rsidR="00030EB4">
        <w:t>ally, flexibility (aka polymorphism via type parameters</w:t>
      </w:r>
      <w:r>
        <w:t xml:space="preserve">) is </w:t>
      </w:r>
    </w:p>
    <w:p w14:paraId="10F59D75" w14:textId="77777777" w:rsidR="006343BB" w:rsidRDefault="00030EB4" w:rsidP="00FB1F3C">
      <w:pPr>
        <w:pStyle w:val="ListParagraph"/>
        <w:numPr>
          <w:ilvl w:val="0"/>
          <w:numId w:val="35"/>
        </w:numPr>
      </w:pPr>
      <w:r>
        <w:t>captured</w:t>
      </w:r>
      <w:r w:rsidR="00CD0DD3">
        <w:t xml:space="preserve"> at let-bindings and other declarations (through generalization)</w:t>
      </w:r>
    </w:p>
    <w:p w14:paraId="39A6511E" w14:textId="77777777" w:rsidR="006343BB" w:rsidRDefault="00030EB4" w:rsidP="00FB1F3C">
      <w:pPr>
        <w:pStyle w:val="ListParagraph"/>
        <w:numPr>
          <w:ilvl w:val="0"/>
          <w:numId w:val="35"/>
        </w:numPr>
      </w:pPr>
      <w:r>
        <w:t>released</w:t>
      </w:r>
      <w:r w:rsidR="00CD0DD3">
        <w:t xml:space="preserve"> at uses of the items named in let-bindings (through instantiation and de-condensation)</w:t>
      </w:r>
    </w:p>
    <w:p w14:paraId="3C82CDE8" w14:textId="77777777" w:rsidR="00CD0DD3" w:rsidRDefault="00CD0DD3">
      <w:r>
        <w:t>With the added dimension:</w:t>
      </w:r>
    </w:p>
    <w:p w14:paraId="0122073D" w14:textId="77777777" w:rsidR="006343BB" w:rsidRDefault="00CD0DD3" w:rsidP="00FB1F3C">
      <w:pPr>
        <w:pStyle w:val="ListParagraph"/>
        <w:numPr>
          <w:ilvl w:val="0"/>
          <w:numId w:val="36"/>
        </w:numPr>
      </w:pPr>
      <w:r>
        <w:t xml:space="preserve">Flexibility stems from the presence of nominal types in signatures of </w:t>
      </w:r>
      <w:r w:rsidR="008F308C" w:rsidRPr="008F308C">
        <w:rPr>
          <w:b/>
          <w:bCs/>
        </w:rPr>
        <w:t>named</w:t>
      </w:r>
      <w:r>
        <w:t xml:space="preserve"> functions, </w:t>
      </w:r>
      <w:r w:rsidR="008F308C" w:rsidRPr="008F308C">
        <w:rPr>
          <w:b/>
          <w:bCs/>
        </w:rPr>
        <w:t>named</w:t>
      </w:r>
      <w:r>
        <w:t xml:space="preserve"> data constructors and </w:t>
      </w:r>
      <w:r w:rsidR="008F308C" w:rsidRPr="008F308C">
        <w:rPr>
          <w:b/>
          <w:bCs/>
        </w:rPr>
        <w:t>named</w:t>
      </w:r>
      <w:r>
        <w:t xml:space="preserve"> methods, and also from </w:t>
      </w:r>
      <w:r w:rsidR="008F308C" w:rsidRPr="008F308C">
        <w:rPr>
          <w:b/>
          <w:bCs/>
        </w:rPr>
        <w:t>user</w:t>
      </w:r>
      <w:r>
        <w:t>-</w:t>
      </w:r>
      <w:r w:rsidR="008F308C" w:rsidRPr="008F308C">
        <w:rPr>
          <w:b/>
          <w:bCs/>
        </w:rPr>
        <w:t>specified</w:t>
      </w:r>
      <w:r>
        <w:t xml:space="preserve"> type instantiations when applying these.</w:t>
      </w:r>
    </w:p>
    <w:p w14:paraId="117C6D5B" w14:textId="77777777" w:rsidR="006343BB" w:rsidRDefault="00CD0DD3" w:rsidP="00FB1F3C">
      <w:pPr>
        <w:pStyle w:val="ListParagraph"/>
        <w:numPr>
          <w:ilvl w:val="0"/>
          <w:numId w:val="36"/>
        </w:numPr>
      </w:pPr>
      <w:r>
        <w:t xml:space="preserve">It doesn’t come from the application of </w:t>
      </w:r>
      <w:r w:rsidR="008F308C" w:rsidRPr="008F308C">
        <w:rPr>
          <w:b/>
          <w:bCs/>
        </w:rPr>
        <w:t>arbitrary</w:t>
      </w:r>
      <w:r>
        <w:t xml:space="preserve"> function expressions (just as (fun x -&gt; x) is NOT generic in F# - it is only generic if you give it a name). That is, we don’t support subsumption at function application.</w:t>
      </w:r>
    </w:p>
    <w:p w14:paraId="6D7BE664" w14:textId="77777777" w:rsidR="006343BB" w:rsidRDefault="00CD0DD3" w:rsidP="00FB1F3C">
      <w:pPr>
        <w:pStyle w:val="ListParagraph"/>
        <w:numPr>
          <w:ilvl w:val="0"/>
          <w:numId w:val="36"/>
        </w:numPr>
      </w:pPr>
      <w:r>
        <w:t xml:space="preserve">It doesn’t come from </w:t>
      </w:r>
      <w:r w:rsidR="008F308C" w:rsidRPr="008F308C">
        <w:rPr>
          <w:b/>
          <w:bCs/>
        </w:rPr>
        <w:t>inferred</w:t>
      </w:r>
      <w:r>
        <w:t xml:space="preserve"> type instantiations</w:t>
      </w:r>
    </w:p>
    <w:p w14:paraId="454287B8" w14:textId="77777777" w:rsidR="006343BB" w:rsidRDefault="00CD0DD3">
      <w:pPr>
        <w:pStyle w:val="Heading4"/>
        <w:rPr>
          <w:lang w:eastAsia="en-GB"/>
        </w:rPr>
      </w:pPr>
      <w:r>
        <w:rPr>
          <w:lang w:eastAsia="en-GB"/>
        </w:rPr>
        <w:t xml:space="preserve">Alternative designs: </w:t>
      </w:r>
    </w:p>
    <w:p w14:paraId="245D89F8" w14:textId="77777777" w:rsidR="00806A52" w:rsidRDefault="00806A52" w:rsidP="00806A52">
      <w:pPr>
        <w:rPr>
          <w:lang w:eastAsia="en-GB"/>
        </w:rPr>
      </w:pPr>
      <w:r>
        <w:rPr>
          <w:lang w:eastAsia="en-GB"/>
        </w:rPr>
        <w:t xml:space="preserve">Some notes on the rational for not adopting a </w:t>
      </w:r>
      <w:r w:rsidR="000A60D3">
        <w:rPr>
          <w:lang w:eastAsia="en-GB"/>
        </w:rPr>
        <w:t>“</w:t>
      </w:r>
      <w:r>
        <w:rPr>
          <w:lang w:eastAsia="en-GB"/>
        </w:rPr>
        <w:t>fully type-directed</w:t>
      </w:r>
      <w:r w:rsidR="000A60D3">
        <w:rPr>
          <w:lang w:eastAsia="en-GB"/>
        </w:rPr>
        <w:t>”</w:t>
      </w:r>
      <w:r>
        <w:rPr>
          <w:lang w:eastAsia="en-GB"/>
        </w:rPr>
        <w:t xml:space="preserve"> approach to subsumption...</w:t>
      </w:r>
    </w:p>
    <w:p w14:paraId="3382A6B1" w14:textId="77777777" w:rsidR="00806A52" w:rsidRPr="00C265F9" w:rsidRDefault="00CD0DD3" w:rsidP="00806A52">
      <w:r>
        <w:t>A fully type-d</w:t>
      </w:r>
      <w:r w:rsidR="000A60D3">
        <w:t xml:space="preserve">irected approach to subsumption </w:t>
      </w:r>
      <w:r w:rsidR="00806A52" w:rsidRPr="00C265F9">
        <w:t>violates the principle of “let-substitutability” , e.g. consider the following</w:t>
      </w:r>
    </w:p>
    <w:p w14:paraId="3641A599" w14:textId="77777777" w:rsidR="00806A52" w:rsidRDefault="00806A52" w:rsidP="00806A52">
      <w:pPr>
        <w:pStyle w:val="Code"/>
      </w:pPr>
      <w:r w:rsidRPr="00C47192">
        <w:lastRenderedPageBreak/>
        <w:t>type</w:t>
      </w:r>
      <w:r>
        <w:t xml:space="preserve"> C() =</w:t>
      </w:r>
    </w:p>
    <w:p w14:paraId="0F7ABB7F" w14:textId="77777777" w:rsidR="00806A52" w:rsidRDefault="00806A52" w:rsidP="00806A52">
      <w:pPr>
        <w:pStyle w:val="Code"/>
      </w:pPr>
      <w:r>
        <w:t xml:space="preserve">    </w:t>
      </w:r>
      <w:r w:rsidRPr="00C47192">
        <w:t>member</w:t>
      </w:r>
      <w:r>
        <w:t xml:space="preserve"> x.P = 1</w:t>
      </w:r>
    </w:p>
    <w:p w14:paraId="7277B39A" w14:textId="77777777" w:rsidR="00806A52" w:rsidRDefault="00806A52" w:rsidP="00806A52">
      <w:pPr>
        <w:pStyle w:val="Code"/>
      </w:pPr>
    </w:p>
    <w:p w14:paraId="75320B2F" w14:textId="77777777" w:rsidR="00806A52" w:rsidRDefault="00806A52" w:rsidP="00806A52">
      <w:pPr>
        <w:pStyle w:val="Code"/>
      </w:pPr>
      <w:r w:rsidRPr="00C47192">
        <w:t>type</w:t>
      </w:r>
      <w:r>
        <w:t xml:space="preserve"> D() =</w:t>
      </w:r>
    </w:p>
    <w:p w14:paraId="1BE40E2D" w14:textId="77777777" w:rsidR="00806A52" w:rsidRDefault="00806A52" w:rsidP="00806A52">
      <w:pPr>
        <w:pStyle w:val="Code"/>
      </w:pPr>
      <w:r>
        <w:t xml:space="preserve">    </w:t>
      </w:r>
      <w:r w:rsidRPr="00C47192">
        <w:t>inherit</w:t>
      </w:r>
      <w:r>
        <w:t xml:space="preserve"> C()</w:t>
      </w:r>
    </w:p>
    <w:p w14:paraId="170090D1" w14:textId="77777777" w:rsidR="00806A52" w:rsidRDefault="00806A52" w:rsidP="00806A52">
      <w:pPr>
        <w:pStyle w:val="Code"/>
      </w:pPr>
      <w:r>
        <w:t xml:space="preserve">    </w:t>
      </w:r>
      <w:r w:rsidRPr="00C47192">
        <w:t>member</w:t>
      </w:r>
      <w:r>
        <w:t xml:space="preserve"> x.P2 = 1</w:t>
      </w:r>
    </w:p>
    <w:p w14:paraId="0BC06BCF" w14:textId="77777777" w:rsidR="00806A52" w:rsidRPr="00C47192" w:rsidRDefault="00806A52" w:rsidP="00806A52">
      <w:pPr>
        <w:pStyle w:val="Code"/>
      </w:pPr>
    </w:p>
    <w:p w14:paraId="6FF49B6B" w14:textId="77777777" w:rsidR="00806A52" w:rsidRPr="00C47192" w:rsidRDefault="00806A52" w:rsidP="00806A52">
      <w:pPr>
        <w:pStyle w:val="Code"/>
      </w:pPr>
      <w:r w:rsidRPr="00C47192">
        <w:t>let</w:t>
      </w:r>
      <w:r>
        <w:t xml:space="preserve"> SomeFunction (c1:C list) = 1</w:t>
      </w:r>
    </w:p>
    <w:p w14:paraId="15FB530E" w14:textId="77777777" w:rsidR="00806A52" w:rsidRPr="00C265F9" w:rsidRDefault="00806A52" w:rsidP="00806A52">
      <w:r w:rsidRPr="00C265F9">
        <w:t xml:space="preserve">Then under the proposal       </w:t>
      </w:r>
    </w:p>
    <w:p w14:paraId="65AE0B3D" w14:textId="77777777" w:rsidR="00806A52" w:rsidRPr="00C47192" w:rsidRDefault="00806A52" w:rsidP="00806A52">
      <w:pPr>
        <w:pStyle w:val="Code"/>
      </w:pPr>
      <w:r w:rsidRPr="00C47192">
        <w:t>SomeFunction [new D(); new D()]</w:t>
      </w:r>
    </w:p>
    <w:p w14:paraId="60F2041E" w14:textId="77777777" w:rsidR="00806A52" w:rsidRPr="00C265F9" w:rsidRDefault="00806A52" w:rsidP="00806A52">
      <w:r w:rsidRPr="00C265F9">
        <w:t xml:space="preserve">Can’t be converted to </w:t>
      </w:r>
    </w:p>
    <w:p w14:paraId="3F94CE63" w14:textId="77777777" w:rsidR="00806A52" w:rsidRPr="00C47192" w:rsidRDefault="00806A52" w:rsidP="00806A52">
      <w:pPr>
        <w:pStyle w:val="Code"/>
      </w:pPr>
      <w:r w:rsidRPr="00C47192">
        <w:t>let inps = [new D(); new D()]</w:t>
      </w:r>
    </w:p>
    <w:p w14:paraId="4ABE7D7D" w14:textId="77777777" w:rsidR="00806A52" w:rsidRPr="00C47192" w:rsidRDefault="00806A52" w:rsidP="00806A52">
      <w:pPr>
        <w:pStyle w:val="Code"/>
      </w:pPr>
      <w:r w:rsidRPr="00C47192">
        <w:t>SomeFunction inps</w:t>
      </w:r>
    </w:p>
    <w:p w14:paraId="08E0EFDE" w14:textId="77777777" w:rsidR="00806A52" w:rsidRPr="00C265F9" w:rsidRDefault="00806A52" w:rsidP="00806A52">
      <w:r w:rsidRPr="00C265F9">
        <w:t xml:space="preserve">This is a routine, normal transformation to make for an F# program. </w:t>
      </w:r>
      <w:r w:rsidR="00AB3ED7">
        <w:t>One way to look at this is</w:t>
      </w:r>
      <w:r w:rsidRPr="00C265F9">
        <w:t xml:space="preserve"> “could you answer a forum post where someone asked ‘why can’t I replace the first with the second”. </w:t>
      </w:r>
      <w:r w:rsidR="00AB3ED7">
        <w:t xml:space="preserve">Most people say they would have </w:t>
      </w:r>
      <w:r w:rsidRPr="00C265F9">
        <w:t>little or no chance of explaining this, except perhaps to a C# 3.0 programmer. But not, say, to a Python programmer. Any explanation which has to effectively say “well, inps gets this type and it can’t be used at this other type unless you expand it as a list literal” just won’t fly to many prospective users.</w:t>
      </w:r>
    </w:p>
    <w:p w14:paraId="385EC7C1" w14:textId="77777777" w:rsidR="00806A52" w:rsidRPr="00C265F9" w:rsidRDefault="00AB3ED7" w:rsidP="00806A52">
      <w:r>
        <w:t>S</w:t>
      </w:r>
      <w:r w:rsidR="00806A52" w:rsidRPr="00C265F9">
        <w:t xml:space="preserve">ubstitutability properties of the kind above are absolutely fundamental to F# (more so than C# 3.0), and the syntax of things such as list and tuple literals are really deeply biased towards assuming that these properties hold. There are, of course, a number of small ways in which we lose substitutability for F# programs, however we have so far been careful to limit this. </w:t>
      </w:r>
    </w:p>
    <w:p w14:paraId="2722021E" w14:textId="77777777" w:rsidR="00806A52" w:rsidRPr="00C265F9" w:rsidRDefault="00806A52" w:rsidP="00806A52">
      <w:r>
        <w:t>As a result we ended up adopting a</w:t>
      </w:r>
      <w:r w:rsidRPr="00C265F9">
        <w:t xml:space="preserve"> much more mild proposal where we keep the “condensation” rule and reverse it on each use of a function. This mean</w:t>
      </w:r>
      <w:r>
        <w:t>s</w:t>
      </w:r>
      <w:r w:rsidRPr="00C265F9">
        <w:t xml:space="preserve"> </w:t>
      </w:r>
    </w:p>
    <w:p w14:paraId="5EB80BEB" w14:textId="77777777" w:rsidR="00806A52" w:rsidRPr="00C265F9" w:rsidRDefault="00806A52" w:rsidP="00FB1F3C">
      <w:pPr>
        <w:pStyle w:val="ListParagraph"/>
        <w:numPr>
          <w:ilvl w:val="0"/>
          <w:numId w:val="21"/>
        </w:numPr>
      </w:pPr>
      <w:r w:rsidRPr="00C265F9">
        <w:t>subsumption would apply to uses of functions, data cosntructors, record mutators etc. based on the use of nominal types in their uninstantiated declared signatures</w:t>
      </w:r>
    </w:p>
    <w:p w14:paraId="55AE1A1A" w14:textId="77777777" w:rsidR="00806A52" w:rsidRPr="00C265F9" w:rsidRDefault="00806A52" w:rsidP="00FB1F3C">
      <w:pPr>
        <w:pStyle w:val="ListParagraph"/>
        <w:numPr>
          <w:ilvl w:val="0"/>
          <w:numId w:val="21"/>
        </w:numPr>
      </w:pPr>
      <w:r w:rsidRPr="00C265F9">
        <w:t>subsumption would not apply at applications of “generic” functions and data constructors (such lists)</w:t>
      </w:r>
    </w:p>
    <w:p w14:paraId="132C2839" w14:textId="77777777" w:rsidR="00806A52" w:rsidRDefault="00CD0DD3" w:rsidP="00806A52">
      <w:r>
        <w:t>This gave</w:t>
      </w:r>
      <w:r w:rsidR="00806A52" w:rsidRPr="00C265F9">
        <w:t xml:space="preserve"> the uniformity need</w:t>
      </w:r>
      <w:r>
        <w:t>ed</w:t>
      </w:r>
      <w:r w:rsidR="00806A52" w:rsidRPr="00C265F9">
        <w:t xml:space="preserve"> between members and functions</w:t>
      </w:r>
      <w:r>
        <w:t>.</w:t>
      </w:r>
    </w:p>
    <w:p w14:paraId="200FBED8" w14:textId="77777777" w:rsidR="006343BB" w:rsidRDefault="000A60D3">
      <w:pPr>
        <w:pStyle w:val="Heading3"/>
      </w:pPr>
      <w:bookmarkStart w:id="9" w:name="_Toc388370382"/>
      <w:r>
        <w:t xml:space="preserve">Detailed Notes for </w:t>
      </w:r>
      <w:r w:rsidR="00EC1FBD">
        <w:t>Inference for Mutually Recursive Classes</w:t>
      </w:r>
      <w:bookmarkEnd w:id="9"/>
    </w:p>
    <w:p w14:paraId="1719176C" w14:textId="77777777" w:rsidR="00EC1FBD" w:rsidRPr="00543634" w:rsidRDefault="008F308C">
      <w:r w:rsidRPr="008F308C">
        <w:t xml:space="preserve">This design note </w:t>
      </w:r>
      <w:r w:rsidR="00543634">
        <w:t xml:space="preserve">is based on the original </w:t>
      </w:r>
      <w:r w:rsidRPr="008F308C">
        <w:t>document</w:t>
      </w:r>
      <w:r w:rsidR="00543634">
        <w:t>ation of</w:t>
      </w:r>
      <w:r w:rsidRPr="008F308C">
        <w:t xml:space="preserve"> the v2.0 design for "better inference for mutually recursrive generic classes".</w:t>
      </w:r>
    </w:p>
    <w:p w14:paraId="38A4517E" w14:textId="77777777" w:rsidR="00EC1FBD" w:rsidRPr="00543634" w:rsidRDefault="008F308C">
      <w:r w:rsidRPr="008F308C">
        <w:t>This problem is about how recursive type inference leads to over-constrained types for functions and member. In particular, prior to F# v2.0, generalization of member bindings is not applied until the end of a recursive group.  This describes a design change which improved this for v2.0.  The rule itself is in some ways imperfect, but it copes with many common practical cases of a recurring problem with F# type inference in the context of object-oriented programming.</w:t>
      </w:r>
    </w:p>
    <w:p w14:paraId="12D71EA6" w14:textId="77777777" w:rsidR="00EC1FBD" w:rsidRPr="00543634" w:rsidRDefault="008F308C">
      <w:r w:rsidRPr="008F308C">
        <w:t>The problem of over-constrained recursive inference manifests itself in very simple circumstances, e.g.</w:t>
      </w:r>
    </w:p>
    <w:p w14:paraId="61BF91E8" w14:textId="77777777" w:rsidR="006343BB" w:rsidRDefault="008F308C">
      <w:pPr>
        <w:pStyle w:val="Code"/>
      </w:pPr>
      <w:r w:rsidRPr="008F308C">
        <w:t xml:space="preserve">module Example1 = </w:t>
      </w:r>
    </w:p>
    <w:p w14:paraId="0D4D55B0" w14:textId="77777777" w:rsidR="006343BB" w:rsidRDefault="008F308C">
      <w:pPr>
        <w:pStyle w:val="Code"/>
      </w:pPr>
      <w:r w:rsidRPr="008F308C">
        <w:t xml:space="preserve">    type C() = </w:t>
      </w:r>
    </w:p>
    <w:p w14:paraId="6ADD03B2" w14:textId="77777777" w:rsidR="006343BB" w:rsidRDefault="008F308C">
      <w:pPr>
        <w:pStyle w:val="Code"/>
      </w:pPr>
      <w:r w:rsidRPr="008F308C">
        <w:t>        member x.Identity inp = inp</w:t>
      </w:r>
    </w:p>
    <w:p w14:paraId="3BE3BDCC" w14:textId="77777777" w:rsidR="006343BB" w:rsidRDefault="008F308C">
      <w:pPr>
        <w:pStyle w:val="Code"/>
      </w:pPr>
      <w:r w:rsidRPr="008F308C">
        <w:t>        member x.Q1 = x.Identity 3 // ok, but constrains Identity to work on integers</w:t>
      </w:r>
    </w:p>
    <w:p w14:paraId="2AF517F2" w14:textId="77777777" w:rsidR="006343BB" w:rsidRDefault="008F308C">
      <w:pPr>
        <w:pStyle w:val="Code"/>
      </w:pPr>
      <w:r w:rsidRPr="008F308C">
        <w:t xml:space="preserve">        member x.Q2 = </w:t>
      </w:r>
      <w:r w:rsidRPr="008F308C">
        <w:rPr>
          <w:highlight w:val="yellow"/>
        </w:rPr>
        <w:t>x.Identity "3"</w:t>
      </w:r>
      <w:r w:rsidRPr="008F308C">
        <w:t xml:space="preserve"> // error – int &lt;&gt; string</w:t>
      </w:r>
    </w:p>
    <w:p w14:paraId="17A47AC7" w14:textId="77777777" w:rsidR="006343BB" w:rsidRDefault="006343BB">
      <w:pPr>
        <w:pStyle w:val="Code"/>
      </w:pPr>
    </w:p>
    <w:p w14:paraId="1C06F24C" w14:textId="77777777" w:rsidR="006343BB" w:rsidRDefault="006343BB">
      <w:pPr>
        <w:pStyle w:val="Code"/>
      </w:pPr>
    </w:p>
    <w:p w14:paraId="518A0475" w14:textId="77777777" w:rsidR="006343BB" w:rsidRDefault="008F308C">
      <w:pPr>
        <w:pStyle w:val="Code"/>
      </w:pPr>
      <w:r w:rsidRPr="008F308C">
        <w:t xml:space="preserve">module Example2 = </w:t>
      </w:r>
    </w:p>
    <w:p w14:paraId="36D9D4D8" w14:textId="77777777" w:rsidR="006343BB" w:rsidRDefault="008F308C">
      <w:pPr>
        <w:pStyle w:val="Code"/>
      </w:pPr>
      <w:r w:rsidRPr="008F308C">
        <w:t xml:space="preserve">    type C&lt;'T&gt;() = </w:t>
      </w:r>
    </w:p>
    <w:p w14:paraId="5DC7423A" w14:textId="77777777" w:rsidR="006343BB" w:rsidRDefault="008F308C">
      <w:pPr>
        <w:pStyle w:val="Code"/>
      </w:pPr>
      <w:r w:rsidRPr="008F308C">
        <w:t>        member x.P = 1</w:t>
      </w:r>
    </w:p>
    <w:p w14:paraId="40448A28" w14:textId="77777777" w:rsidR="006343BB" w:rsidRDefault="008F308C">
      <w:pPr>
        <w:pStyle w:val="Code"/>
      </w:pPr>
      <w:r w:rsidRPr="008F308C">
        <w:t xml:space="preserve">        member x.Q = </w:t>
      </w:r>
      <w:r w:rsidRPr="008F308C">
        <w:rPr>
          <w:highlight w:val="yellow"/>
        </w:rPr>
        <w:t>(new C&lt;int&gt;()).P</w:t>
      </w:r>
      <w:r w:rsidRPr="008F308C">
        <w:t>  // error – 'T is constrained to be int</w:t>
      </w:r>
    </w:p>
    <w:p w14:paraId="2074E744" w14:textId="77777777" w:rsidR="00EC1FBD" w:rsidRPr="00543634" w:rsidRDefault="008F308C">
      <w:r w:rsidRPr="008F308C">
        <w:t>Here "P" is being used as both C&lt;'T&gt;.P and C&lt;int&gt;.P within a recursive scope, and an error is given because C.P has not been generalized prior to the point of use.</w:t>
      </w:r>
    </w:p>
    <w:p w14:paraId="3FD8E129" w14:textId="77777777" w:rsidR="00EC1FBD" w:rsidRPr="00543634" w:rsidRDefault="008F308C">
      <w:r w:rsidRPr="008F308C">
        <w:t xml:space="preserve">Now, we already have an early generalization rule for cases where a full type signature is given for a member, e.g. adding "x.P : int" is sufficient to allow the generic use of P. While useful as a mechanism of last resort, this is not an intuitive rule.  In particular, it is common that, after they are checked, members have inferred types that are completely independent of the remaining type inference for remaining members. In these cases members can be generalized as soon as they are checked. </w:t>
      </w:r>
    </w:p>
    <w:p w14:paraId="7E42CA57" w14:textId="77777777" w:rsidR="00EC1FBD" w:rsidRPr="00543634" w:rsidRDefault="008F308C">
      <w:r w:rsidRPr="008F308C">
        <w:t>The design change was to add an additional early generalization rule as follows</w:t>
      </w:r>
    </w:p>
    <w:p w14:paraId="635973C0" w14:textId="77777777" w:rsidR="006343BB" w:rsidRDefault="008F308C" w:rsidP="00FB1F3C">
      <w:pPr>
        <w:pStyle w:val="ListParagraph"/>
        <w:numPr>
          <w:ilvl w:val="0"/>
          <w:numId w:val="31"/>
        </w:numPr>
      </w:pPr>
      <w:r w:rsidRPr="008F308C">
        <w:t xml:space="preserve">After checking each binding (i.e. member) in a recursive group, all un-generalized, checked bindings are analyzed to see which can now be generalized </w:t>
      </w:r>
    </w:p>
    <w:p w14:paraId="79BA683C" w14:textId="77777777" w:rsidR="006343BB" w:rsidRDefault="008F308C" w:rsidP="00FB1F3C">
      <w:pPr>
        <w:pStyle w:val="ListParagraph"/>
        <w:numPr>
          <w:ilvl w:val="0"/>
          <w:numId w:val="31"/>
        </w:numPr>
      </w:pPr>
      <w:r w:rsidRPr="008F308C">
        <w:t>A binding can be generalized if its inferred type is closed w.r.t. any inference variables present in the types of members which are not yet checked or which, in turn, can not be generalized. This is an iterative (greatest fixed point) computation where we repeatedly remove bindings from the set of un-generalized, checked bindings until a stable set of generalizable bindings remain.</w:t>
      </w:r>
    </w:p>
    <w:p w14:paraId="7F3DBDAE" w14:textId="77777777" w:rsidR="006343BB" w:rsidRDefault="008F308C" w:rsidP="00FB1F3C">
      <w:pPr>
        <w:pStyle w:val="ListParagraph"/>
        <w:numPr>
          <w:ilvl w:val="1"/>
          <w:numId w:val="31"/>
        </w:numPr>
      </w:pPr>
      <w:r w:rsidRPr="008F308C">
        <w:t>That is, once checked bindings can be generalized early if their types are independent of any inference type variables present in the partially inferred types of unchecked members.</w:t>
      </w:r>
    </w:p>
    <w:p w14:paraId="7EA2AE06" w14:textId="77777777" w:rsidR="006343BB" w:rsidRDefault="008F308C" w:rsidP="00FB1F3C">
      <w:pPr>
        <w:pStyle w:val="ListParagraph"/>
        <w:numPr>
          <w:ilvl w:val="0"/>
          <w:numId w:val="31"/>
        </w:numPr>
      </w:pPr>
      <w:r w:rsidRPr="008F308C">
        <w:t>Bindings which are generalized can be used generically later in the recursive group.</w:t>
      </w:r>
    </w:p>
    <w:p w14:paraId="41FB1916" w14:textId="77777777" w:rsidR="006343BB" w:rsidRDefault="00EC1FBD">
      <w:r>
        <w:t>For example, consider the following case:</w:t>
      </w:r>
    </w:p>
    <w:p w14:paraId="58FE330A" w14:textId="77777777" w:rsidR="006343BB" w:rsidRDefault="008F308C">
      <w:pPr>
        <w:pStyle w:val="Code"/>
      </w:pPr>
      <w:r w:rsidRPr="008F308C">
        <w:t>type Vec&lt;'a&gt;(x:'a,y:'a) =</w:t>
      </w:r>
    </w:p>
    <w:p w14:paraId="2AF8DC81" w14:textId="77777777" w:rsidR="006343BB" w:rsidRDefault="008F308C">
      <w:pPr>
        <w:pStyle w:val="Code"/>
      </w:pPr>
      <w:r w:rsidRPr="008F308C">
        <w:t>  member v.x = x</w:t>
      </w:r>
    </w:p>
    <w:p w14:paraId="282FFA7C" w14:textId="77777777" w:rsidR="006343BB" w:rsidRDefault="008F308C">
      <w:pPr>
        <w:pStyle w:val="Code"/>
      </w:pPr>
      <w:r w:rsidRPr="008F308C">
        <w:t>  member v.y = y</w:t>
      </w:r>
    </w:p>
    <w:p w14:paraId="53A934AC" w14:textId="77777777" w:rsidR="006343BB" w:rsidRDefault="008F308C">
      <w:pPr>
        <w:pStyle w:val="Code"/>
      </w:pPr>
      <w:r w:rsidRPr="008F308C">
        <w:t>  member v.Mul(w:Vec&lt;'b&gt;) : Vec&lt;'a*'b&gt; = new Vec&lt;'a*'b&gt;((v.x,w.x),(v.y,w.y))</w:t>
      </w:r>
    </w:p>
    <w:p w14:paraId="1D568B38" w14:textId="77777777" w:rsidR="00EC1FBD" w:rsidRDefault="00EC1FBD">
      <w:r>
        <w:t xml:space="preserve">After we check the bindings  for v.X and v.Y we know the full type signatures for these bindings and we can </w:t>
      </w:r>
      <w:r w:rsidR="008F308C" w:rsidRPr="008F308C">
        <w:t>easily</w:t>
      </w:r>
      <w:r>
        <w:t xml:space="preserve"> see that these types are completely independent of the type of v.Mul. Hence the bindings can each be generalized immediately after they are checked.</w:t>
      </w:r>
    </w:p>
    <w:p w14:paraId="1C27A9EE" w14:textId="77777777" w:rsidR="00EC1FBD" w:rsidRPr="00EC1FBD" w:rsidRDefault="00EC1FBD" w:rsidP="00EC1FBD">
      <w:r>
        <w:t>Likewise, the rule also applies to regulare "let rec" bindings</w:t>
      </w:r>
    </w:p>
    <w:p w14:paraId="38AEC6FC" w14:textId="77777777" w:rsidR="006343BB" w:rsidRDefault="008F308C">
      <w:pPr>
        <w:pStyle w:val="Code"/>
      </w:pPr>
      <w:r w:rsidRPr="008F308C">
        <w:t>    let rec f x = x</w:t>
      </w:r>
    </w:p>
    <w:p w14:paraId="24147BE1" w14:textId="77777777" w:rsidR="006343BB" w:rsidRDefault="008F308C">
      <w:pPr>
        <w:pStyle w:val="Code"/>
      </w:pPr>
      <w:r w:rsidRPr="008F308C">
        <w:t>    and g x = f 1</w:t>
      </w:r>
    </w:p>
    <w:p w14:paraId="40E12168" w14:textId="77777777" w:rsidR="00EC1FBD" w:rsidRPr="00EC1FBD" w:rsidRDefault="008F308C">
      <w:r w:rsidRPr="008F308C">
        <w:t>Here "f" can be generalized early. This rule has several nice properties</w:t>
      </w:r>
    </w:p>
    <w:p w14:paraId="17CB753D" w14:textId="77777777" w:rsidR="006343BB" w:rsidRDefault="008F308C" w:rsidP="00FB1F3C">
      <w:pPr>
        <w:pStyle w:val="ListParagraph"/>
        <w:numPr>
          <w:ilvl w:val="0"/>
          <w:numId w:val="28"/>
        </w:numPr>
      </w:pPr>
      <w:r w:rsidRPr="008F308C">
        <w:t>Two "let rec" groups can be merged and type checking will still succeed</w:t>
      </w:r>
    </w:p>
    <w:p w14:paraId="735D728F" w14:textId="77777777" w:rsidR="006343BB" w:rsidRDefault="008F308C" w:rsidP="00FB1F3C">
      <w:pPr>
        <w:pStyle w:val="ListParagraph"/>
        <w:numPr>
          <w:ilvl w:val="0"/>
          <w:numId w:val="28"/>
        </w:numPr>
      </w:pPr>
      <w:r w:rsidRPr="008F308C">
        <w:t>An existing set of "let" bindings for functions can be made recursive and type checking will still succeed (because the order of construction of the let bindings mean that the types are necessarily independent)</w:t>
      </w:r>
    </w:p>
    <w:p w14:paraId="6300CA23" w14:textId="77777777" w:rsidR="006343BB" w:rsidRDefault="008F308C" w:rsidP="00FB1F3C">
      <w:pPr>
        <w:pStyle w:val="ListParagraph"/>
        <w:numPr>
          <w:ilvl w:val="0"/>
          <w:numId w:val="28"/>
        </w:numPr>
      </w:pPr>
      <w:r w:rsidRPr="008F308C">
        <w:t>At the final binding of a recursive group, all bindings are considered "indpeendent". Thus the rule can be seen as a replacement for the existing rules for generalization, rather than a new rule.</w:t>
      </w:r>
    </w:p>
    <w:p w14:paraId="30579A06" w14:textId="77777777" w:rsidR="00EC1FBD" w:rsidRPr="00EC1FBD" w:rsidRDefault="008F308C" w:rsidP="00EC1FBD">
      <w:r w:rsidRPr="008F308C">
        <w:t xml:space="preserve">The change will not break existing code, except that it may make some code more general and hence require a change in a signature file.  One ramification of this rule is that members that get used generically </w:t>
      </w:r>
      <w:r w:rsidRPr="008F308C">
        <w:lastRenderedPageBreak/>
        <w:t>within their own scope at non-regular types must be placed earlier in the declaration order. For example, this typechecks:</w:t>
      </w:r>
    </w:p>
    <w:p w14:paraId="2BBCB4F1" w14:textId="77777777" w:rsidR="006343BB" w:rsidRDefault="008F308C">
      <w:pPr>
        <w:pStyle w:val="Code"/>
      </w:pPr>
      <w:r w:rsidRPr="008F308C">
        <w:t>    let rec f x = x</w:t>
      </w:r>
    </w:p>
    <w:p w14:paraId="01765673" w14:textId="77777777" w:rsidR="006343BB" w:rsidRDefault="008F308C">
      <w:pPr>
        <w:pStyle w:val="Code"/>
      </w:pPr>
      <w:r w:rsidRPr="008F308C">
        <w:t>    and g x = f 1</w:t>
      </w:r>
    </w:p>
    <w:p w14:paraId="33DF2589" w14:textId="77777777" w:rsidR="00EC1FBD" w:rsidRPr="00EC1FBD" w:rsidRDefault="008F308C" w:rsidP="00EC1FBD">
      <w:r w:rsidRPr="008F308C">
        <w:t>but the reverse order gives rise to different types (f is not generic)</w:t>
      </w:r>
    </w:p>
    <w:p w14:paraId="12AFD59C" w14:textId="77777777" w:rsidR="006343BB" w:rsidRDefault="008F308C">
      <w:pPr>
        <w:pStyle w:val="Code"/>
      </w:pPr>
      <w:r w:rsidRPr="008F308C">
        <w:t>    let rec g x = f 1</w:t>
      </w:r>
    </w:p>
    <w:p w14:paraId="7EA282AB" w14:textId="77777777" w:rsidR="006343BB" w:rsidRDefault="008F308C">
      <w:pPr>
        <w:pStyle w:val="Code"/>
      </w:pPr>
      <w:r w:rsidRPr="008F308C">
        <w:t>    and f x = x</w:t>
      </w:r>
    </w:p>
    <w:p w14:paraId="3B7BDD22" w14:textId="77777777" w:rsidR="00EC1FBD" w:rsidRPr="00543634" w:rsidRDefault="008F308C">
      <w:r w:rsidRPr="008F308C">
        <w:t xml:space="preserve">While this is imperfect, it is relatively rare, since irregular recursive uses are relatively rare. It does introduce a new ordering dependency in F#, but </w:t>
      </w:r>
    </w:p>
    <w:p w14:paraId="19DF3F17" w14:textId="77777777" w:rsidR="006343BB" w:rsidRDefault="008F308C" w:rsidP="00FB1F3C">
      <w:pPr>
        <w:pStyle w:val="ListParagraph"/>
        <w:numPr>
          <w:ilvl w:val="0"/>
          <w:numId w:val="29"/>
        </w:numPr>
      </w:pPr>
      <w:r w:rsidRPr="008F308C">
        <w:t>F# code is already left-to-right ordered</w:t>
      </w:r>
    </w:p>
    <w:p w14:paraId="248411C0" w14:textId="77777777" w:rsidR="006343BB" w:rsidRDefault="008F308C" w:rsidP="00FB1F3C">
      <w:pPr>
        <w:pStyle w:val="ListParagraph"/>
        <w:numPr>
          <w:ilvl w:val="0"/>
          <w:numId w:val="29"/>
        </w:numPr>
      </w:pPr>
      <w:r w:rsidRPr="008F308C">
        <w:t>It is better than having to fully qualify the types for all members used generically, especially properties in generic classes</w:t>
      </w:r>
    </w:p>
    <w:p w14:paraId="79A9B5A8" w14:textId="77777777" w:rsidR="00EC1FBD" w:rsidRPr="00543634" w:rsidRDefault="00543634">
      <w:r>
        <w:t xml:space="preserve">During </w:t>
      </w:r>
      <w:r w:rsidR="008F308C" w:rsidRPr="008F308C">
        <w:t>a review of this for soundness with James and we found some interesting cases. Notably</w:t>
      </w:r>
    </w:p>
    <w:p w14:paraId="7EAAF619" w14:textId="77777777" w:rsidR="006343BB" w:rsidRDefault="008F308C" w:rsidP="00FB1F3C">
      <w:pPr>
        <w:pStyle w:val="ListParagraph"/>
        <w:numPr>
          <w:ilvl w:val="0"/>
          <w:numId w:val="30"/>
        </w:numPr>
      </w:pPr>
      <w:r w:rsidRPr="008F308C">
        <w:t>The process of determining the set of generalizable bindings must be a greatest fixed point</w:t>
      </w:r>
    </w:p>
    <w:p w14:paraId="7FB017E3" w14:textId="77777777" w:rsidR="006343BB" w:rsidRDefault="008F308C" w:rsidP="00FB1F3C">
      <w:pPr>
        <w:pStyle w:val="ListParagraph"/>
        <w:numPr>
          <w:ilvl w:val="0"/>
          <w:numId w:val="30"/>
        </w:numPr>
      </w:pPr>
      <w:r w:rsidRPr="008F308C">
        <w:t>The type variables for class definitions and member definitions should not act as a limit on the set of generalizable bindings. For example, given the following:</w:t>
      </w:r>
    </w:p>
    <w:p w14:paraId="21915494" w14:textId="77777777" w:rsidR="006343BB" w:rsidRDefault="008F308C">
      <w:pPr>
        <w:pStyle w:val="Code"/>
      </w:pPr>
      <w:r w:rsidRPr="008F308C">
        <w:t>type Vec&lt;'a&gt;(x:'a,y:'a) =</w:t>
      </w:r>
    </w:p>
    <w:p w14:paraId="5F668802" w14:textId="77777777" w:rsidR="006343BB" w:rsidRDefault="008F308C">
      <w:pPr>
        <w:pStyle w:val="Code"/>
      </w:pPr>
      <w:r w:rsidRPr="008F308C">
        <w:t>  member v.x = x</w:t>
      </w:r>
    </w:p>
    <w:p w14:paraId="7B7C912F" w14:textId="77777777" w:rsidR="006343BB" w:rsidRDefault="008F308C">
      <w:pPr>
        <w:pStyle w:val="Code"/>
      </w:pPr>
      <w:r w:rsidRPr="008F308C">
        <w:t>  member v.y = y</w:t>
      </w:r>
    </w:p>
    <w:p w14:paraId="74DABDD1" w14:textId="77777777" w:rsidR="006343BB" w:rsidRDefault="008F308C">
      <w:pPr>
        <w:pStyle w:val="Code"/>
      </w:pPr>
      <w:r w:rsidRPr="008F308C">
        <w:t>  member v.Mul(w:Vec&lt;'b&gt;) : Vec&lt;'a*'b&gt; = new Vec&lt;'a*'b&gt;((v.x,w.x),(v.y,w.y))</w:t>
      </w:r>
    </w:p>
    <w:p w14:paraId="06B103F9" w14:textId="77777777" w:rsidR="00EC1FBD" w:rsidRDefault="008F308C">
      <w:r w:rsidRPr="008F308C">
        <w:t>The type of "X" does involve 'a, as does the type of Mul, but this is not an inference variable – it is a declared type inference variable.</w:t>
      </w:r>
    </w:p>
    <w:p w14:paraId="4FF22379" w14:textId="77777777" w:rsidR="006343BB" w:rsidRDefault="009D064D">
      <w:pPr>
        <w:pStyle w:val="Heading4"/>
      </w:pPr>
      <w:r>
        <w:t>Avoiding Quadtratic Cost in the Implementation</w:t>
      </w:r>
    </w:p>
    <w:p w14:paraId="1747C5C1" w14:textId="77777777" w:rsidR="009D064D" w:rsidRPr="009D064D" w:rsidRDefault="008F308C">
      <w:r w:rsidRPr="008F308C">
        <w:t>The first implementation of th</w:t>
      </w:r>
      <w:r w:rsidR="00D802AD">
        <w:t>e above had a problem with quad</w:t>
      </w:r>
      <w:r w:rsidRPr="008F308C">
        <w:t xml:space="preserve">ratic cost. It turns out we can remove the quadratic behaviour as follows. </w:t>
      </w:r>
    </w:p>
    <w:p w14:paraId="377A4D10" w14:textId="77777777" w:rsidR="006343BB" w:rsidRDefault="008F308C" w:rsidP="00FB1F3C">
      <w:pPr>
        <w:pStyle w:val="ListParagraph"/>
        <w:numPr>
          <w:ilvl w:val="0"/>
          <w:numId w:val="32"/>
        </w:numPr>
      </w:pPr>
      <w:r w:rsidRPr="008F308C">
        <w:t xml:space="preserve">During type checking we already keep a table of recursive uses of values, indexed by target value. </w:t>
      </w:r>
    </w:p>
    <w:p w14:paraId="69EB3162" w14:textId="77777777" w:rsidR="006343BB" w:rsidRDefault="008F308C" w:rsidP="00FB1F3C">
      <w:pPr>
        <w:pStyle w:val="ListParagraph"/>
        <w:numPr>
          <w:ilvl w:val="0"/>
          <w:numId w:val="32"/>
        </w:numPr>
      </w:pPr>
      <w:r w:rsidRPr="008F308C">
        <w:t xml:space="preserve">This table is usually much smaller than the number of remaining forward declarations – e.g. in the pathological case you mentioned below this table is size 1. </w:t>
      </w:r>
    </w:p>
    <w:p w14:paraId="7ED25CE2" w14:textId="77777777" w:rsidR="006343BB" w:rsidRDefault="008F308C" w:rsidP="00FB1F3C">
      <w:pPr>
        <w:pStyle w:val="ListParagraph"/>
        <w:numPr>
          <w:ilvl w:val="0"/>
          <w:numId w:val="32"/>
        </w:numPr>
      </w:pPr>
      <w:r w:rsidRPr="008F308C">
        <w:t xml:space="preserve">If a forward declaration does not have an entry in this table then its type can't involve any inference variables from the declarations we have already checked. </w:t>
      </w:r>
    </w:p>
    <w:p w14:paraId="67423399" w14:textId="77777777" w:rsidR="006343BB" w:rsidRDefault="008F308C" w:rsidP="00FB1F3C">
      <w:pPr>
        <w:pStyle w:val="ListParagraph"/>
        <w:numPr>
          <w:ilvl w:val="0"/>
          <w:numId w:val="32"/>
        </w:numPr>
      </w:pPr>
      <w:r w:rsidRPr="008F308C">
        <w:t xml:space="preserve">So by scanning the domain of this table we can reduce the complexity down to something like O(n * average-number-of-forward-calls). </w:t>
      </w:r>
    </w:p>
    <w:p w14:paraId="71C26B31" w14:textId="77777777" w:rsidR="006343BB" w:rsidRDefault="008F308C" w:rsidP="00FB1F3C">
      <w:pPr>
        <w:pStyle w:val="ListParagraph"/>
        <w:numPr>
          <w:ilvl w:val="0"/>
          <w:numId w:val="32"/>
        </w:numPr>
      </w:pPr>
      <w:r w:rsidRPr="008F308C">
        <w:t>For a fully connected programs or programs where every forward declaration is subject to a forward call, this would be quadratic. However we do not expect callgraphs to be like this in practice</w:t>
      </w:r>
    </w:p>
    <w:p w14:paraId="4A97253F" w14:textId="77777777" w:rsidR="006E66D5" w:rsidRDefault="006E66D5" w:rsidP="00FB1F3C">
      <w:pPr>
        <w:pStyle w:val="ListParagraph"/>
        <w:numPr>
          <w:ilvl w:val="0"/>
          <w:numId w:val="32"/>
        </w:numPr>
      </w:pPr>
      <w:r>
        <w:t>The complexity is still dependent on the number of ungeneralized bindings. The complexity is something like:</w:t>
      </w:r>
    </w:p>
    <w:p w14:paraId="237CB1D6" w14:textId="77777777" w:rsidR="006343BB" w:rsidRDefault="006E66D5">
      <w:pPr>
        <w:ind w:left="720" w:firstLine="720"/>
      </w:pPr>
      <w:r>
        <w:t xml:space="preserve">O(n * (average-number-of-forward-calls + average-number-ungeneralized-bindings)). </w:t>
      </w:r>
    </w:p>
    <w:p w14:paraId="01BF3151" w14:textId="77777777" w:rsidR="006343BB" w:rsidRDefault="006E66D5">
      <w:pPr>
        <w:pStyle w:val="Heading3"/>
      </w:pPr>
      <w:bookmarkStart w:id="10" w:name="_Toc388370383"/>
      <w:r>
        <w:lastRenderedPageBreak/>
        <w:t>Value Restriction Issues</w:t>
      </w:r>
      <w:bookmarkEnd w:id="10"/>
    </w:p>
    <w:p w14:paraId="1ED3AA59" w14:textId="77777777" w:rsidR="006E66D5" w:rsidRDefault="006E66D5" w:rsidP="006E66D5">
      <w:r>
        <w:t>This documents a corner case relating to false value restriction warnings for code such as that below</w:t>
      </w:r>
    </w:p>
    <w:p w14:paraId="393ADB79" w14:textId="77777777" w:rsidR="006343BB" w:rsidRDefault="006E66D5">
      <w:pPr>
        <w:pStyle w:val="Code"/>
      </w:pPr>
      <w:r>
        <w:t>type Foo() =</w:t>
      </w:r>
    </w:p>
    <w:p w14:paraId="220271D9" w14:textId="77777777" w:rsidR="006343BB" w:rsidRDefault="006E66D5">
      <w:pPr>
        <w:pStyle w:val="Code"/>
      </w:pPr>
      <w:r>
        <w:t>    let mutable data : obj = null</w:t>
      </w:r>
    </w:p>
    <w:p w14:paraId="52D650D9" w14:textId="77777777" w:rsidR="006343BB" w:rsidRDefault="006E66D5">
      <w:pPr>
        <w:pStyle w:val="Code"/>
      </w:pPr>
      <w:r>
        <w:t xml:space="preserve">    </w:t>
      </w:r>
    </w:p>
    <w:p w14:paraId="02E86575" w14:textId="77777777" w:rsidR="006343BB" w:rsidRDefault="006E66D5">
      <w:pPr>
        <w:pStyle w:val="Code"/>
      </w:pPr>
      <w:r>
        <w:t>    member this.Data1 = data</w:t>
      </w:r>
    </w:p>
    <w:p w14:paraId="2888FE11" w14:textId="77777777" w:rsidR="006343BB" w:rsidRDefault="006E66D5">
      <w:pPr>
        <w:pStyle w:val="Code"/>
      </w:pPr>
      <w:r>
        <w:t xml:space="preserve">    </w:t>
      </w:r>
    </w:p>
    <w:p w14:paraId="2A878D60" w14:textId="77777777" w:rsidR="006343BB" w:rsidRDefault="006E66D5">
      <w:pPr>
        <w:pStyle w:val="Code"/>
      </w:pPr>
      <w:r>
        <w:t xml:space="preserve">    member this.Data2 </w:t>
      </w:r>
    </w:p>
    <w:p w14:paraId="2D475306" w14:textId="77777777" w:rsidR="006343BB" w:rsidRDefault="006E66D5">
      <w:pPr>
        <w:pStyle w:val="Code"/>
      </w:pPr>
      <w:r>
        <w:t>        with get () = data</w:t>
      </w:r>
    </w:p>
    <w:p w14:paraId="2448DB08" w14:textId="77777777" w:rsidR="006343BB" w:rsidRDefault="006E66D5">
      <w:pPr>
        <w:pStyle w:val="Code"/>
      </w:pPr>
      <w:r>
        <w:t>        and set s = data &lt;- s</w:t>
      </w:r>
    </w:p>
    <w:p w14:paraId="1A07912F" w14:textId="77777777" w:rsidR="006E66D5" w:rsidRDefault="006E66D5" w:rsidP="006E66D5">
      <w:r>
        <w:t>Here the fact that we allow subsumption on assignment to fields means that “Data2.set”  is potentially generic – the input “s” could, in theory, be a value of any type. However, there is a .NET restriction that properties may not be generic. Hence “Data2.set” is not generalized over the type of “s”.</w:t>
      </w:r>
    </w:p>
    <w:p w14:paraId="2F59724B" w14:textId="77777777" w:rsidR="006E66D5" w:rsidRDefault="006E66D5" w:rsidP="006E66D5">
      <w:r>
        <w:t>This is previously reported as a value restriction. Instead, we now do not apply the value restriction to any function or member bindings, and instead leave these type variables involved in these bindings as unsolved, and ultimately choose arbitrary types for them. This means “s” gets type “obj” in the above example.</w:t>
      </w:r>
    </w:p>
    <w:p w14:paraId="15828642" w14:textId="77777777" w:rsidR="006E66D5" w:rsidRDefault="006E66D5" w:rsidP="006E66D5">
      <w:r>
        <w:t xml:space="preserve">This also affects code that is not fully generalized, e.g. </w:t>
      </w:r>
    </w:p>
    <w:p w14:paraId="4B6551BD" w14:textId="77777777" w:rsidR="006343BB" w:rsidRDefault="006E66D5">
      <w:pPr>
        <w:pStyle w:val="Code"/>
      </w:pPr>
      <w:r>
        <w:t>                let f&lt;'a&gt; (x,y) = (x,y)</w:t>
      </w:r>
    </w:p>
    <w:p w14:paraId="08FDAF9B" w14:textId="77777777" w:rsidR="006E66D5" w:rsidRDefault="006E66D5" w:rsidP="006E66D5">
      <w:r>
        <w:t>Here the types for x and y are not generalized because the user has explicitly mentioned the generalized type variables. Again we previously reported a value restriction. Now, in F# 2.0, the inferred type is</w:t>
      </w:r>
    </w:p>
    <w:p w14:paraId="07468F06" w14:textId="77777777" w:rsidR="006343BB" w:rsidRDefault="006E66D5">
      <w:pPr>
        <w:pStyle w:val="Code"/>
      </w:pPr>
      <w:r>
        <w:t>                f&lt;'a&gt; : obj * obj -&gt; obj * obj</w:t>
      </w:r>
    </w:p>
    <w:p w14:paraId="38E9981F" w14:textId="77777777" w:rsidR="00147663" w:rsidRDefault="000B47AD" w:rsidP="00147663">
      <w:pPr>
        <w:pStyle w:val="Heading3"/>
        <w:rPr>
          <w:lang w:eastAsia="en-GB"/>
        </w:rPr>
      </w:pPr>
      <w:bookmarkStart w:id="11" w:name="_Toc388370384"/>
      <w:r>
        <w:rPr>
          <w:lang w:eastAsia="en-GB"/>
        </w:rPr>
        <w:t>Using Type Names as Constructor Functions</w:t>
      </w:r>
      <w:bookmarkEnd w:id="11"/>
    </w:p>
    <w:p w14:paraId="747DA6EA" w14:textId="77777777" w:rsidR="000B47AD" w:rsidRPr="00FA390E" w:rsidRDefault="008F308C" w:rsidP="000B47AD">
      <w:pPr>
        <w:rPr>
          <w:rFonts w:ascii="Calibri" w:hAnsi="Calibri" w:cs="Calibri"/>
          <w:sz w:val="22"/>
        </w:rPr>
      </w:pPr>
      <w:r w:rsidRPr="008F308C">
        <w:rPr>
          <w:rFonts w:ascii="Calibri" w:hAnsi="Calibri" w:cs="Calibri"/>
          <w:sz w:val="22"/>
        </w:rPr>
        <w:t xml:space="preserve">FAQ: </w:t>
      </w:r>
    </w:p>
    <w:p w14:paraId="13794E0E" w14:textId="77777777" w:rsidR="006343BB" w:rsidRDefault="008F308C">
      <w:pPr>
        <w:ind w:left="720"/>
        <w:rPr>
          <w:rFonts w:ascii="Calibri" w:hAnsi="Calibri" w:cs="Calibri"/>
          <w:sz w:val="22"/>
        </w:rPr>
      </w:pPr>
      <w:r w:rsidRPr="008F308C">
        <w:rPr>
          <w:rFonts w:ascii="Calibri" w:hAnsi="Calibri" w:cs="Calibri"/>
          <w:sz w:val="22"/>
        </w:rPr>
        <w:t>Why does F# allow “C” to be used as a function name when it is a class constructor, even when C is generic?</w:t>
      </w:r>
    </w:p>
    <w:p w14:paraId="2FB42A0E" w14:textId="77777777" w:rsidR="006343BB" w:rsidRDefault="008F308C">
      <w:pPr>
        <w:rPr>
          <w:rFonts w:ascii="Calibri" w:hAnsi="Calibri" w:cs="Calibri"/>
          <w:sz w:val="22"/>
        </w:rPr>
      </w:pPr>
      <w:r w:rsidRPr="008F308C">
        <w:rPr>
          <w:rFonts w:ascii="Calibri" w:hAnsi="Calibri" w:cs="Calibri"/>
          <w:sz w:val="22"/>
        </w:rPr>
        <w:t xml:space="preserve">Answer: </w:t>
      </w:r>
    </w:p>
    <w:p w14:paraId="2DBE330E" w14:textId="77777777" w:rsidR="006343BB" w:rsidRDefault="008F308C">
      <w:pPr>
        <w:ind w:left="720"/>
        <w:rPr>
          <w:rFonts w:ascii="Calibri" w:hAnsi="Calibri" w:cs="Calibri"/>
          <w:i/>
          <w:color w:val="1F497D"/>
          <w:sz w:val="22"/>
        </w:rPr>
      </w:pPr>
      <w:r w:rsidRPr="008F308C">
        <w:rPr>
          <w:rFonts w:ascii="Calibri" w:hAnsi="Calibri" w:cs="Calibri"/>
          <w:i/>
          <w:color w:val="1F497D"/>
          <w:sz w:val="22"/>
        </w:rPr>
        <w:t xml:space="preserve">For example, KeyValuePair(k,v) now becomes KeyValuePair&lt;_,_&gt;(k,v). And using the a single constructor in a generic type as a first-class value now becomes </w:t>
      </w:r>
    </w:p>
    <w:p w14:paraId="74B95D00" w14:textId="77777777" w:rsidR="006343BB" w:rsidRDefault="008F308C">
      <w:pPr>
        <w:pStyle w:val="Code"/>
        <w:ind w:firstLine="720"/>
      </w:pPr>
      <w:r w:rsidRPr="008F308C">
        <w:t xml:space="preserve">(fun (k,v) -&gt; KeyValuePair&lt;_,_&gt;(k,v)) </w:t>
      </w:r>
    </w:p>
    <w:p w14:paraId="0631BCB1" w14:textId="77777777" w:rsidR="006343BB" w:rsidRDefault="008F308C">
      <w:pPr>
        <w:ind w:left="720"/>
        <w:rPr>
          <w:rFonts w:ascii="Calibri" w:hAnsi="Calibri" w:cs="Calibri"/>
          <w:i/>
          <w:color w:val="1F497D"/>
          <w:sz w:val="22"/>
        </w:rPr>
      </w:pPr>
      <w:r w:rsidRPr="008F308C">
        <w:rPr>
          <w:rFonts w:ascii="Calibri" w:hAnsi="Calibri" w:cs="Calibri"/>
          <w:i/>
          <w:color w:val="1F497D"/>
          <w:sz w:val="22"/>
        </w:rPr>
        <w:t>which is a bit long – it almost feels like you should just be able to use “KeyValuePair” as a first class value if it’s not ambiguous.</w:t>
      </w:r>
    </w:p>
    <w:p w14:paraId="3D209729" w14:textId="77777777" w:rsidR="000B47AD" w:rsidRPr="00FA390E" w:rsidRDefault="008F308C" w:rsidP="000B47AD">
      <w:pPr>
        <w:rPr>
          <w:rFonts w:ascii="Calibri" w:hAnsi="Calibri" w:cs="Calibri"/>
          <w:sz w:val="22"/>
        </w:rPr>
      </w:pPr>
      <w:r w:rsidRPr="008F308C">
        <w:rPr>
          <w:rFonts w:ascii="Calibri" w:hAnsi="Calibri" w:cs="Calibri"/>
          <w:sz w:val="22"/>
        </w:rPr>
        <w:t xml:space="preserve">Note: </w:t>
      </w:r>
    </w:p>
    <w:p w14:paraId="2653D6F7" w14:textId="77777777" w:rsidR="006343BB" w:rsidRDefault="000B47AD">
      <w:pPr>
        <w:ind w:left="720"/>
        <w:rPr>
          <w:rFonts w:ascii="Calibri" w:hAnsi="Calibri" w:cs="Calibri"/>
          <w:i/>
          <w:iCs/>
          <w:color w:val="1F497D"/>
          <w:sz w:val="22"/>
          <w:lang w:val="en-US"/>
        </w:rPr>
      </w:pPr>
      <w:r>
        <w:rPr>
          <w:rFonts w:ascii="Calibri" w:hAnsi="Calibri" w:cs="Calibri"/>
          <w:i/>
          <w:iCs/>
          <w:color w:val="1F497D"/>
          <w:sz w:val="22"/>
          <w:lang w:val="en-US"/>
        </w:rPr>
        <w:t>Consider</w:t>
      </w:r>
    </w:p>
    <w:p w14:paraId="796A77C0" w14:textId="77777777" w:rsidR="006343BB" w:rsidRDefault="008F308C">
      <w:pPr>
        <w:pStyle w:val="Code"/>
        <w:ind w:left="1440"/>
      </w:pPr>
      <w:r w:rsidRPr="008F308C">
        <w:t>type Foo&lt;'a&gt;() =</w:t>
      </w:r>
    </w:p>
    <w:p w14:paraId="0480FF88" w14:textId="77777777" w:rsidR="006343BB" w:rsidRDefault="008F308C">
      <w:pPr>
        <w:pStyle w:val="Code"/>
        <w:ind w:left="1440"/>
      </w:pPr>
      <w:r w:rsidRPr="008F308C">
        <w:t>    member x.f() = ()</w:t>
      </w:r>
    </w:p>
    <w:p w14:paraId="63D7C4C5" w14:textId="77777777" w:rsidR="006343BB" w:rsidRDefault="006343BB">
      <w:pPr>
        <w:pStyle w:val="Code"/>
        <w:ind w:left="1440"/>
      </w:pPr>
    </w:p>
    <w:p w14:paraId="67A49487" w14:textId="77777777" w:rsidR="006343BB" w:rsidRDefault="008F308C">
      <w:pPr>
        <w:pStyle w:val="Code"/>
        <w:ind w:left="1440"/>
      </w:pPr>
      <w:r w:rsidRPr="008F308C">
        <w:t>type Foo&lt;'a,'b&gt;() =</w:t>
      </w:r>
    </w:p>
    <w:p w14:paraId="2FE2EC84" w14:textId="77777777" w:rsidR="006343BB" w:rsidRDefault="008F308C">
      <w:pPr>
        <w:pStyle w:val="Code"/>
        <w:ind w:left="1440"/>
      </w:pPr>
      <w:r w:rsidRPr="008F308C">
        <w:t>    member x.f() = ()</w:t>
      </w:r>
    </w:p>
    <w:p w14:paraId="2F9845E4" w14:textId="77777777" w:rsidR="006343BB" w:rsidRDefault="006343BB">
      <w:pPr>
        <w:pStyle w:val="Code"/>
        <w:ind w:left="1440"/>
      </w:pPr>
    </w:p>
    <w:p w14:paraId="7FBE0FAB" w14:textId="77777777" w:rsidR="006343BB" w:rsidRDefault="008F308C">
      <w:pPr>
        <w:pStyle w:val="Code"/>
        <w:ind w:left="1440"/>
      </w:pPr>
      <w:r w:rsidRPr="008F308C">
        <w:t>let foo = Foo()  // Foo&lt;'a,b&gt; !!!</w:t>
      </w:r>
    </w:p>
    <w:p w14:paraId="396C1D24" w14:textId="77777777" w:rsidR="006343BB" w:rsidRDefault="000B47AD">
      <w:pPr>
        <w:ind w:left="720"/>
        <w:rPr>
          <w:rFonts w:ascii="Calibri" w:hAnsi="Calibri" w:cs="Calibri"/>
          <w:i/>
          <w:color w:val="1F497D"/>
          <w:sz w:val="22"/>
        </w:rPr>
      </w:pPr>
      <w:r>
        <w:rPr>
          <w:rFonts w:ascii="Calibri" w:hAnsi="Calibri" w:cs="Calibri"/>
          <w:i/>
          <w:iCs/>
          <w:color w:val="1F497D"/>
          <w:sz w:val="22"/>
          <w:lang w:val="en-US"/>
        </w:rPr>
        <w:lastRenderedPageBreak/>
        <w:t xml:space="preserve">We give an error here that says “Foo()” is ambiguous and tells user to select Foo&lt;_&gt;() or Foo&lt;_,_&gt;().  </w:t>
      </w:r>
      <w:r w:rsidR="008F308C" w:rsidRPr="008F308C">
        <w:rPr>
          <w:rFonts w:ascii="Calibri" w:hAnsi="Calibri" w:cs="Calibri"/>
          <w:i/>
          <w:color w:val="1F497D"/>
          <w:sz w:val="22"/>
        </w:rPr>
        <w:t>We discussed the case in design meeting and decided to make it an error/warning/deprecation.</w:t>
      </w:r>
    </w:p>
    <w:p w14:paraId="03A6B809" w14:textId="77777777" w:rsidR="006343BB" w:rsidRDefault="001D52DB">
      <w:pPr>
        <w:pStyle w:val="Heading3"/>
        <w:rPr>
          <w:lang w:eastAsia="en-GB"/>
        </w:rPr>
      </w:pPr>
      <w:bookmarkStart w:id="12" w:name="_Toc388370385"/>
      <w:r>
        <w:rPr>
          <w:lang w:eastAsia="en-GB"/>
        </w:rPr>
        <w:t>Auto-Open of Own Namespace</w:t>
      </w:r>
      <w:bookmarkEnd w:id="12"/>
    </w:p>
    <w:p w14:paraId="2DEEEF76" w14:textId="77777777" w:rsidR="006343BB" w:rsidRDefault="00147663">
      <w:pPr>
        <w:pStyle w:val="IntenseQuote"/>
      </w:pPr>
      <w:r>
        <w:t xml:space="preserve">This feature is </w:t>
      </w:r>
      <w:r w:rsidR="001D52DB">
        <w:t>in the spec, but has not been widely disseminated.</w:t>
      </w:r>
    </w:p>
    <w:p w14:paraId="42655291" w14:textId="77777777" w:rsidR="001D52DB" w:rsidRDefault="001D52DB">
      <w:r>
        <w:t>A</w:t>
      </w:r>
      <w:r w:rsidR="008F308C" w:rsidRPr="008F308C">
        <w:t>n implicit open is performed on the namespace for the namespace fragment being defined. Thus</w:t>
      </w:r>
    </w:p>
    <w:p w14:paraId="441D5034" w14:textId="77777777" w:rsidR="006343BB" w:rsidRDefault="008F308C">
      <w:pPr>
        <w:pStyle w:val="Code"/>
      </w:pPr>
      <w:r w:rsidRPr="008F308C">
        <w:t>namespace A.B</w:t>
      </w:r>
    </w:p>
    <w:p w14:paraId="339AB854" w14:textId="77777777" w:rsidR="001D52DB" w:rsidRDefault="008F308C">
      <w:r w:rsidRPr="008F308C">
        <w:t>does an auto-open on namespace A.B, and</w:t>
      </w:r>
    </w:p>
    <w:p w14:paraId="519E3566" w14:textId="77777777" w:rsidR="006343BB" w:rsidRDefault="008F308C">
      <w:pPr>
        <w:pStyle w:val="Code"/>
      </w:pPr>
      <w:r w:rsidRPr="008F308C">
        <w:t>module A.B.C</w:t>
      </w:r>
    </w:p>
    <w:p w14:paraId="3D735D73" w14:textId="77777777" w:rsidR="001D52DB" w:rsidRPr="001D52DB" w:rsidRDefault="008F308C">
      <w:pPr>
        <w:rPr>
          <w:lang w:eastAsia="en-GB"/>
        </w:rPr>
      </w:pPr>
      <w:r w:rsidRPr="008F308C">
        <w:t>also does an auto-open on namespace A.B</w:t>
      </w:r>
    </w:p>
    <w:p w14:paraId="0DD4E4FD" w14:textId="77777777" w:rsidR="006343BB" w:rsidRDefault="001D52DB">
      <w:pPr>
        <w:pStyle w:val="Heading3"/>
        <w:rPr>
          <w:lang w:eastAsia="en-GB"/>
        </w:rPr>
      </w:pPr>
      <w:bookmarkStart w:id="13" w:name="_Toc388370386"/>
      <w:r>
        <w:rPr>
          <w:lang w:eastAsia="en-GB"/>
        </w:rPr>
        <w:t>Implicit Resolution of Operators to Static Member Constraints</w:t>
      </w:r>
      <w:bookmarkEnd w:id="13"/>
    </w:p>
    <w:p w14:paraId="3B617A14" w14:textId="77777777" w:rsidR="006343BB" w:rsidRDefault="00147663">
      <w:pPr>
        <w:pStyle w:val="IntenseQuote"/>
      </w:pPr>
      <w:r>
        <w:t xml:space="preserve">This feature is </w:t>
      </w:r>
      <w:r w:rsidR="001D52DB">
        <w:t>in the spec, but has not been widely disseminated.</w:t>
      </w:r>
    </w:p>
    <w:p w14:paraId="259525A3" w14:textId="77777777" w:rsidR="001D52DB" w:rsidRPr="001D52DB" w:rsidRDefault="008F308C">
      <w:r w:rsidRPr="008F308C">
        <w:t xml:space="preserve">Given an expression that consists of an identifier “OP” where </w:t>
      </w:r>
    </w:p>
    <w:p w14:paraId="65D1A5EB" w14:textId="77777777" w:rsidR="001D52DB" w:rsidRDefault="001D52DB" w:rsidP="00FB1F3C">
      <w:pPr>
        <w:pStyle w:val="ListParagraph"/>
        <w:numPr>
          <w:ilvl w:val="0"/>
          <w:numId w:val="23"/>
        </w:numPr>
        <w:spacing w:after="0" w:line="240" w:lineRule="auto"/>
        <w:rPr>
          <w:color w:val="1F497D"/>
        </w:rPr>
      </w:pPr>
      <w:r>
        <w:rPr>
          <w:color w:val="1F497D"/>
        </w:rPr>
        <w:t xml:space="preserve">OP is an infix operator </w:t>
      </w:r>
    </w:p>
    <w:p w14:paraId="36D7220E" w14:textId="77777777" w:rsidR="006343BB" w:rsidRDefault="001D52DB" w:rsidP="00FB1F3C">
      <w:pPr>
        <w:pStyle w:val="ListParagraph"/>
        <w:numPr>
          <w:ilvl w:val="0"/>
          <w:numId w:val="23"/>
        </w:numPr>
        <w:spacing w:after="0" w:line="240" w:lineRule="auto"/>
        <w:rPr>
          <w:color w:val="1F497D"/>
        </w:rPr>
      </w:pPr>
      <w:r>
        <w:rPr>
          <w:color w:val="1F497D"/>
        </w:rPr>
        <w:t>name resolution doesn’t resolve OP to a value</w:t>
      </w:r>
    </w:p>
    <w:p w14:paraId="76424C53" w14:textId="77777777" w:rsidR="001D52DB" w:rsidRDefault="001D52DB">
      <w:r>
        <w:t xml:space="preserve">then the </w:t>
      </w:r>
      <w:r w:rsidR="008F308C" w:rsidRPr="008F308C">
        <w:t>expression</w:t>
      </w:r>
      <w:r>
        <w:t xml:space="preserve"> elaborates to </w:t>
      </w:r>
    </w:p>
    <w:p w14:paraId="6876F2CD" w14:textId="77777777" w:rsidR="006343BB" w:rsidRDefault="008F308C">
      <w:pPr>
        <w:pStyle w:val="Code"/>
      </w:pPr>
      <w:r w:rsidRPr="008F308C">
        <w:t xml:space="preserve">(fun x y -&gt; </w:t>
      </w:r>
      <w:r w:rsidR="001D52DB">
        <w:t xml:space="preserve">((^a </w:t>
      </w:r>
      <w:r w:rsidRPr="008F308C">
        <w:t>or</w:t>
      </w:r>
      <w:r w:rsidR="001D52DB">
        <w:t xml:space="preserve"> ^b): (</w:t>
      </w:r>
      <w:r w:rsidRPr="008F308C">
        <w:t>static</w:t>
      </w:r>
      <w:r w:rsidR="001D52DB">
        <w:t xml:space="preserve"> </w:t>
      </w:r>
      <w:r w:rsidRPr="008F308C">
        <w:t>member</w:t>
      </w:r>
      <w:r w:rsidR="001D52DB">
        <w:t xml:space="preserve"> (OPNAME) : ^a * ^b </w:t>
      </w:r>
      <w:r w:rsidRPr="008F308C">
        <w:t>-&gt;</w:t>
      </w:r>
      <w:r w:rsidR="001D52DB">
        <w:t xml:space="preserve"> ^c) (x,y))</w:t>
      </w:r>
    </w:p>
    <w:p w14:paraId="364D9CFB" w14:textId="77777777" w:rsidR="001D52DB" w:rsidRDefault="001D52DB">
      <w:r>
        <w:t>where x,y where x and y are fresh variables and  ^a, ^b and ^c are fresh type inference variables. For example, consider the following code:</w:t>
      </w:r>
    </w:p>
    <w:p w14:paraId="5A8C2259" w14:textId="77777777" w:rsidR="006343BB" w:rsidRDefault="001D52DB">
      <w:pPr>
        <w:pStyle w:val="Code"/>
      </w:pPr>
      <w:r>
        <w:t xml:space="preserve">type Foo(x : int) = </w:t>
      </w:r>
    </w:p>
    <w:p w14:paraId="4D0E9004" w14:textId="77777777" w:rsidR="006343BB" w:rsidRDefault="001D52DB">
      <w:pPr>
        <w:pStyle w:val="Code"/>
      </w:pPr>
      <w:r>
        <w:t>    member this.Val = x</w:t>
      </w:r>
    </w:p>
    <w:p w14:paraId="42B7C192" w14:textId="77777777" w:rsidR="006343BB" w:rsidRDefault="001D52DB">
      <w:pPr>
        <w:pStyle w:val="Code"/>
      </w:pPr>
      <w:r>
        <w:t xml:space="preserve">    </w:t>
      </w:r>
    </w:p>
    <w:p w14:paraId="1E89C8E5" w14:textId="77777777" w:rsidR="006343BB" w:rsidRDefault="001D52DB">
      <w:pPr>
        <w:pStyle w:val="Code"/>
      </w:pPr>
      <w:r>
        <w:t>    static member (--&gt;) ((src : Foo), (target : Foo)) = new Foo(src.Val + target.Val)</w:t>
      </w:r>
    </w:p>
    <w:p w14:paraId="26ECBE47" w14:textId="77777777" w:rsidR="006343BB" w:rsidRDefault="001D52DB">
      <w:pPr>
        <w:pStyle w:val="Code"/>
      </w:pPr>
      <w:r>
        <w:t>    static member (--&gt;) ((src : Foo), (target : int)) = new Foo(src.Val + target)</w:t>
      </w:r>
    </w:p>
    <w:p w14:paraId="634C6F66" w14:textId="77777777" w:rsidR="006343BB" w:rsidRDefault="001D52DB">
      <w:pPr>
        <w:pStyle w:val="Code"/>
      </w:pPr>
      <w:r>
        <w:t xml:space="preserve">    </w:t>
      </w:r>
    </w:p>
    <w:p w14:paraId="065A9272" w14:textId="77777777" w:rsidR="006343BB" w:rsidRDefault="001D52DB">
      <w:pPr>
        <w:pStyle w:val="Code"/>
      </w:pPr>
      <w:r>
        <w:t>    static member (+) ((src : Foo), (target : Foo)) = new Foo(src.Val + target.Val)</w:t>
      </w:r>
    </w:p>
    <w:p w14:paraId="5BB0D297" w14:textId="77777777" w:rsidR="006343BB" w:rsidRDefault="001D52DB">
      <w:pPr>
        <w:pStyle w:val="Code"/>
      </w:pPr>
      <w:r>
        <w:t>    static member (+) ((src : Foo), (target : int)) = new Foo(src.Val + target)</w:t>
      </w:r>
    </w:p>
    <w:p w14:paraId="298BC705" w14:textId="77777777" w:rsidR="006343BB" w:rsidRDefault="001D52DB">
      <w:pPr>
        <w:pStyle w:val="Code"/>
      </w:pPr>
      <w:r>
        <w:t xml:space="preserve">    </w:t>
      </w:r>
    </w:p>
    <w:p w14:paraId="725ECE53" w14:textId="77777777" w:rsidR="006343BB" w:rsidRDefault="001D52DB">
      <w:pPr>
        <w:pStyle w:val="Code"/>
      </w:pPr>
      <w:r>
        <w:t xml:space="preserve">let x = Foo(3) --&gt; 4  </w:t>
      </w:r>
      <w:r w:rsidR="008F308C" w:rsidRPr="008F308C">
        <w:t>// Succeeds</w:t>
      </w:r>
    </w:p>
    <w:p w14:paraId="3A1E393E" w14:textId="77777777" w:rsidR="006343BB" w:rsidRDefault="001D52DB">
      <w:pPr>
        <w:pStyle w:val="Code"/>
      </w:pPr>
      <w:r>
        <w:t xml:space="preserve">let y = Foo(3) --&gt; Foo(5)  </w:t>
      </w:r>
      <w:r w:rsidR="008F308C" w:rsidRPr="008F308C">
        <w:t>// Succeeds</w:t>
      </w:r>
    </w:p>
    <w:p w14:paraId="3486D95D" w14:textId="77777777" w:rsidR="006343BB" w:rsidRDefault="001D52DB">
      <w:pPr>
        <w:pStyle w:val="Code"/>
      </w:pPr>
      <w:r>
        <w:t xml:space="preserve">let x2 = Foo(3) + 4  </w:t>
      </w:r>
      <w:r w:rsidR="008F308C" w:rsidRPr="008F308C">
        <w:t>// Succeeds</w:t>
      </w:r>
    </w:p>
    <w:p w14:paraId="344D9675" w14:textId="77777777" w:rsidR="006343BB" w:rsidRDefault="001D52DB">
      <w:pPr>
        <w:pStyle w:val="Code"/>
      </w:pPr>
      <w:r>
        <w:t xml:space="preserve">let y2 = Foo(3) + Foo(4)  </w:t>
      </w:r>
      <w:r w:rsidR="008F308C" w:rsidRPr="008F308C">
        <w:t>// Succeeds</w:t>
      </w:r>
    </w:p>
    <w:p w14:paraId="1F91DFE5" w14:textId="77777777" w:rsidR="006343BB" w:rsidRDefault="00684B98">
      <w:pPr>
        <w:pStyle w:val="Heading3"/>
      </w:pPr>
      <w:bookmarkStart w:id="14" w:name="_Toc388370387"/>
      <w:r>
        <w:t>Warning 1182 (unused variables)</w:t>
      </w:r>
      <w:bookmarkEnd w:id="14"/>
    </w:p>
    <w:p w14:paraId="3A47226B" w14:textId="77777777" w:rsidR="00684B98" w:rsidRPr="00684B98" w:rsidRDefault="00684B98">
      <w:r>
        <w:t>The options for F# 2.0 were</w:t>
      </w:r>
    </w:p>
    <w:p w14:paraId="56002E9F" w14:textId="77777777" w:rsidR="006343BB" w:rsidRDefault="008F308C" w:rsidP="00FB1F3C">
      <w:pPr>
        <w:pStyle w:val="ListParagraph"/>
        <w:numPr>
          <w:ilvl w:val="0"/>
          <w:numId w:val="33"/>
        </w:numPr>
      </w:pPr>
      <w:r w:rsidRPr="008F308C">
        <w:t>Make –warnon:1182 official with the design as it stands today (we’re definitely not going to discuss or make design changes here at this stage)</w:t>
      </w:r>
    </w:p>
    <w:p w14:paraId="60097C1A" w14:textId="77777777" w:rsidR="006343BB" w:rsidRDefault="008F308C" w:rsidP="00FB1F3C">
      <w:pPr>
        <w:pStyle w:val="ListParagraph"/>
        <w:numPr>
          <w:ilvl w:val="0"/>
          <w:numId w:val="33"/>
        </w:numPr>
      </w:pPr>
      <w:r w:rsidRPr="008F308C">
        <w:t>Leave it as it is and discuss whether we blog about it at a later date (there’s no urgency to blog about it is there?)</w:t>
      </w:r>
    </w:p>
    <w:p w14:paraId="66EAD253" w14:textId="77777777" w:rsidR="006343BB" w:rsidRDefault="008F308C" w:rsidP="00FB1F3C">
      <w:pPr>
        <w:pStyle w:val="ListParagraph"/>
        <w:numPr>
          <w:ilvl w:val="0"/>
          <w:numId w:val="33"/>
        </w:numPr>
      </w:pPr>
      <w:r w:rsidRPr="008F308C">
        <w:t>Take it out of fsc.exe, and only have it in fsc-proto.exe</w:t>
      </w:r>
    </w:p>
    <w:p w14:paraId="5993B509" w14:textId="77777777" w:rsidR="00684B98" w:rsidRDefault="00684B98">
      <w:r>
        <w:lastRenderedPageBreak/>
        <w:t xml:space="preserve">We settled for (2). </w:t>
      </w:r>
    </w:p>
    <w:p w14:paraId="1294EFEA" w14:textId="77777777" w:rsidR="006343BB" w:rsidRDefault="00684B98">
      <w:pPr>
        <w:rPr>
          <w:lang w:val="en-US"/>
        </w:rPr>
      </w:pPr>
      <w:r>
        <w:rPr>
          <w:lang w:val="en-US"/>
        </w:rPr>
        <w:t xml:space="preserve">One issue raised was around the conflict of the naming convention this feature uses with a common naming convention used by </w:t>
      </w:r>
      <w:r w:rsidR="008F308C" w:rsidRPr="008F308C">
        <w:t>some</w:t>
      </w:r>
      <w:r>
        <w:rPr>
          <w:lang w:val="en-US"/>
        </w:rPr>
        <w:t xml:space="preserve"> F# developers (_foo).  The concern is that we might not have the option to turn this feature on more officially in a future release because of it’s affect on these codebases.  However, it wouldn’t be a breaking change, and it’s almost impossible to plan ahead through the number of unknowns there would be in this discussion.</w:t>
      </w:r>
    </w:p>
    <w:p w14:paraId="76C4AF15" w14:textId="77777777" w:rsidR="00E246F1" w:rsidRDefault="00E246F1" w:rsidP="00806A52">
      <w:pPr>
        <w:pStyle w:val="Heading2"/>
      </w:pPr>
      <w:bookmarkStart w:id="15" w:name="_Toc388370388"/>
      <w:r>
        <w:t>Expressions</w:t>
      </w:r>
      <w:bookmarkEnd w:id="15"/>
    </w:p>
    <w:p w14:paraId="727DB8FA" w14:textId="77777777" w:rsidR="006343BB" w:rsidRDefault="00E246F1">
      <w:pPr>
        <w:pStyle w:val="Heading3"/>
      </w:pPr>
      <w:bookmarkStart w:id="16" w:name="_Toc388370389"/>
      <w:r>
        <w:rPr>
          <w:lang w:eastAsia="en-GB"/>
        </w:rPr>
        <w:t>Design Notes for Ranges over Enums</w:t>
      </w:r>
      <w:bookmarkEnd w:id="16"/>
    </w:p>
    <w:p w14:paraId="5C2E54DE" w14:textId="77777777" w:rsidR="00E246F1" w:rsidRDefault="00AB3ED7" w:rsidP="00E246F1">
      <w:r>
        <w:t xml:space="preserve">In F# 2.0 we disallow “..” ranges over enums. </w:t>
      </w:r>
    </w:p>
    <w:p w14:paraId="787AA0D6" w14:textId="77777777" w:rsidR="006343BB" w:rsidRDefault="00E246F1">
      <w:pPr>
        <w:pStyle w:val="Code"/>
      </w:pPr>
      <w:r>
        <w:t>type Suits =</w:t>
      </w:r>
    </w:p>
    <w:p w14:paraId="137929EE" w14:textId="77777777" w:rsidR="006343BB" w:rsidRDefault="00E246F1">
      <w:pPr>
        <w:pStyle w:val="Code"/>
      </w:pPr>
      <w:r>
        <w:t>  |  Diamonds  =  1</w:t>
      </w:r>
    </w:p>
    <w:p w14:paraId="2A4A506D" w14:textId="77777777" w:rsidR="006343BB" w:rsidRDefault="00E246F1">
      <w:pPr>
        <w:pStyle w:val="Code"/>
      </w:pPr>
      <w:r>
        <w:t>  |  Clubs  =  2</w:t>
      </w:r>
    </w:p>
    <w:p w14:paraId="7FFC2B94" w14:textId="77777777" w:rsidR="006343BB" w:rsidRDefault="00E246F1">
      <w:pPr>
        <w:pStyle w:val="Code"/>
      </w:pPr>
      <w:r>
        <w:t>  |  Hearts  =  3</w:t>
      </w:r>
    </w:p>
    <w:p w14:paraId="0820BFA2" w14:textId="77777777" w:rsidR="006343BB" w:rsidRDefault="00E246F1">
      <w:pPr>
        <w:pStyle w:val="Code"/>
      </w:pPr>
      <w:r>
        <w:t>  |  Spades  =  4</w:t>
      </w:r>
    </w:p>
    <w:p w14:paraId="6B646EDC" w14:textId="77777777" w:rsidR="006343BB" w:rsidRDefault="006343BB">
      <w:pPr>
        <w:pStyle w:val="Code"/>
      </w:pPr>
    </w:p>
    <w:p w14:paraId="06FDD2EE" w14:textId="77777777" w:rsidR="006343BB" w:rsidRDefault="00E246F1">
      <w:pPr>
        <w:pStyle w:val="Code"/>
      </w:pPr>
      <w:r>
        <w:t>let suitSequence = seq { Suits.Diamonds..Suits.Spades }</w:t>
      </w:r>
    </w:p>
    <w:p w14:paraId="5291A23E" w14:textId="77777777" w:rsidR="00E246F1" w:rsidRDefault="00E246F1" w:rsidP="00E246F1">
      <w:r>
        <w:t xml:space="preserve">Although it would be a nice language feature, making it work involves a fair bit of work and testing (the underlying enum type can be several different types, and actually generating the </w:t>
      </w:r>
      <w:r w:rsidR="00650125">
        <w:t>IEnumerable of the correct type</w:t>
      </w:r>
      <w:r>
        <w:t xml:space="preserve"> </w:t>
      </w:r>
      <w:r w:rsidR="00650125">
        <w:t>n</w:t>
      </w:r>
      <w:r>
        <w:t>eeds a bit of work)</w:t>
      </w:r>
    </w:p>
    <w:p w14:paraId="3809FDB0" w14:textId="77777777" w:rsidR="00E246F1" w:rsidRDefault="00E246F1" w:rsidP="00E246F1">
      <w:r>
        <w:t>We could consider the feature for F# vNext</w:t>
      </w:r>
    </w:p>
    <w:p w14:paraId="7256289E" w14:textId="77777777" w:rsidR="00806A52" w:rsidRDefault="00806A52" w:rsidP="00806A52">
      <w:pPr>
        <w:pStyle w:val="Heading2"/>
      </w:pPr>
      <w:bookmarkStart w:id="17" w:name="_Toc388370390"/>
      <w:r>
        <w:t xml:space="preserve">Object </w:t>
      </w:r>
      <w:r w:rsidR="00471CEA">
        <w:t>Model</w:t>
      </w:r>
      <w:bookmarkEnd w:id="17"/>
    </w:p>
    <w:p w14:paraId="6E6133E0" w14:textId="77777777" w:rsidR="00806A52" w:rsidRDefault="00806A52" w:rsidP="00806A52">
      <w:pPr>
        <w:pStyle w:val="Heading3"/>
      </w:pPr>
      <w:bookmarkStart w:id="18" w:name="_Toc388370391"/>
      <w:r>
        <w:t>The Explicit Class Syntax</w:t>
      </w:r>
      <w:bookmarkEnd w:id="18"/>
    </w:p>
    <w:p w14:paraId="22100998" w14:textId="77777777" w:rsidR="00806A52" w:rsidRPr="00AD2D5C" w:rsidRDefault="00806A52" w:rsidP="00806A52">
      <w:r w:rsidRPr="00AD2D5C">
        <w:t xml:space="preserve">In a </w:t>
      </w:r>
      <w:r>
        <w:t xml:space="preserve">design discussion in </w:t>
      </w:r>
      <w:r w:rsidRPr="00AD2D5C">
        <w:t xml:space="preserve">April 2008, the question of removing the explicit class syntax altogether was discussed. The conclusion was: </w:t>
      </w:r>
      <w:r>
        <w:t>w</w:t>
      </w:r>
      <w:r w:rsidRPr="00AD2D5C">
        <w:t xml:space="preserve">e should always be using the implicit construction syntax unless there is some technical reason not to. Now, we still do hit occasional things that force us to use explicit construction, though much less so than ever before. </w:t>
      </w:r>
      <w:r>
        <w:t xml:space="preserve">The </w:t>
      </w:r>
      <w:r w:rsidRPr="00AD2D5C">
        <w:t>complete list o</w:t>
      </w:r>
      <w:r>
        <w:t>f the scenarios that force this is:</w:t>
      </w:r>
    </w:p>
    <w:p w14:paraId="5C4CD160" w14:textId="77777777" w:rsidR="00806A52" w:rsidRPr="00AD2D5C" w:rsidRDefault="00806A52" w:rsidP="00806A52">
      <w:pPr>
        <w:pStyle w:val="ListNumber"/>
      </w:pPr>
      <w:r w:rsidRPr="00AD2D5C">
        <w:t>Classes that require multiple constructors, where each of those constructors calls a different base constructor.   Note this situation is rare</w:t>
      </w:r>
      <w:r w:rsidR="00677BC3">
        <w:t>.</w:t>
      </w:r>
    </w:p>
    <w:p w14:paraId="0A0942D2" w14:textId="77777777" w:rsidR="00806A52" w:rsidRPr="00AD2D5C" w:rsidRDefault="00806A52" w:rsidP="00806A52">
      <w:pPr>
        <w:pStyle w:val="ListNumber"/>
      </w:pPr>
      <w:r w:rsidRPr="00AD2D5C">
        <w:t>Attributes and/or XMLDoc on the implicit constructor. There is currently no way to target attributes at the implicit constructor. This is easy enough to fix</w:t>
      </w:r>
    </w:p>
    <w:p w14:paraId="205517D5" w14:textId="77777777" w:rsidR="00806A52" w:rsidRPr="00AD2D5C" w:rsidRDefault="00806A52" w:rsidP="00806A52">
      <w:pPr>
        <w:pStyle w:val="ListNumber"/>
      </w:pPr>
      <w:r w:rsidRPr="00AD2D5C">
        <w:t xml:space="preserve">CodeDom round tripping. This is </w:t>
      </w:r>
      <w:r w:rsidR="00677BC3">
        <w:t>a major problem</w:t>
      </w:r>
      <w:r w:rsidRPr="00AD2D5C">
        <w:t>: it will be very hard to make the CodeDom class generation invertible if it has to do anything complex to detect multiple constructors and choose or invent a “primary” one to be the implicit constructor.</w:t>
      </w:r>
    </w:p>
    <w:p w14:paraId="7B7FF9ED" w14:textId="77777777" w:rsidR="00806A52" w:rsidRDefault="00806A52" w:rsidP="00806A52">
      <w:pPr>
        <w:pStyle w:val="Heading3"/>
        <w:rPr>
          <w:lang w:val="en-US"/>
        </w:rPr>
      </w:pPr>
      <w:bookmarkStart w:id="19" w:name="_Toc388370392"/>
      <w:r>
        <w:rPr>
          <w:lang w:val="en-US"/>
        </w:rPr>
        <w:t>Required “this” and “static” in members</w:t>
      </w:r>
      <w:bookmarkEnd w:id="19"/>
    </w:p>
    <w:p w14:paraId="77A3F819" w14:textId="77777777" w:rsidR="00806A52" w:rsidRPr="00102F67" w:rsidRDefault="00806A52" w:rsidP="00806A52">
      <w:r w:rsidRPr="00102F67">
        <w:t xml:space="preserve">Allowing people to remove “this.” appears to add subtlety to the language, because it is evidently unclear if </w:t>
      </w:r>
    </w:p>
    <w:p w14:paraId="6871D2C9" w14:textId="77777777" w:rsidR="00806A52" w:rsidRPr="00F91F8B" w:rsidRDefault="00806A52" w:rsidP="00806A52">
      <w:pPr>
        <w:pStyle w:val="Code"/>
      </w:pPr>
      <w:r w:rsidRPr="00F91F8B">
        <w:lastRenderedPageBreak/>
        <w:t>member P = side-effect</w:t>
      </w:r>
    </w:p>
    <w:p w14:paraId="71B06506" w14:textId="77777777" w:rsidR="00806A52" w:rsidRPr="00102F67" w:rsidRDefault="00806A52" w:rsidP="00806A52">
      <w:r w:rsidRPr="00102F67">
        <w:t>is strict or delayed. Some people see the binding as “naturally strict” and other</w:t>
      </w:r>
      <w:r w:rsidR="00677BC3">
        <w:t xml:space="preserve">s see it is “naturally delayed” – for example, we wouldn’t want </w:t>
      </w:r>
      <w:r w:rsidRPr="00102F67">
        <w:t xml:space="preserve">removing an innocent and unused “this.” </w:t>
      </w:r>
      <w:r w:rsidR="00677BC3">
        <w:t>to change evaluation semantics.</w:t>
      </w:r>
      <w:r w:rsidRPr="00102F67">
        <w:t xml:space="preserve"> </w:t>
      </w:r>
      <w:r w:rsidR="00677BC3">
        <w:t>T</w:t>
      </w:r>
      <w:r w:rsidRPr="00102F67">
        <w:t>he original motivation for allowing the removal of “this.” was that users don’t like naming redundant, unused variables – yet removing that variable would also change evaluation.</w:t>
      </w:r>
    </w:p>
    <w:p w14:paraId="172088A0" w14:textId="77777777" w:rsidR="00806A52" w:rsidRPr="00102F67" w:rsidRDefault="00677BC3" w:rsidP="00806A52">
      <w:r>
        <w:t>R</w:t>
      </w:r>
      <w:r w:rsidR="00806A52" w:rsidRPr="00102F67">
        <w:t xml:space="preserve">egardless of how we might resolve the evaluation semantics of the above binding, it seems that allowing the user to remove a harmless-looking “this.” does add an extra confusion-point to the language. F# is succinct enough, and there’s no need to seek further succinctness at the expense of making F# more subtle. </w:t>
      </w:r>
    </w:p>
    <w:p w14:paraId="562615E6" w14:textId="77777777" w:rsidR="00806A52" w:rsidRDefault="00806A52" w:rsidP="00806A52">
      <w:r w:rsidRPr="00102F67">
        <w:t xml:space="preserve">We can, however, expect to continue to get use requests to allow “this.” to be removed. </w:t>
      </w:r>
    </w:p>
    <w:p w14:paraId="0E23061A" w14:textId="77777777" w:rsidR="00806A52" w:rsidRPr="00102F67" w:rsidRDefault="00806A52" w:rsidP="00806A52">
      <w:r>
        <w:t>A similar FAQ about why “static” is required:</w:t>
      </w:r>
    </w:p>
    <w:p w14:paraId="70ADDC59" w14:textId="77777777" w:rsidR="00806A52" w:rsidRDefault="00806A52" w:rsidP="00806A52">
      <w:pPr>
        <w:ind w:left="720"/>
        <w:rPr>
          <w:rFonts w:ascii="Tahoma" w:hAnsi="Tahoma" w:cs="Tahoma"/>
          <w:szCs w:val="20"/>
          <w:lang w:val="en-AU"/>
        </w:rPr>
      </w:pPr>
      <w:r>
        <w:rPr>
          <w:rFonts w:ascii="Tahoma" w:hAnsi="Tahoma" w:cs="Tahoma"/>
          <w:szCs w:val="20"/>
          <w:lang w:val="en-AU"/>
        </w:rPr>
        <w:t>The static keyword is rather ugly. The reason it is needed and used in C#/C++ is because the method signature doesn’t explicitly specify the "this" argument and so you need to introduce a keyword to distinguish instance and static.</w:t>
      </w:r>
    </w:p>
    <w:p w14:paraId="58EB386B" w14:textId="77777777" w:rsidR="00677BC3" w:rsidRPr="00102F67" w:rsidRDefault="00677BC3" w:rsidP="00677BC3">
      <w:r>
        <w:t>This response answers this well:</w:t>
      </w:r>
    </w:p>
    <w:p w14:paraId="52E044E6" w14:textId="77777777" w:rsidR="006343BB" w:rsidRDefault="00806A52">
      <w:pPr>
        <w:ind w:left="720"/>
        <w:rPr>
          <w:rFonts w:ascii="Calibri" w:hAnsi="Calibri" w:cs="Calibri"/>
          <w:i/>
          <w:iCs/>
          <w:color w:val="1F497D"/>
          <w:sz w:val="22"/>
          <w:lang w:val="en-AU"/>
        </w:rPr>
      </w:pPr>
      <w:r>
        <w:rPr>
          <w:rFonts w:ascii="Calibri" w:hAnsi="Calibri" w:cs="Calibri"/>
          <w:i/>
          <w:iCs/>
          <w:color w:val="1F497D"/>
          <w:sz w:val="22"/>
          <w:lang w:val="en-AU"/>
        </w:rPr>
        <w:t xml:space="preserve">Don’t like this – too subtle.  As it stands today, I </w:t>
      </w:r>
      <w:r w:rsidR="008F308C" w:rsidRPr="008F308C">
        <w:rPr>
          <w:rFonts w:ascii="Calibri" w:hAnsi="Calibri" w:cs="Calibri"/>
          <w:sz w:val="22"/>
          <w:lang w:val="en-AU"/>
        </w:rPr>
        <w:t>always</w:t>
      </w:r>
      <w:r>
        <w:rPr>
          <w:rFonts w:ascii="Calibri" w:hAnsi="Calibri" w:cs="Calibri"/>
          <w:i/>
          <w:iCs/>
          <w:color w:val="1F497D"/>
          <w:sz w:val="22"/>
          <w:lang w:val="en-AU"/>
        </w:rPr>
        <w:t xml:space="preserve"> forget to put “this.” on members, and thankfully the compiler yells at me.  If instead this silently changed the meaning to “static” I think I (and many other programmers) would get very confused.  The suggestion has good syntactic elegance, but bad usability.</w:t>
      </w:r>
    </w:p>
    <w:p w14:paraId="00C01834" w14:textId="77777777" w:rsidR="005C3A28" w:rsidRDefault="00030EB4" w:rsidP="005C3A28">
      <w:pPr>
        <w:pStyle w:val="Heading3"/>
        <w:rPr>
          <w:lang w:val="en-US"/>
        </w:rPr>
      </w:pPr>
      <w:bookmarkStart w:id="20" w:name="_Toc388370393"/>
      <w:r>
        <w:rPr>
          <w:lang w:val="en-US"/>
        </w:rPr>
        <w:t>Design Notes f</w:t>
      </w:r>
      <w:r w:rsidR="005C3A28">
        <w:rPr>
          <w:lang w:val="en-US"/>
        </w:rPr>
        <w:t>or Interface Implementation Expressions</w:t>
      </w:r>
      <w:bookmarkEnd w:id="20"/>
    </w:p>
    <w:p w14:paraId="646D44E7" w14:textId="77777777" w:rsidR="005C3A28" w:rsidRDefault="005C3A28" w:rsidP="005C3A28">
      <w:r>
        <w:t>.NET has collection interfaces such as System.Collections.Generic.ICollection, IEnumerable etc. These can be annoying to implement by delegation. For example, implementing an ICollection&lt;T&gt; in terms of an ICollection&lt;Option&lt;T&gt;&gt; where the options are always Some(_). We have to write this goop</w:t>
      </w:r>
    </w:p>
    <w:p w14:paraId="4EF92CBB" w14:textId="77777777" w:rsidR="006343BB" w:rsidRDefault="008F308C">
      <w:pPr>
        <w:pStyle w:val="Code"/>
      </w:pPr>
      <w:r w:rsidRPr="008F308C">
        <w:t>interface IEnumerable&lt;'key&gt; with</w:t>
      </w:r>
    </w:p>
    <w:p w14:paraId="4835ECEE" w14:textId="77777777" w:rsidR="006343BB" w:rsidRDefault="008F308C">
      <w:pPr>
        <w:pStyle w:val="Code"/>
      </w:pPr>
      <w:r w:rsidRPr="008F308C">
        <w:t>      member s.GetEnumerator() = (keys |&gt; Seq.map (fun v -&gt; v.Value)).GetEnumerator()</w:t>
      </w:r>
    </w:p>
    <w:p w14:paraId="57CF4EFC" w14:textId="77777777" w:rsidR="006343BB" w:rsidRDefault="008F308C">
      <w:pPr>
        <w:pStyle w:val="Code"/>
      </w:pPr>
      <w:r w:rsidRPr="008F308C">
        <w:t>interface System.Collections.IEnumerable with</w:t>
      </w:r>
    </w:p>
    <w:p w14:paraId="4716024C" w14:textId="77777777" w:rsidR="006343BB" w:rsidRDefault="008F308C">
      <w:pPr>
        <w:pStyle w:val="Code"/>
      </w:pPr>
      <w:r w:rsidRPr="008F308C">
        <w:t xml:space="preserve">      member s.GetEnumerator() = ((keys |&gt; Seq.map (fun v -&gt; v.Value)) :&gt; System.Collections.IEnumerable).GetEnumerator() </w:t>
      </w:r>
    </w:p>
    <w:p w14:paraId="3262F4E7" w14:textId="77777777" w:rsidR="005C3A28" w:rsidRDefault="005C3A28" w:rsidP="005C3A28">
      <w:r>
        <w:t>With “interfaces by delegation to an expression” we could write just</w:t>
      </w:r>
    </w:p>
    <w:p w14:paraId="195A0CD9" w14:textId="77777777" w:rsidR="006343BB" w:rsidRDefault="008F308C">
      <w:pPr>
        <w:pStyle w:val="Code"/>
      </w:pPr>
      <w:r w:rsidRPr="008F308C">
        <w:t>interface IEnumerable&lt;'key&gt; = keys |&gt; Seq.map (fun v -&gt; v.Value)</w:t>
      </w:r>
    </w:p>
    <w:p w14:paraId="2EABACE3" w14:textId="77777777" w:rsidR="005C3A28" w:rsidRDefault="005C3A28" w:rsidP="005C3A28">
      <w:r>
        <w:t>This is, of course, just scratching the surface...</w:t>
      </w:r>
    </w:p>
    <w:p w14:paraId="0B1441F5" w14:textId="77777777" w:rsidR="006343BB" w:rsidRDefault="005C3A28">
      <w:r>
        <w:t>Jomo says:</w:t>
      </w:r>
    </w:p>
    <w:p w14:paraId="2332FE0A" w14:textId="77777777" w:rsidR="006343BB" w:rsidRDefault="008F308C">
      <w:pPr>
        <w:ind w:left="720"/>
        <w:rPr>
          <w:i/>
        </w:rPr>
      </w:pPr>
      <w:r w:rsidRPr="008F308C">
        <w:rPr>
          <w:i/>
        </w:rPr>
        <w:t xml:space="preserve">Would you be able to </w:t>
      </w:r>
      <w:r w:rsidRPr="008F308C">
        <w:rPr>
          <w:i/>
          <w:highlight w:val="yellow"/>
        </w:rPr>
        <w:t>override the delegation</w:t>
      </w:r>
      <w:r w:rsidRPr="008F308C">
        <w:rPr>
          <w:i/>
        </w:rPr>
        <w:t xml:space="preserve"> so that interface implementations could be chained?</w:t>
      </w:r>
    </w:p>
    <w:p w14:paraId="76489BA6" w14:textId="77777777" w:rsidR="006343BB" w:rsidRDefault="008F308C">
      <w:pPr>
        <w:pStyle w:val="Code"/>
        <w:ind w:left="1440"/>
        <w:rPr>
          <w:i/>
        </w:rPr>
      </w:pPr>
      <w:r w:rsidRPr="008F308C">
        <w:rPr>
          <w:i/>
        </w:rPr>
        <w:t>interface IFoo&lt;'key&gt; = contained.Foo() with</w:t>
      </w:r>
    </w:p>
    <w:p w14:paraId="5A881D39" w14:textId="77777777" w:rsidR="006343BB" w:rsidRDefault="008F308C">
      <w:pPr>
        <w:pStyle w:val="Code"/>
        <w:ind w:left="1440"/>
        <w:rPr>
          <w:i/>
        </w:rPr>
      </w:pPr>
      <w:r w:rsidRPr="008F308C">
        <w:rPr>
          <w:i/>
        </w:rPr>
        <w:t>           override x.FooMember() = contained.FooMember() - 1</w:t>
      </w:r>
    </w:p>
    <w:p w14:paraId="32D5FF88" w14:textId="77777777" w:rsidR="006343BB" w:rsidRDefault="008F308C">
      <w:pPr>
        <w:ind w:left="720"/>
        <w:rPr>
          <w:i/>
        </w:rPr>
      </w:pPr>
      <w:r w:rsidRPr="008F308C">
        <w:rPr>
          <w:i/>
        </w:rPr>
        <w:t>This would be incredibly helpful in the scenario of unittesting gigantic interfaces (like IVs*) Especially if you could default members to throw NotImplementedException for the root of the chain:</w:t>
      </w:r>
    </w:p>
    <w:p w14:paraId="56B8C67E" w14:textId="77777777" w:rsidR="006343BB" w:rsidRDefault="008F308C">
      <w:pPr>
        <w:pStyle w:val="Code"/>
        <w:ind w:left="1440"/>
        <w:rPr>
          <w:i/>
        </w:rPr>
      </w:pPr>
      <w:r w:rsidRPr="008F308C">
        <w:rPr>
          <w:i/>
        </w:rPr>
        <w:t>interface IFoo&lt;'key&gt; notimplemented with</w:t>
      </w:r>
    </w:p>
    <w:p w14:paraId="09A3B18F" w14:textId="77777777" w:rsidR="006343BB" w:rsidRDefault="008F308C">
      <w:pPr>
        <w:pStyle w:val="Code"/>
        <w:ind w:left="1440"/>
        <w:rPr>
          <w:i/>
        </w:rPr>
      </w:pPr>
      <w:r w:rsidRPr="008F308C">
        <w:rPr>
          <w:i/>
        </w:rPr>
        <w:t>           override x.FooMember() = 0</w:t>
      </w:r>
    </w:p>
    <w:p w14:paraId="67DF6FFF" w14:textId="77777777" w:rsidR="006343BB" w:rsidRDefault="008F308C">
      <w:pPr>
        <w:ind w:left="720"/>
        <w:rPr>
          <w:i/>
        </w:rPr>
      </w:pPr>
      <w:r w:rsidRPr="008F308C">
        <w:rPr>
          <w:i/>
        </w:rPr>
        <w:t>Actually, now that I think of it, this latter part could be done with reflection as follows:</w:t>
      </w:r>
    </w:p>
    <w:p w14:paraId="01D87A8F" w14:textId="77777777" w:rsidR="006343BB" w:rsidRDefault="008F308C">
      <w:pPr>
        <w:pStyle w:val="Code"/>
        <w:ind w:left="1440"/>
        <w:rPr>
          <w:i/>
        </w:rPr>
      </w:pPr>
      <w:r w:rsidRPr="008F308C">
        <w:rPr>
          <w:i/>
        </w:rPr>
        <w:t>interface IFoo&lt;'key&gt; = NotImplemented&lt;IFoo&lt;’key&gt;&gt; with</w:t>
      </w:r>
    </w:p>
    <w:p w14:paraId="68E26928" w14:textId="77777777" w:rsidR="006343BB" w:rsidRDefault="008F308C">
      <w:pPr>
        <w:pStyle w:val="Code"/>
        <w:ind w:left="1440"/>
        <w:rPr>
          <w:i/>
        </w:rPr>
      </w:pPr>
      <w:r w:rsidRPr="008F308C">
        <w:rPr>
          <w:i/>
        </w:rPr>
        <w:t>           override x.FooMember() = 0</w:t>
      </w:r>
    </w:p>
    <w:p w14:paraId="50E91FFD" w14:textId="77777777" w:rsidR="006343BB" w:rsidRDefault="008F308C">
      <w:pPr>
        <w:ind w:left="720"/>
        <w:rPr>
          <w:i/>
        </w:rPr>
      </w:pPr>
      <w:r w:rsidRPr="008F308C">
        <w:rPr>
          <w:i/>
        </w:rPr>
        <w:lastRenderedPageBreak/>
        <w:t>NotImplemented would be a plain old function that takes IFoo&lt;’key&gt; and manufactures an implementation where each method throws an exception.</w:t>
      </w:r>
    </w:p>
    <w:p w14:paraId="1A7D1271" w14:textId="77777777" w:rsidR="006343BB" w:rsidRDefault="005C3A28">
      <w:pPr>
        <w:rPr>
          <w:lang w:val="en-US"/>
        </w:rPr>
      </w:pPr>
      <w:r>
        <w:rPr>
          <w:lang w:val="en-US"/>
        </w:rPr>
        <w:t>Don says:</w:t>
      </w:r>
    </w:p>
    <w:p w14:paraId="4B39313F" w14:textId="77777777" w:rsidR="006343BB" w:rsidRDefault="005C3A28">
      <w:pPr>
        <w:ind w:left="720"/>
        <w:rPr>
          <w:color w:val="1F497D"/>
        </w:rPr>
      </w:pPr>
      <w:r>
        <w:rPr>
          <w:color w:val="1F497D"/>
        </w:rPr>
        <w:t>We should look at making this orthogonal with a delegation object expression:</w:t>
      </w:r>
    </w:p>
    <w:p w14:paraId="6C232091" w14:textId="77777777" w:rsidR="006343BB" w:rsidRDefault="008F308C">
      <w:pPr>
        <w:pStyle w:val="Code"/>
      </w:pPr>
      <w:r w:rsidRPr="008F308C">
        <w:t>               { &lt;expr&gt; with &lt;overrides&gt; }</w:t>
      </w:r>
    </w:p>
    <w:p w14:paraId="1AA53CFC" w14:textId="77777777" w:rsidR="006343BB" w:rsidRDefault="005C3A28">
      <w:pPr>
        <w:ind w:left="720"/>
        <w:rPr>
          <w:color w:val="1F497D"/>
        </w:rPr>
      </w:pPr>
      <w:r>
        <w:rPr>
          <w:color w:val="1F497D"/>
        </w:rPr>
        <w:t>That is spiritually similar to the record overriding we already have:</w:t>
      </w:r>
    </w:p>
    <w:p w14:paraId="50214F03" w14:textId="77777777" w:rsidR="006343BB" w:rsidRDefault="008F308C">
      <w:pPr>
        <w:pStyle w:val="Code"/>
      </w:pPr>
      <w:r w:rsidRPr="008F308C">
        <w:t>                { &lt;expr&gt; with &lt;field-bindings&gt; }</w:t>
      </w:r>
    </w:p>
    <w:p w14:paraId="28E0FA29" w14:textId="77777777" w:rsidR="006343BB" w:rsidRDefault="005C3A28">
      <w:pPr>
        <w:ind w:left="720"/>
        <w:rPr>
          <w:color w:val="1F497D"/>
        </w:rPr>
      </w:pPr>
      <w:r>
        <w:rPr>
          <w:color w:val="1F497D"/>
        </w:rPr>
        <w:t>Hence</w:t>
      </w:r>
    </w:p>
    <w:p w14:paraId="59E9C917" w14:textId="77777777" w:rsidR="006343BB" w:rsidRDefault="005C3A28">
      <w:pPr>
        <w:pStyle w:val="Code"/>
      </w:pPr>
      <w:r>
        <w:rPr>
          <w:color w:val="1F497D"/>
          <w:lang w:val="en-US"/>
        </w:rPr>
        <w:t xml:space="preserve">                </w:t>
      </w:r>
      <w:r>
        <w:t>let foo = { Foo() with override contained.FooMember() = 1 }</w:t>
      </w:r>
    </w:p>
    <w:p w14:paraId="78D45B28" w14:textId="77777777" w:rsidR="006343BB" w:rsidRDefault="005C3A28">
      <w:pPr>
        <w:ind w:left="720"/>
        <w:rPr>
          <w:rFonts w:ascii="Calibri" w:hAnsi="Calibri"/>
          <w:sz w:val="22"/>
        </w:rPr>
      </w:pPr>
      <w:r>
        <w:rPr>
          <w:color w:val="1F497D"/>
        </w:rPr>
        <w:t>and</w:t>
      </w:r>
    </w:p>
    <w:p w14:paraId="05BA0BA4" w14:textId="77777777" w:rsidR="006343BB" w:rsidRDefault="005C3A28">
      <w:pPr>
        <w:pStyle w:val="Code"/>
      </w:pPr>
      <w:r>
        <w:t xml:space="preserve">       type X()= </w:t>
      </w:r>
    </w:p>
    <w:p w14:paraId="4D5D3AAA" w14:textId="77777777" w:rsidR="006343BB" w:rsidRDefault="005C3A28">
      <w:pPr>
        <w:pStyle w:val="Code"/>
      </w:pPr>
      <w:r>
        <w:t>          interface IFoo&lt;'key&gt; = { Foo() with override contained.FooMember() = 1 }</w:t>
      </w:r>
    </w:p>
    <w:p w14:paraId="0CA06C6B" w14:textId="77777777" w:rsidR="006343BB" w:rsidRDefault="005C3A28">
      <w:pPr>
        <w:ind w:left="720"/>
        <w:rPr>
          <w:color w:val="1F497D"/>
        </w:rPr>
      </w:pPr>
      <w:r>
        <w:rPr>
          <w:color w:val="1F497D"/>
        </w:rPr>
        <w:t>Either way the self-referential call back to the outer self would look like this:</w:t>
      </w:r>
    </w:p>
    <w:p w14:paraId="016C047D" w14:textId="77777777" w:rsidR="006343BB" w:rsidRDefault="008F308C">
      <w:pPr>
        <w:pStyle w:val="Code"/>
        <w:rPr>
          <w:color w:val="1F497D"/>
        </w:rPr>
      </w:pPr>
      <w:r w:rsidRPr="008F308C">
        <w:rPr>
          <w:color w:val="1F497D"/>
        </w:rPr>
        <w:t xml:space="preserve">type X() </w:t>
      </w:r>
      <w:r w:rsidRPr="008F308C">
        <w:rPr>
          <w:color w:val="1F497D"/>
          <w:highlight w:val="yellow"/>
        </w:rPr>
        <w:t>as x</w:t>
      </w:r>
      <w:r w:rsidRPr="008F308C">
        <w:rPr>
          <w:color w:val="1F497D"/>
        </w:rPr>
        <w:t xml:space="preserve"> = </w:t>
      </w:r>
    </w:p>
    <w:p w14:paraId="27F4EB0E" w14:textId="77777777" w:rsidR="006343BB" w:rsidRDefault="008F308C">
      <w:pPr>
        <w:pStyle w:val="Code"/>
        <w:rPr>
          <w:color w:val="1F497D"/>
        </w:rPr>
      </w:pPr>
      <w:r w:rsidRPr="008F308C">
        <w:rPr>
          <w:color w:val="1F497D"/>
        </w:rPr>
        <w:t>     interface IFoo&lt;'key&gt; = { Foo() with override contained.FooMember() = x.FooMember() – 1 }</w:t>
      </w:r>
    </w:p>
    <w:p w14:paraId="79EA420A" w14:textId="77777777" w:rsidR="006343BB" w:rsidRDefault="006343BB"/>
    <w:p w14:paraId="2AF469B1" w14:textId="77777777" w:rsidR="00471CEA" w:rsidRPr="00471CEA" w:rsidRDefault="008F1268">
      <w:pPr>
        <w:pStyle w:val="Heading3"/>
        <w:rPr>
          <w:lang w:eastAsia="en-GB"/>
        </w:rPr>
      </w:pPr>
      <w:bookmarkStart w:id="21" w:name="_Toc388370394"/>
      <w:r>
        <w:rPr>
          <w:lang w:eastAsia="en-GB"/>
        </w:rPr>
        <w:t>Structural Types</w:t>
      </w:r>
      <w:bookmarkEnd w:id="21"/>
    </w:p>
    <w:p w14:paraId="7D876451" w14:textId="77777777" w:rsidR="008F1268" w:rsidRDefault="008F1268">
      <w:pPr>
        <w:rPr>
          <w:lang w:val="en-US"/>
        </w:rPr>
      </w:pPr>
      <w:r>
        <w:rPr>
          <w:lang w:val="en-US"/>
        </w:rPr>
        <w:t>An FAQ from Don Box:</w:t>
      </w:r>
    </w:p>
    <w:p w14:paraId="4E208065" w14:textId="77777777" w:rsidR="006343BB" w:rsidRDefault="00471CEA">
      <w:pPr>
        <w:ind w:left="720"/>
        <w:rPr>
          <w:i/>
          <w:iCs/>
          <w:color w:val="1F497D"/>
          <w:lang w:val="en-US"/>
        </w:rPr>
      </w:pPr>
      <w:r>
        <w:rPr>
          <w:i/>
          <w:iCs/>
          <w:color w:val="1F497D"/>
          <w:lang w:val="en-US"/>
        </w:rPr>
        <w:t>It sounds like records are nominally typed but tuples are structurally typed. I’m curious why OCaml took that position?</w:t>
      </w:r>
    </w:p>
    <w:p w14:paraId="4FEA7E07" w14:textId="77777777" w:rsidR="00471CEA" w:rsidRDefault="00471CEA">
      <w:r>
        <w:t>Haskell, OCaml and F# all start with a core language that has no structural typing. They have a fairly simple, concrete core data language containing records, unions, tuples, etc. that is highly suited to type-inferred, immutable functional programming. Here data is concrete, efficient, predictable, simple-to-compile and simple-to-work-with.</w:t>
      </w:r>
    </w:p>
    <w:p w14:paraId="71F1BC7D" w14:textId="77777777" w:rsidR="00471CEA" w:rsidRDefault="00471CEA">
      <w:r>
        <w:t>When using this core language, the basic Haskell, F# and OCaml methodology (and indeed the typical approach in most real-world functional programming) is to “transform into” data into a strongly typed model (without any structural typing), transform the data, and then “transform out”. Very often this will involve transforming to/from untyped or partially typed schemas (XML, text files etc.). In F# we see people making some phases of this generic through the use of schema compilers/transformers (Expert F#, ch 9).</w:t>
      </w:r>
    </w:p>
    <w:p w14:paraId="61D90177" w14:textId="77777777" w:rsidR="00471CEA" w:rsidRDefault="00471CEA">
      <w:r>
        <w:t>That said, OCaml certainly dabbles in structural typing – indeed the “O” in OCaml is the racing car of type-inferred structural typing systems. However the structural typing of OCaml is not used anywhere as much as you might think, and still only in routine programming rather than data modelling. Xavier Leroy once said “I think I used structural object types once somewhere in the compiler”.  Notably Haskell has not yet ventured in that direction. For both OCaml and Haskell the questions get very tied into the whole question of how OO programming should work in those languages.</w:t>
      </w:r>
    </w:p>
    <w:p w14:paraId="5D1A2E63" w14:textId="77777777" w:rsidR="00471CEA" w:rsidRDefault="00471CEA">
      <w:r>
        <w:t xml:space="preserve">For F# the obvious choice is to keep the core language (which we know works so effectively), and go nominal for the object model: we need a nominal object model for .NET interop in any case, and .NET is not a great compilation environment for structural types anyway. </w:t>
      </w:r>
    </w:p>
    <w:p w14:paraId="507264FB" w14:textId="77777777" w:rsidR="006343BB" w:rsidRDefault="00471CEA">
      <w:r>
        <w:lastRenderedPageBreak/>
        <w:t xml:space="preserve">That said, structural typing absolutely has its uses, most convincingly in modelling and query settings, as displayed by C# 3.0, and now M. As a result I can certainly see us adding structural typing (e.g. anonymous records) into F# at some point – indeed we almost added it for V2.0. </w:t>
      </w:r>
    </w:p>
    <w:p w14:paraId="4F98C2EE" w14:textId="77777777" w:rsidR="008F1268" w:rsidRDefault="008F1268">
      <w:pPr>
        <w:pStyle w:val="Heading3"/>
      </w:pPr>
      <w:bookmarkStart w:id="22" w:name="_Toc388370395"/>
      <w:r>
        <w:t>Immediately Recursive Types</w:t>
      </w:r>
      <w:bookmarkEnd w:id="22"/>
    </w:p>
    <w:p w14:paraId="327B04D2" w14:textId="77777777" w:rsidR="00652428" w:rsidRDefault="00652428" w:rsidP="008F1268">
      <w:pPr>
        <w:rPr>
          <w:lang w:val="en-US"/>
        </w:rPr>
      </w:pPr>
      <w:r>
        <w:rPr>
          <w:lang w:val="en-US"/>
        </w:rPr>
        <w:t>Question:</w:t>
      </w:r>
    </w:p>
    <w:p w14:paraId="3474B665" w14:textId="77777777" w:rsidR="006343BB" w:rsidRDefault="008F308C">
      <w:pPr>
        <w:ind w:left="720"/>
        <w:rPr>
          <w:i/>
          <w:lang w:val="en-US"/>
        </w:rPr>
      </w:pPr>
      <w:r w:rsidRPr="008F308C">
        <w:rPr>
          <w:i/>
          <w:lang w:val="en-US"/>
        </w:rPr>
        <w:t>Is there a reason this doesn’t work in F#:</w:t>
      </w:r>
    </w:p>
    <w:p w14:paraId="7C860CD1" w14:textId="77777777" w:rsidR="006343BB" w:rsidRDefault="008F308C">
      <w:pPr>
        <w:pStyle w:val="Code"/>
        <w:rPr>
          <w:color w:val="1F497D"/>
          <w:lang w:val="en-US"/>
        </w:rPr>
      </w:pPr>
      <w:r w:rsidRPr="008F308C">
        <w:rPr>
          <w:lang w:val="en-US"/>
        </w:rPr>
        <w:t>  type Tree = string * list&lt;Tree&gt;</w:t>
      </w:r>
    </w:p>
    <w:p w14:paraId="3DA69CBF" w14:textId="77777777" w:rsidR="006343BB" w:rsidRDefault="008F308C">
      <w:pPr>
        <w:ind w:left="720"/>
        <w:rPr>
          <w:i/>
          <w:lang w:val="en-US"/>
        </w:rPr>
      </w:pPr>
      <w:r w:rsidRPr="008F308C">
        <w:rPr>
          <w:i/>
          <w:lang w:val="en-US"/>
        </w:rPr>
        <w:t>I’ll observe that using records rather than tuples will work:</w:t>
      </w:r>
    </w:p>
    <w:p w14:paraId="3BD817BD" w14:textId="77777777" w:rsidR="006343BB" w:rsidRDefault="008F308C">
      <w:pPr>
        <w:pStyle w:val="Code"/>
        <w:rPr>
          <w:lang w:val="en-US"/>
        </w:rPr>
      </w:pPr>
      <w:r w:rsidRPr="008F308C">
        <w:rPr>
          <w:lang w:val="en-US"/>
        </w:rPr>
        <w:t>  type Tree = { Operator : string; Children : list&lt;Tree&gt;; }</w:t>
      </w:r>
    </w:p>
    <w:p w14:paraId="6C138B05" w14:textId="77777777" w:rsidR="008F1268" w:rsidRDefault="00652428" w:rsidP="008F1268">
      <w:pPr>
        <w:rPr>
          <w:lang w:val="en-US"/>
        </w:rPr>
      </w:pPr>
      <w:r>
        <w:rPr>
          <w:lang w:val="en-US"/>
        </w:rPr>
        <w:t>Answer:</w:t>
      </w:r>
    </w:p>
    <w:p w14:paraId="44C92518" w14:textId="77777777" w:rsidR="006343BB" w:rsidRDefault="008F308C">
      <w:pPr>
        <w:ind w:left="720"/>
        <w:rPr>
          <w:i/>
        </w:rPr>
      </w:pPr>
      <w:r w:rsidRPr="008F308C">
        <w:rPr>
          <w:i/>
        </w:rPr>
        <w:t>Types like these are useful in some situations.</w:t>
      </w:r>
    </w:p>
    <w:p w14:paraId="73A0E14F" w14:textId="77777777" w:rsidR="006343BB" w:rsidRDefault="008F308C">
      <w:pPr>
        <w:ind w:left="720"/>
        <w:rPr>
          <w:i/>
        </w:rPr>
      </w:pPr>
      <w:r w:rsidRPr="008F308C">
        <w:rPr>
          <w:i/>
        </w:rPr>
        <w:t>The simplest reason for F# is that the first is type abbreviation, and needs to be erased during compilation by rewriting all occurrences to the right hand side. This erasure would not terminate.</w:t>
      </w:r>
    </w:p>
    <w:p w14:paraId="7DF07A7F" w14:textId="77777777" w:rsidR="006343BB" w:rsidRDefault="008F308C">
      <w:pPr>
        <w:ind w:left="720"/>
        <w:rPr>
          <w:i/>
        </w:rPr>
      </w:pPr>
      <w:r w:rsidRPr="008F308C">
        <w:rPr>
          <w:i/>
        </w:rPr>
        <w:t>However, types like the one shown are not allowed in OCaml either (unless you provide an explicit –rectypes command line option), and nor Haskell IIRC.  This is due to type inference issues rather than representation issues - neither Haskell nor OCaml use a typed intermediate language, hence they would just represent the given type as a tuple. Most type inference systems will fail to terminate given these equations. However the –rectypes in OCaml address this problem through an approximation of some kind: I believe they only guarantee to expand these recursive equations 2 or 3 times when it’s not obvious the expansion is needed. This seems to be enough for all known user code.</w:t>
      </w:r>
    </w:p>
    <w:p w14:paraId="0D98626F" w14:textId="77777777" w:rsidR="006343BB" w:rsidRDefault="006343BB">
      <w:pPr>
        <w:ind w:left="720"/>
        <w:rPr>
          <w:i/>
        </w:rPr>
      </w:pPr>
    </w:p>
    <w:p w14:paraId="2A04FF63" w14:textId="77777777" w:rsidR="006343BB" w:rsidRDefault="00A51A68">
      <w:r>
        <w:t>Follow up question:</w:t>
      </w:r>
    </w:p>
    <w:p w14:paraId="1CC6423F" w14:textId="77777777" w:rsidR="00A51A68" w:rsidRDefault="00A51A68" w:rsidP="00A51A68">
      <w:pPr>
        <w:ind w:firstLine="720"/>
        <w:rPr>
          <w:i/>
          <w:iCs/>
          <w:color w:val="1F497D"/>
          <w:lang w:val="en-US"/>
        </w:rPr>
      </w:pPr>
      <w:r>
        <w:rPr>
          <w:i/>
          <w:iCs/>
          <w:color w:val="1F497D"/>
          <w:lang w:val="en-US"/>
        </w:rPr>
        <w:t xml:space="preserve">it sounds like an implementation issue more than a language/type system design issue? </w:t>
      </w:r>
    </w:p>
    <w:p w14:paraId="7CE83716" w14:textId="77777777" w:rsidR="00A51A68" w:rsidRDefault="00A51A68" w:rsidP="00A51A68">
      <w:pPr>
        <w:rPr>
          <w:color w:val="1F497D"/>
        </w:rPr>
      </w:pPr>
      <w:r>
        <w:rPr>
          <w:color w:val="1F497D"/>
        </w:rPr>
        <w:t>Follow up answer:</w:t>
      </w:r>
    </w:p>
    <w:p w14:paraId="73963CC7" w14:textId="77777777" w:rsidR="006343BB" w:rsidRDefault="008F308C">
      <w:pPr>
        <w:ind w:left="720"/>
        <w:rPr>
          <w:i/>
        </w:rPr>
      </w:pPr>
      <w:r w:rsidRPr="008F308C">
        <w:rPr>
          <w:i/>
        </w:rPr>
        <w:t>People design different type systems for different reasons and engineering goals, e.g. checkability, expressitivity, interoperability, performance, inference. These days we can design a type system for more or less anything, with more or less any properties, up to tradeoffs. Termination of type checking or type inference is certainly one useful property, but it’s not necessarily the most critical one. Choosing between these tradeoffs is an inherent part of type system design.</w:t>
      </w:r>
    </w:p>
    <w:p w14:paraId="65A68CCF" w14:textId="77777777" w:rsidR="006343BB" w:rsidRDefault="008F308C">
      <w:pPr>
        <w:ind w:left="720"/>
        <w:rPr>
          <w:i/>
        </w:rPr>
      </w:pPr>
      <w:r w:rsidRPr="008F308C">
        <w:rPr>
          <w:i/>
        </w:rPr>
        <w:t>However, I feel the construct below has problems beyond this. All the code I’ve ever seen that makes use of this has felt “very hard to understand”, sitting at some extreme end of functional programming.  Note that In F# you would just make the type nominal as follows:</w:t>
      </w:r>
    </w:p>
    <w:p w14:paraId="4174DE68" w14:textId="77777777" w:rsidR="006343BB" w:rsidRDefault="008F308C">
      <w:pPr>
        <w:pStyle w:val="Code"/>
        <w:rPr>
          <w:color w:val="1F497D"/>
          <w:lang w:val="en-US"/>
        </w:rPr>
      </w:pPr>
      <w:r w:rsidRPr="008F308C">
        <w:rPr>
          <w:lang w:val="en-US"/>
        </w:rPr>
        <w:t xml:space="preserve">  type Tree = </w:t>
      </w:r>
      <w:r w:rsidRPr="008F308C">
        <w:rPr>
          <w:highlight w:val="yellow"/>
          <w:lang w:val="en-US"/>
        </w:rPr>
        <w:t>Tree of</w:t>
      </w:r>
      <w:r w:rsidRPr="008F308C">
        <w:rPr>
          <w:lang w:val="en-US"/>
        </w:rPr>
        <w:t xml:space="preserve"> string * list&lt;Tree&gt;</w:t>
      </w:r>
    </w:p>
    <w:p w14:paraId="3B850343" w14:textId="77777777" w:rsidR="006343BB" w:rsidRDefault="008F308C">
      <w:pPr>
        <w:ind w:left="720"/>
        <w:rPr>
          <w:i/>
        </w:rPr>
      </w:pPr>
      <w:r w:rsidRPr="008F308C">
        <w:rPr>
          <w:i/>
        </w:rPr>
        <w:t>which means you have to tag  consumption and creation sites:</w:t>
      </w:r>
    </w:p>
    <w:p w14:paraId="78DB061E" w14:textId="77777777" w:rsidR="006343BB" w:rsidRDefault="008F308C">
      <w:pPr>
        <w:pStyle w:val="Code"/>
        <w:rPr>
          <w:color w:val="1F497D"/>
          <w:lang w:val="en-US"/>
        </w:rPr>
      </w:pPr>
      <w:r w:rsidRPr="008F308C">
        <w:rPr>
          <w:lang w:val="en-US"/>
        </w:rPr>
        <w:t>  let rec f (</w:t>
      </w:r>
      <w:r w:rsidRPr="008F308C">
        <w:rPr>
          <w:highlight w:val="yellow"/>
          <w:lang w:val="en-US"/>
        </w:rPr>
        <w:t>Tree</w:t>
      </w:r>
      <w:r w:rsidRPr="008F308C">
        <w:rPr>
          <w:lang w:val="en-US"/>
        </w:rPr>
        <w:t>(nodeName,children)) = [nodename] @ List.collect f children</w:t>
      </w:r>
    </w:p>
    <w:p w14:paraId="05869281" w14:textId="77777777" w:rsidR="006343BB" w:rsidRDefault="008F308C">
      <w:pPr>
        <w:ind w:left="720"/>
        <w:rPr>
          <w:i/>
        </w:rPr>
      </w:pPr>
      <w:r w:rsidRPr="008F308C">
        <w:rPr>
          <w:i/>
        </w:rPr>
        <w:t>This makes type inference much easier than for the tagless version</w:t>
      </w:r>
    </w:p>
    <w:p w14:paraId="16AF1E08" w14:textId="77777777" w:rsidR="006343BB" w:rsidRDefault="008F308C">
      <w:pPr>
        <w:pStyle w:val="Code"/>
        <w:rPr>
          <w:color w:val="1F497D"/>
          <w:lang w:val="en-US"/>
        </w:rPr>
      </w:pPr>
      <w:r w:rsidRPr="008F308C">
        <w:rPr>
          <w:lang w:val="en-US"/>
        </w:rPr>
        <w:t>  let rec f (nodeName,children) = [nodename] @ List.collect f children</w:t>
      </w:r>
    </w:p>
    <w:p w14:paraId="571FD11A" w14:textId="77777777" w:rsidR="006343BB" w:rsidRDefault="008F308C">
      <w:pPr>
        <w:ind w:left="720"/>
        <w:rPr>
          <w:i/>
        </w:rPr>
      </w:pPr>
      <w:r w:rsidRPr="008F308C">
        <w:rPr>
          <w:i/>
        </w:rPr>
        <w:lastRenderedPageBreak/>
        <w:t>which gives an “infinite type” error in F#. But perhaps more importantly I feel the second code is very hard to understand since it really gives you no point at which to start understanding the code – no tags, no types, no nothing. This is OK for some simple code like</w:t>
      </w:r>
    </w:p>
    <w:p w14:paraId="7AA5B51F" w14:textId="77777777" w:rsidR="006343BB" w:rsidRDefault="008F308C">
      <w:pPr>
        <w:pStyle w:val="Code"/>
        <w:rPr>
          <w:color w:val="1F497D"/>
          <w:lang w:val="en-US"/>
        </w:rPr>
      </w:pPr>
      <w:r w:rsidRPr="008F308C">
        <w:rPr>
          <w:lang w:val="en-US"/>
        </w:rPr>
        <w:t>  let f (x,y,z) = (z,x,y)</w:t>
      </w:r>
    </w:p>
    <w:p w14:paraId="42226EEE" w14:textId="77777777" w:rsidR="006343BB" w:rsidRDefault="008F308C">
      <w:pPr>
        <w:ind w:left="720"/>
        <w:rPr>
          <w:i/>
        </w:rPr>
      </w:pPr>
      <w:r w:rsidRPr="008F308C">
        <w:rPr>
          <w:i/>
        </w:rPr>
        <w:t>but I feel it is not OK for anything recursive.</w:t>
      </w:r>
    </w:p>
    <w:p w14:paraId="3E06864A" w14:textId="77777777" w:rsidR="00806A52" w:rsidRDefault="00806A52" w:rsidP="00806A52">
      <w:pPr>
        <w:pStyle w:val="Heading2"/>
      </w:pPr>
      <w:bookmarkStart w:id="23" w:name="_Toc388370396"/>
      <w:r>
        <w:t>Methods and Functions</w:t>
      </w:r>
      <w:bookmarkEnd w:id="23"/>
    </w:p>
    <w:p w14:paraId="1B5A98F4" w14:textId="77777777" w:rsidR="00806A52" w:rsidRDefault="00806A52" w:rsidP="00806A52">
      <w:pPr>
        <w:pStyle w:val="Heading3"/>
      </w:pPr>
      <w:bookmarkStart w:id="24" w:name="_Toc388370397"/>
      <w:r>
        <w:t>“mutable” in argument position</w:t>
      </w:r>
      <w:bookmarkEnd w:id="24"/>
    </w:p>
    <w:p w14:paraId="7DAA9AD5" w14:textId="77777777" w:rsidR="00806A52" w:rsidRPr="00FE5423" w:rsidRDefault="00806A52" w:rsidP="00806A52">
      <w:r w:rsidRPr="00E03F46">
        <w:t>There is frequently a suggestion to allow “mutable” in argument position. This is how we write mutable classes, i.e.</w:t>
      </w:r>
    </w:p>
    <w:p w14:paraId="1502E78D" w14:textId="77777777" w:rsidR="00806A52" w:rsidRPr="00F91F8B" w:rsidRDefault="00806A52" w:rsidP="00806A52">
      <w:pPr>
        <w:pStyle w:val="Code"/>
      </w:pPr>
      <w:r w:rsidRPr="00F91F8B">
        <w:t>type C(x:int, y:int) =</w:t>
      </w:r>
    </w:p>
    <w:p w14:paraId="2B79BD9A" w14:textId="77777777" w:rsidR="00806A52" w:rsidRPr="00F91F8B" w:rsidRDefault="00806A52" w:rsidP="00806A52">
      <w:pPr>
        <w:pStyle w:val="Code"/>
      </w:pPr>
      <w:r w:rsidRPr="00F91F8B">
        <w:t>     let mutable x = x</w:t>
      </w:r>
    </w:p>
    <w:p w14:paraId="786B8B51" w14:textId="77777777" w:rsidR="00806A52" w:rsidRPr="00F91F8B" w:rsidRDefault="00806A52" w:rsidP="00806A52">
      <w:pPr>
        <w:pStyle w:val="Code"/>
      </w:pPr>
      <w:r w:rsidRPr="00F91F8B">
        <w:t>     let mutable y = y</w:t>
      </w:r>
    </w:p>
    <w:p w14:paraId="50CCA27A" w14:textId="77777777" w:rsidR="00806A52" w:rsidRPr="00F91F8B" w:rsidRDefault="00806A52" w:rsidP="00806A52">
      <w:pPr>
        <w:pStyle w:val="Code"/>
      </w:pPr>
      <w:r w:rsidRPr="00F91F8B">
        <w:t xml:space="preserve">     </w:t>
      </w:r>
    </w:p>
    <w:p w14:paraId="55820C7E" w14:textId="77777777" w:rsidR="00806A52" w:rsidRPr="00F91F8B" w:rsidRDefault="00806A52" w:rsidP="00806A52">
      <w:pPr>
        <w:pStyle w:val="Code"/>
      </w:pPr>
      <w:r w:rsidRPr="00F91F8B">
        <w:t>     member this.X = x</w:t>
      </w:r>
    </w:p>
    <w:p w14:paraId="7926265F" w14:textId="77777777" w:rsidR="00806A52" w:rsidRPr="00FE5423" w:rsidRDefault="00806A52" w:rsidP="00806A52">
      <w:pPr>
        <w:pStyle w:val="Code"/>
      </w:pPr>
      <w:r w:rsidRPr="00F91F8B">
        <w:t>     member this.Y = y</w:t>
      </w:r>
    </w:p>
    <w:p w14:paraId="479AFA3B" w14:textId="77777777" w:rsidR="00806A52" w:rsidRPr="00FE5423" w:rsidRDefault="00806A52" w:rsidP="00806A52">
      <w:r w:rsidRPr="00FE5423">
        <w:t>rather than</w:t>
      </w:r>
    </w:p>
    <w:p w14:paraId="1F7E7CAE" w14:textId="77777777" w:rsidR="00806A52" w:rsidRPr="00FE5423" w:rsidRDefault="00806A52" w:rsidP="00806A52">
      <w:pPr>
        <w:pStyle w:val="Code"/>
      </w:pPr>
      <w:r w:rsidRPr="00F91F8B">
        <w:t>type</w:t>
      </w:r>
      <w:r w:rsidRPr="00E03F46">
        <w:t xml:space="preserve"> C(</w:t>
      </w:r>
      <w:r w:rsidRPr="00F91F8B">
        <w:t>mutable</w:t>
      </w:r>
      <w:r w:rsidRPr="00E03F46">
        <w:t xml:space="preserve"> x:int, </w:t>
      </w:r>
      <w:r w:rsidRPr="00F91F8B">
        <w:t>mutable</w:t>
      </w:r>
      <w:r w:rsidRPr="00E03F46">
        <w:t xml:space="preserve"> y:int) =</w:t>
      </w:r>
    </w:p>
    <w:p w14:paraId="5281F17B" w14:textId="77777777" w:rsidR="00806A52" w:rsidRPr="00FE5423" w:rsidRDefault="00806A52" w:rsidP="00806A52">
      <w:pPr>
        <w:pStyle w:val="Code"/>
      </w:pPr>
      <w:r w:rsidRPr="00E03F46">
        <w:t xml:space="preserve">     </w:t>
      </w:r>
    </w:p>
    <w:p w14:paraId="5E19E674" w14:textId="77777777" w:rsidR="00806A52" w:rsidRPr="00FE5423" w:rsidRDefault="00806A52" w:rsidP="00806A52">
      <w:pPr>
        <w:pStyle w:val="Code"/>
      </w:pPr>
      <w:r w:rsidRPr="00E03F46">
        <w:t xml:space="preserve">     </w:t>
      </w:r>
      <w:r w:rsidRPr="00F91F8B">
        <w:t>member</w:t>
      </w:r>
      <w:r w:rsidRPr="00E03F46">
        <w:t xml:space="preserve"> this.X = x</w:t>
      </w:r>
    </w:p>
    <w:p w14:paraId="22AAEA20" w14:textId="77777777" w:rsidR="00806A52" w:rsidRDefault="00806A52" w:rsidP="00806A52">
      <w:pPr>
        <w:pStyle w:val="Code"/>
      </w:pPr>
      <w:r w:rsidRPr="00E03F46">
        <w:t xml:space="preserve">     </w:t>
      </w:r>
      <w:r w:rsidRPr="00F91F8B">
        <w:t>member</w:t>
      </w:r>
      <w:r w:rsidRPr="00E03F46">
        <w:t xml:space="preserve"> this.Y = y</w:t>
      </w:r>
    </w:p>
    <w:p w14:paraId="11E49C61" w14:textId="77777777" w:rsidR="00806A52" w:rsidRDefault="00806A52" w:rsidP="00806A52">
      <w:pPr>
        <w:ind w:left="431"/>
        <w:rPr>
          <w:i/>
          <w:color w:val="1F497D"/>
        </w:rPr>
      </w:pPr>
      <w:r w:rsidRPr="00FE5423">
        <w:rPr>
          <w:color w:val="1F497D"/>
        </w:rPr>
        <w:t>Don says</w:t>
      </w:r>
      <w:r w:rsidRPr="00E03F46">
        <w:rPr>
          <w:i/>
          <w:color w:val="1F497D"/>
        </w:rPr>
        <w:t>: I find the latter visually confuses the API to the class with the implementation (the constructor signature is part of the API, the mutability part of the internal implementation). I also feel this is code-compactness-taken-too-far. And I really just dislike seeing the dreaded “mutable” in argument position.</w:t>
      </w:r>
    </w:p>
    <w:p w14:paraId="0A4FE50C" w14:textId="77777777" w:rsidR="00806A52" w:rsidRDefault="00806A52" w:rsidP="00806A52">
      <w:pPr>
        <w:ind w:left="431"/>
        <w:rPr>
          <w:i/>
          <w:color w:val="1F497D"/>
          <w:lang w:val="en-US"/>
        </w:rPr>
      </w:pPr>
      <w:r w:rsidRPr="00E03F46">
        <w:rPr>
          <w:color w:val="1F497D"/>
          <w:lang w:val="en-US"/>
        </w:rPr>
        <w:t xml:space="preserve">Brian says: </w:t>
      </w:r>
      <w:r w:rsidRPr="00E03F46">
        <w:rPr>
          <w:i/>
          <w:color w:val="1F497D"/>
          <w:lang w:val="en-US"/>
        </w:rPr>
        <w:t xml:space="preserve">I do agree with Don’s point that putting “mutable” in the argument position is unfortunate (as it’s an implementation detail and so should not project into the textual part of the code that is the interface/signature description of the thing).  </w:t>
      </w:r>
    </w:p>
    <w:p w14:paraId="3612AC7D" w14:textId="77777777" w:rsidR="00806A52" w:rsidRDefault="00806A52" w:rsidP="00806A52">
      <w:pPr>
        <w:pStyle w:val="Heading2"/>
        <w:rPr>
          <w:lang w:val="en-US"/>
        </w:rPr>
      </w:pPr>
      <w:bookmarkStart w:id="25" w:name="_Toc388370398"/>
      <w:r>
        <w:rPr>
          <w:lang w:val="en-US"/>
        </w:rPr>
        <w:t>Structs</w:t>
      </w:r>
      <w:bookmarkEnd w:id="25"/>
    </w:p>
    <w:p w14:paraId="05701AEB" w14:textId="77777777" w:rsidR="00806A52" w:rsidRDefault="00806A52" w:rsidP="00806A52">
      <w:pPr>
        <w:pStyle w:val="Heading3"/>
        <w:rPr>
          <w:lang w:val="en-US"/>
        </w:rPr>
      </w:pPr>
      <w:bookmarkStart w:id="26" w:name="_Toc388370399"/>
      <w:r>
        <w:rPr>
          <w:lang w:val="en-US"/>
        </w:rPr>
        <w:t>“let” in structs</w:t>
      </w:r>
      <w:bookmarkEnd w:id="26"/>
    </w:p>
    <w:p w14:paraId="38C5653D" w14:textId="77777777" w:rsidR="00806A52" w:rsidRDefault="00806A52" w:rsidP="00806A52">
      <w:pPr>
        <w:rPr>
          <w:lang w:val="en-US"/>
        </w:rPr>
      </w:pPr>
      <w:r>
        <w:rPr>
          <w:lang w:val="en-US" w:eastAsia="en-GB"/>
        </w:rPr>
        <w:t>“let” bindings are not allowed in structs, neither for immutable nor mutable bindings. Here’s some commentary on this:</w:t>
      </w:r>
    </w:p>
    <w:p w14:paraId="07C9B406" w14:textId="77777777" w:rsidR="00806A52" w:rsidRDefault="00806A52" w:rsidP="00806A52">
      <w:pPr>
        <w:ind w:left="720"/>
        <w:rPr>
          <w:i/>
          <w:color w:val="1F497D"/>
          <w:lang w:val="en-US"/>
        </w:rPr>
      </w:pPr>
      <w:r w:rsidRPr="00E03F46">
        <w:rPr>
          <w:i/>
          <w:color w:val="1F497D"/>
          <w:lang w:val="en-US"/>
        </w:rPr>
        <w:t> the rule “let is not allowed in structs” is already creating a potentially confusing syntactic asymmetry between structs and classes – but it seems necessary and is at least easy to explain (including in an error message, which is where it will be communicated to a large percent of users).  Changing that to “let is not allowed in structs except when it is of the form ‘let mutable &lt;foo&gt; = &lt;foo&gt;’”  would make the asymmetry both harder to explain (cause there would be lets in structs), and is less intuitive.</w:t>
      </w:r>
    </w:p>
    <w:p w14:paraId="600BFC01" w14:textId="77777777" w:rsidR="00D802AD" w:rsidRPr="00D802AD" w:rsidRDefault="00D802AD" w:rsidP="00D802AD">
      <w:pPr>
        <w:rPr>
          <w:lang w:val="en-US" w:eastAsia="en-GB"/>
        </w:rPr>
      </w:pPr>
      <w:r>
        <w:rPr>
          <w:lang w:val="en-US" w:eastAsia="en-GB"/>
        </w:rPr>
        <w:t>“let” should almost certainly be allowed for function bindings (which become members).</w:t>
      </w:r>
    </w:p>
    <w:p w14:paraId="46CFAA8C" w14:textId="77777777" w:rsidR="00806A52" w:rsidRDefault="00806A52" w:rsidP="00806A52">
      <w:pPr>
        <w:pStyle w:val="Heading2"/>
        <w:rPr>
          <w:lang w:val="en-US"/>
        </w:rPr>
      </w:pPr>
      <w:bookmarkStart w:id="27" w:name="_Toc388370400"/>
      <w:r>
        <w:rPr>
          <w:lang w:val="en-US"/>
        </w:rPr>
        <w:lastRenderedPageBreak/>
        <w:t>Sequence and Computation Expressions</w:t>
      </w:r>
      <w:bookmarkEnd w:id="27"/>
    </w:p>
    <w:p w14:paraId="27CEA430" w14:textId="77777777" w:rsidR="00806A52" w:rsidRDefault="003C70B8" w:rsidP="00806A52">
      <w:pPr>
        <w:pStyle w:val="Heading3"/>
        <w:rPr>
          <w:lang w:val="en-US" w:eastAsia="en-GB"/>
        </w:rPr>
      </w:pPr>
      <w:bookmarkStart w:id="28" w:name="_Toc388370401"/>
      <w:r>
        <w:rPr>
          <w:lang w:val="en-US" w:eastAsia="en-GB"/>
        </w:rPr>
        <w:t xml:space="preserve">History of </w:t>
      </w:r>
      <w:r w:rsidR="00806A52">
        <w:rPr>
          <w:lang w:val="en-US" w:eastAsia="en-GB"/>
        </w:rPr>
        <w:t>Incomplete matches in “for” loop patterns</w:t>
      </w:r>
      <w:bookmarkEnd w:id="28"/>
    </w:p>
    <w:p w14:paraId="3D7D8B6C" w14:textId="77777777" w:rsidR="006343BB" w:rsidRDefault="00806A52">
      <w:r>
        <w:t xml:space="preserve">F# 1.9.3 and before used to let you use incomplete matches in sequence expressions, e.g. </w:t>
      </w:r>
    </w:p>
    <w:p w14:paraId="145A7ABD" w14:textId="77777777" w:rsidR="006343BB" w:rsidRDefault="008F308C">
      <w:pPr>
        <w:pStyle w:val="Code"/>
      </w:pPr>
      <w:r w:rsidRPr="008F308C">
        <w:t>seq {for Some r in [Some "a"; None; Some "b"] -&gt; r}</w:t>
      </w:r>
    </w:p>
    <w:p w14:paraId="6E236997" w14:textId="77777777" w:rsidR="006343BB" w:rsidRDefault="00806A52">
      <w:r>
        <w:t>F# 1.9.4 started to give a warning:</w:t>
      </w:r>
    </w:p>
    <w:p w14:paraId="5F96CA41" w14:textId="77777777" w:rsidR="006343BB" w:rsidRDefault="00806A52">
      <w:pPr>
        <w:pStyle w:val="Code"/>
      </w:pPr>
      <w:r>
        <w:t>C:\fsharp2\staging\src\tests\fsharp\core\comprehensions\test.ml(289,41): warning FS0025: Incomplete pattern matches on this expression. The value 'None' will not be matched Sequence expressions nvolving incomplete matches on 'for' and 'let' constructs are deprecated and will raise an IncompleteMatchFailure exception in a future revision of the F# language. Please use a separate match expression instead, adding 'yield! []' for the failing branch.</w:t>
      </w:r>
    </w:p>
    <w:p w14:paraId="36D9F7F4" w14:textId="77777777" w:rsidR="006343BB" w:rsidRDefault="00806A52">
      <w:r>
        <w:t xml:space="preserve">We </w:t>
      </w:r>
      <w:r w:rsidR="00491CCD">
        <w:t>later removed the</w:t>
      </w:r>
      <w:r>
        <w:t xml:space="preserve"> feature</w:t>
      </w:r>
      <w:r w:rsidR="003C70B8">
        <w:t xml:space="preserve">. </w:t>
      </w:r>
    </w:p>
    <w:p w14:paraId="630A2B66" w14:textId="77777777" w:rsidR="006343BB" w:rsidRDefault="00491CCD">
      <w:r>
        <w:t xml:space="preserve">Note you can </w:t>
      </w:r>
      <w:r w:rsidR="00806A52">
        <w:t>use “()” on branches that yield nothing</w:t>
      </w:r>
    </w:p>
    <w:p w14:paraId="182FC724" w14:textId="77777777" w:rsidR="006343BB" w:rsidRDefault="008F308C">
      <w:pPr>
        <w:pStyle w:val="Code"/>
      </w:pPr>
      <w:r w:rsidRPr="008F308C">
        <w:t>    [ for opt in [Some "a"; None; Some "b"] do</w:t>
      </w:r>
    </w:p>
    <w:p w14:paraId="7BF776CF" w14:textId="77777777" w:rsidR="006343BB" w:rsidRDefault="008F308C">
      <w:pPr>
        <w:pStyle w:val="Code"/>
      </w:pPr>
      <w:r w:rsidRPr="008F308C">
        <w:t xml:space="preserve">         match opt with </w:t>
      </w:r>
    </w:p>
    <w:p w14:paraId="5F95CF05" w14:textId="77777777" w:rsidR="006343BB" w:rsidRDefault="008F308C">
      <w:pPr>
        <w:pStyle w:val="Code"/>
      </w:pPr>
      <w:r w:rsidRPr="008F308C">
        <w:t>         | Some r -&gt; yield r</w:t>
      </w:r>
    </w:p>
    <w:p w14:paraId="1133DB58" w14:textId="77777777" w:rsidR="006343BB" w:rsidRDefault="008F308C">
      <w:pPr>
        <w:pStyle w:val="Code"/>
      </w:pPr>
      <w:r w:rsidRPr="008F308C">
        <w:t>         | None -&gt; () ]</w:t>
      </w:r>
    </w:p>
    <w:p w14:paraId="0D72815C" w14:textId="77777777" w:rsidR="008C2704" w:rsidRPr="008C2704" w:rsidRDefault="008C2704" w:rsidP="008C2704">
      <w:pPr>
        <w:rPr>
          <w:ins w:id="29" w:author="Don Syme" w:date="2010-07-10T14:10:00Z"/>
          <w:lang w:eastAsia="en-GB"/>
        </w:rPr>
      </w:pPr>
    </w:p>
    <w:p w14:paraId="7CD95759" w14:textId="77777777" w:rsidR="00806A52" w:rsidRDefault="00806A52" w:rsidP="00806A52">
      <w:pPr>
        <w:pStyle w:val="Heading2"/>
        <w:rPr>
          <w:lang w:val="en-US"/>
        </w:rPr>
      </w:pPr>
      <w:bookmarkStart w:id="30" w:name="_Toc388370402"/>
      <w:r>
        <w:rPr>
          <w:lang w:val="en-US"/>
        </w:rPr>
        <w:t>Units of Measure</w:t>
      </w:r>
      <w:bookmarkEnd w:id="30"/>
    </w:p>
    <w:p w14:paraId="38F8E2A0" w14:textId="77777777" w:rsidR="00806A52" w:rsidRDefault="00806A52" w:rsidP="00806A52">
      <w:pPr>
        <w:pStyle w:val="Heading3"/>
        <w:rPr>
          <w:lang w:val="en-US" w:eastAsia="en-GB"/>
        </w:rPr>
      </w:pPr>
      <w:bookmarkStart w:id="31" w:name="_Toc388370403"/>
      <w:r>
        <w:rPr>
          <w:lang w:val="en-US" w:eastAsia="en-GB"/>
        </w:rPr>
        <w:t>Systematic Design Patterns and Overloading for Unit Conversion</w:t>
      </w:r>
      <w:bookmarkEnd w:id="31"/>
    </w:p>
    <w:p w14:paraId="3F1AE02D" w14:textId="77777777" w:rsidR="00806A52" w:rsidRDefault="00806A52" w:rsidP="00806A52">
      <w:pPr>
        <w:rPr>
          <w:lang w:val="en-US" w:eastAsia="en-GB"/>
        </w:rPr>
      </w:pPr>
      <w:r>
        <w:rPr>
          <w:lang w:val="en-US" w:eastAsia="en-GB"/>
        </w:rPr>
        <w:t>Here is a design suggestion on a systematic use of overloading for unit conversions:</w:t>
      </w:r>
    </w:p>
    <w:p w14:paraId="05170634" w14:textId="77777777" w:rsidR="00806A52" w:rsidRPr="00F91F8B" w:rsidRDefault="00806A52" w:rsidP="00806A52">
      <w:pPr>
        <w:rPr>
          <w:i/>
        </w:rPr>
      </w:pPr>
      <w:r w:rsidRPr="00F91F8B">
        <w:rPr>
          <w:i/>
        </w:rPr>
        <w:t>Something type directed may well fit with F# (since we use statically resolved, type directed overloading for a bunch of things). e.g. this looks pretty convincing (it doesn’t compile right now, though I think there’s no reason it can’t/shouldn’t)</w:t>
      </w:r>
    </w:p>
    <w:p w14:paraId="5F55A2EC" w14:textId="77777777" w:rsidR="00806A52" w:rsidRPr="00F91F8B" w:rsidRDefault="00806A52" w:rsidP="00806A52">
      <w:pPr>
        <w:pStyle w:val="Code"/>
      </w:pPr>
      <w:r w:rsidRPr="00F91F8B">
        <w:t>[&lt;Measure&gt;]</w:t>
      </w:r>
    </w:p>
    <w:p w14:paraId="7358341D" w14:textId="77777777" w:rsidR="00806A52" w:rsidRPr="00F91F8B" w:rsidRDefault="00806A52" w:rsidP="00806A52">
      <w:pPr>
        <w:pStyle w:val="Code"/>
      </w:pPr>
      <w:r w:rsidRPr="00F91F8B">
        <w:t>type kg =</w:t>
      </w:r>
    </w:p>
    <w:p w14:paraId="19D42A75" w14:textId="77777777" w:rsidR="00806A52" w:rsidRPr="00F91F8B" w:rsidRDefault="00806A52" w:rsidP="00806A52">
      <w:pPr>
        <w:pStyle w:val="Code"/>
      </w:pPr>
      <w:r w:rsidRPr="00F91F8B">
        <w:t>    /// This gives the name of the standard SI unit</w:t>
      </w:r>
    </w:p>
    <w:p w14:paraId="7B6D8FF6" w14:textId="77777777" w:rsidR="00806A52" w:rsidRPr="00F91F8B" w:rsidRDefault="00806A52" w:rsidP="00806A52">
      <w:pPr>
        <w:pStyle w:val="Code"/>
      </w:pPr>
      <w:r w:rsidRPr="00F91F8B">
        <w:t>    static member SIKind = "Mass"</w:t>
      </w:r>
    </w:p>
    <w:p w14:paraId="3538B8D1" w14:textId="77777777" w:rsidR="00806A52" w:rsidRPr="00F91F8B" w:rsidRDefault="00806A52" w:rsidP="00806A52">
      <w:pPr>
        <w:pStyle w:val="Code"/>
      </w:pPr>
      <w:r w:rsidRPr="00F91F8B">
        <w:t>    /// This gives the scaling factor to the standard SI unit</w:t>
      </w:r>
    </w:p>
    <w:p w14:paraId="5C170BDB" w14:textId="77777777" w:rsidR="00806A52" w:rsidRPr="00F91F8B" w:rsidRDefault="00806A52" w:rsidP="00806A52">
      <w:pPr>
        <w:pStyle w:val="Code"/>
      </w:pPr>
      <w:r w:rsidRPr="00F91F8B">
        <w:t>    static member ScalingToSI = 1.0</w:t>
      </w:r>
    </w:p>
    <w:p w14:paraId="7B2EB9E8" w14:textId="77777777" w:rsidR="00806A52" w:rsidRPr="00F91F8B" w:rsidRDefault="00806A52" w:rsidP="00806A52">
      <w:pPr>
        <w:pStyle w:val="Code"/>
      </w:pPr>
    </w:p>
    <w:p w14:paraId="4A9EE1F5" w14:textId="77777777" w:rsidR="00806A52" w:rsidRPr="00F91F8B" w:rsidRDefault="00806A52" w:rsidP="00806A52">
      <w:pPr>
        <w:pStyle w:val="Code"/>
      </w:pPr>
      <w:r w:rsidRPr="00F91F8B">
        <w:t>[&lt;Measure&gt;]</w:t>
      </w:r>
    </w:p>
    <w:p w14:paraId="4C4F4467" w14:textId="77777777" w:rsidR="00806A52" w:rsidRPr="00F91F8B" w:rsidRDefault="00806A52" w:rsidP="00806A52">
      <w:pPr>
        <w:pStyle w:val="Code"/>
      </w:pPr>
      <w:r w:rsidRPr="00F91F8B">
        <w:t>type g =</w:t>
      </w:r>
    </w:p>
    <w:p w14:paraId="17FFF970" w14:textId="77777777" w:rsidR="00806A52" w:rsidRPr="00F91F8B" w:rsidRDefault="00806A52" w:rsidP="00806A52">
      <w:pPr>
        <w:pStyle w:val="Code"/>
      </w:pPr>
      <w:r w:rsidRPr="00F91F8B">
        <w:t>    /// This gives the name of the standard SI unit</w:t>
      </w:r>
    </w:p>
    <w:p w14:paraId="5211053E" w14:textId="77777777" w:rsidR="00806A52" w:rsidRPr="00F91F8B" w:rsidRDefault="00806A52" w:rsidP="00806A52">
      <w:pPr>
        <w:pStyle w:val="Code"/>
      </w:pPr>
      <w:r w:rsidRPr="00F91F8B">
        <w:t>    static member SIKind = "Mass"</w:t>
      </w:r>
    </w:p>
    <w:p w14:paraId="72030745" w14:textId="77777777" w:rsidR="00806A52" w:rsidRPr="00F91F8B" w:rsidRDefault="00806A52" w:rsidP="00806A52">
      <w:pPr>
        <w:pStyle w:val="Code"/>
      </w:pPr>
      <w:r w:rsidRPr="00F91F8B">
        <w:t>    /// This gives the scaling factor to the standard SI unit</w:t>
      </w:r>
    </w:p>
    <w:p w14:paraId="793AC38C" w14:textId="77777777" w:rsidR="00806A52" w:rsidRPr="00F91F8B" w:rsidRDefault="00806A52" w:rsidP="00806A52">
      <w:pPr>
        <w:pStyle w:val="Code"/>
      </w:pPr>
      <w:r w:rsidRPr="00F91F8B">
        <w:t>    static member ScalingToSI = 0.001</w:t>
      </w:r>
    </w:p>
    <w:p w14:paraId="5E6CB7D6" w14:textId="77777777" w:rsidR="00806A52" w:rsidRPr="00F91F8B" w:rsidRDefault="00806A52" w:rsidP="00806A52">
      <w:pPr>
        <w:pStyle w:val="Code"/>
      </w:pPr>
    </w:p>
    <w:p w14:paraId="0BD56ED4" w14:textId="77777777" w:rsidR="00806A52" w:rsidRPr="00F91F8B" w:rsidRDefault="00806A52" w:rsidP="00806A52">
      <w:pPr>
        <w:pStyle w:val="Code"/>
      </w:pPr>
      <w:r w:rsidRPr="00F91F8B">
        <w:t>kind&lt;kg&gt;  // = "Mass"</w:t>
      </w:r>
    </w:p>
    <w:p w14:paraId="16096594" w14:textId="77777777" w:rsidR="00806A52" w:rsidRPr="00F91F8B" w:rsidRDefault="00806A52" w:rsidP="00806A52">
      <w:pPr>
        <w:pStyle w:val="Code"/>
      </w:pPr>
      <w:r w:rsidRPr="00F91F8B">
        <w:t>kind&lt;g&gt;  // = "Mass"</w:t>
      </w:r>
    </w:p>
    <w:p w14:paraId="018A98D7" w14:textId="77777777" w:rsidR="00806A52" w:rsidRPr="00F91F8B" w:rsidRDefault="00806A52" w:rsidP="00806A52">
      <w:pPr>
        <w:pStyle w:val="Code"/>
      </w:pPr>
    </w:p>
    <w:p w14:paraId="3D161AD1" w14:textId="77777777" w:rsidR="00806A52" w:rsidRPr="00F91F8B" w:rsidRDefault="00806A52" w:rsidP="00806A52">
      <w:pPr>
        <w:pStyle w:val="Code"/>
      </w:pPr>
      <w:r w:rsidRPr="00F91F8B">
        <w:t>let x1 = 127.0&lt;kg&gt; |&gt; kg</w:t>
      </w:r>
    </w:p>
    <w:p w14:paraId="140F8BF0" w14:textId="77777777" w:rsidR="00806A52" w:rsidRPr="00F91F8B" w:rsidRDefault="00806A52" w:rsidP="00806A52">
      <w:pPr>
        <w:pStyle w:val="Code"/>
      </w:pPr>
      <w:r w:rsidRPr="00F91F8B">
        <w:t>let x2 = 127.0&lt;g&gt; |&gt; kg</w:t>
      </w:r>
    </w:p>
    <w:p w14:paraId="3378241F" w14:textId="77777777" w:rsidR="00806A52" w:rsidRDefault="00806A52" w:rsidP="00806A52">
      <w:pPr>
        <w:rPr>
          <w:color w:val="1F497D"/>
        </w:rPr>
      </w:pPr>
      <w:r>
        <w:rPr>
          <w:color w:val="1F497D"/>
        </w:rPr>
        <w:t>The necessary overloads would be something very close to this:</w:t>
      </w:r>
    </w:p>
    <w:p w14:paraId="230E7A00" w14:textId="77777777" w:rsidR="00806A52" w:rsidRPr="00F91F8B" w:rsidRDefault="00806A52" w:rsidP="00806A52">
      <w:pPr>
        <w:pStyle w:val="Code"/>
      </w:pPr>
      <w:r w:rsidRPr="00F91F8B">
        <w:t xml:space="preserve">let inline kind&lt; [&lt;Measure&gt;] ^u when ^u : (static member SIKind : string) &gt; = </w:t>
      </w:r>
    </w:p>
    <w:p w14:paraId="7D6B2970" w14:textId="77777777" w:rsidR="00806A52" w:rsidRPr="00F91F8B" w:rsidRDefault="00806A52" w:rsidP="00806A52">
      <w:pPr>
        <w:pStyle w:val="Code"/>
      </w:pPr>
      <w:r w:rsidRPr="00F91F8B">
        <w:t>    (^u : (static member SIKind : string) ())</w:t>
      </w:r>
    </w:p>
    <w:p w14:paraId="1321ACEB" w14:textId="77777777" w:rsidR="00806A52" w:rsidRPr="00F91F8B" w:rsidRDefault="00806A52" w:rsidP="00806A52">
      <w:pPr>
        <w:pStyle w:val="Code"/>
      </w:pPr>
    </w:p>
    <w:p w14:paraId="0DF37756" w14:textId="77777777" w:rsidR="00806A52" w:rsidRPr="00F91F8B" w:rsidRDefault="00806A52" w:rsidP="00806A52">
      <w:pPr>
        <w:pStyle w:val="Code"/>
      </w:pPr>
      <w:r w:rsidRPr="00F91F8B">
        <w:t xml:space="preserve">let inline kg (x:float&lt; (^u) &gt;) = </w:t>
      </w:r>
    </w:p>
    <w:p w14:paraId="5035C80D" w14:textId="77777777" w:rsidR="00806A52" w:rsidRPr="00F91F8B" w:rsidRDefault="00806A52" w:rsidP="00806A52">
      <w:pPr>
        <w:pStyle w:val="Code"/>
      </w:pPr>
      <w:r w:rsidRPr="00F91F8B">
        <w:t>    (^u : (static member ScalingToSI : float) (x))</w:t>
      </w:r>
    </w:p>
    <w:p w14:paraId="3A488233" w14:textId="77777777" w:rsidR="00806A52" w:rsidRDefault="00806A52" w:rsidP="00806A52">
      <w:pPr>
        <w:autoSpaceDE w:val="0"/>
        <w:autoSpaceDN w:val="0"/>
        <w:ind w:left="1440"/>
        <w:rPr>
          <w:rFonts w:ascii="Courier New" w:hAnsi="Courier New" w:cs="Courier New"/>
          <w:szCs w:val="20"/>
        </w:rPr>
      </w:pPr>
    </w:p>
    <w:p w14:paraId="0AB7B273" w14:textId="77777777" w:rsidR="00806A52" w:rsidRDefault="00806A52" w:rsidP="00806A52">
      <w:pPr>
        <w:rPr>
          <w:color w:val="1F497D"/>
        </w:rPr>
      </w:pPr>
      <w:r>
        <w:rPr>
          <w:color w:val="1F497D"/>
        </w:rPr>
        <w:t>Andrew replied:</w:t>
      </w:r>
    </w:p>
    <w:p w14:paraId="4445AA09" w14:textId="77777777" w:rsidR="00806A52" w:rsidRPr="006B4B2F" w:rsidRDefault="00806A52" w:rsidP="00806A52">
      <w:pPr>
        <w:ind w:left="720"/>
        <w:rPr>
          <w:i/>
          <w:color w:val="1F497D"/>
        </w:rPr>
      </w:pPr>
      <w:r w:rsidRPr="006B4B2F">
        <w:rPr>
          <w:i/>
          <w:color w:val="1F497D"/>
        </w:rPr>
        <w:t xml:space="preserve">Neat! But now I want to convert from a density in float&lt;g/cm^3&gt; to float&lt;kg/m^3&gt; (assuming base conversions g to kg and cm to m).   </w:t>
      </w:r>
    </w:p>
    <w:p w14:paraId="3F990751" w14:textId="77777777" w:rsidR="00806A52" w:rsidRDefault="00806A52" w:rsidP="00806A52">
      <w:pPr>
        <w:rPr>
          <w:color w:val="1F497D"/>
        </w:rPr>
      </w:pPr>
      <w:r>
        <w:rPr>
          <w:color w:val="1F497D"/>
        </w:rPr>
        <w:t xml:space="preserve">Don replied: I think this would work </w:t>
      </w:r>
    </w:p>
    <w:p w14:paraId="6CBA856A" w14:textId="77777777" w:rsidR="00806A52" w:rsidRDefault="00806A52" w:rsidP="00806A52">
      <w:pPr>
        <w:pStyle w:val="Code"/>
      </w:pPr>
      <w:r w:rsidRPr="006B4B2F">
        <w:t>let</w:t>
      </w:r>
      <w:r>
        <w:t xml:space="preserve"> </w:t>
      </w:r>
      <w:r w:rsidRPr="006B4B2F">
        <w:t>inline</w:t>
      </w:r>
      <w:r>
        <w:t xml:space="preserve"> massToSI (x:float&lt; (^u) &gt;) = </w:t>
      </w:r>
    </w:p>
    <w:p w14:paraId="4A9D2F4A" w14:textId="77777777" w:rsidR="00806A52" w:rsidRDefault="00806A52" w:rsidP="00806A52">
      <w:pPr>
        <w:pStyle w:val="Code"/>
      </w:pPr>
      <w:r>
        <w:t>    float x * (^u : (</w:t>
      </w:r>
      <w:r w:rsidRPr="006B4B2F">
        <w:t>static</w:t>
      </w:r>
      <w:r>
        <w:t xml:space="preserve"> </w:t>
      </w:r>
      <w:r w:rsidRPr="006B4B2F">
        <w:t>member</w:t>
      </w:r>
      <w:r>
        <w:t xml:space="preserve"> MassToSI : float) (x))</w:t>
      </w:r>
    </w:p>
    <w:p w14:paraId="0B2C066C" w14:textId="77777777" w:rsidR="00806A52" w:rsidRDefault="00806A52" w:rsidP="00806A52">
      <w:pPr>
        <w:pStyle w:val="Code"/>
      </w:pPr>
    </w:p>
    <w:p w14:paraId="32FF1D39" w14:textId="77777777" w:rsidR="00806A52" w:rsidRDefault="00806A52" w:rsidP="00806A52">
      <w:pPr>
        <w:pStyle w:val="Code"/>
      </w:pPr>
      <w:r w:rsidRPr="006B4B2F">
        <w:t>let</w:t>
      </w:r>
      <w:r>
        <w:t xml:space="preserve"> </w:t>
      </w:r>
      <w:r w:rsidRPr="006B4B2F">
        <w:t>inline</w:t>
      </w:r>
      <w:r>
        <w:t xml:space="preserve"> distanceToSI (x:float&lt; (^u) &gt;) = </w:t>
      </w:r>
    </w:p>
    <w:p w14:paraId="0010F232" w14:textId="77777777" w:rsidR="00806A52" w:rsidRDefault="00806A52" w:rsidP="00806A52">
      <w:pPr>
        <w:pStyle w:val="Code"/>
      </w:pPr>
      <w:r>
        <w:t>    float x * (^u : (</w:t>
      </w:r>
      <w:r w:rsidRPr="006B4B2F">
        <w:t>static</w:t>
      </w:r>
      <w:r>
        <w:t xml:space="preserve"> </w:t>
      </w:r>
      <w:r w:rsidRPr="006B4B2F">
        <w:t>member</w:t>
      </w:r>
      <w:r>
        <w:t xml:space="preserve"> DistanceToSI : float) (x))</w:t>
      </w:r>
    </w:p>
    <w:p w14:paraId="25281D84" w14:textId="77777777" w:rsidR="00806A52" w:rsidRDefault="00806A52" w:rsidP="00806A52">
      <w:pPr>
        <w:pStyle w:val="Code"/>
      </w:pPr>
    </w:p>
    <w:p w14:paraId="0F011106" w14:textId="77777777" w:rsidR="00806A52" w:rsidRDefault="00806A52" w:rsidP="00806A52">
      <w:pPr>
        <w:pStyle w:val="Code"/>
      </w:pPr>
      <w:r w:rsidRPr="006B4B2F">
        <w:t>let</w:t>
      </w:r>
      <w:r>
        <w:t xml:space="preserve"> </w:t>
      </w:r>
      <w:r w:rsidRPr="006B4B2F">
        <w:t>inline</w:t>
      </w:r>
      <w:r>
        <w:t xml:space="preserve"> densityToSI (x:float&lt; ^mass / ^dist ^3 &gt;) = </w:t>
      </w:r>
    </w:p>
    <w:p w14:paraId="36F6B98B" w14:textId="77777777" w:rsidR="006343BB" w:rsidRDefault="00806A52">
      <w:pPr>
        <w:pStyle w:val="Code"/>
      </w:pPr>
      <w:r>
        <w:t>    float x * massToSI 1.0 / cube (distanceToSI 1.0)</w:t>
      </w:r>
    </w:p>
    <w:p w14:paraId="3238E356" w14:textId="77777777" w:rsidR="006343BB" w:rsidRDefault="002C520D">
      <w:pPr>
        <w:pStyle w:val="Heading2"/>
      </w:pPr>
      <w:bookmarkStart w:id="32" w:name="_Toc388370404"/>
      <w:r>
        <w:t>Scripting</w:t>
      </w:r>
      <w:bookmarkEnd w:id="32"/>
    </w:p>
    <w:p w14:paraId="4B762BEA" w14:textId="77777777" w:rsidR="002C520D" w:rsidRDefault="002C520D">
      <w:pPr>
        <w:rPr>
          <w:lang w:eastAsia="en-GB"/>
        </w:rPr>
      </w:pPr>
      <w:r>
        <w:rPr>
          <w:lang w:eastAsia="en-GB"/>
        </w:rPr>
        <w:t>The design of scripts in F# 2.0 led to many interesting design discussions.</w:t>
      </w:r>
    </w:p>
    <w:p w14:paraId="0F7F8967" w14:textId="77777777" w:rsidR="006343BB" w:rsidRDefault="002C520D">
      <w:pPr>
        <w:pStyle w:val="Heading3"/>
        <w:rPr>
          <w:lang w:eastAsia="en-GB"/>
        </w:rPr>
      </w:pPr>
      <w:bookmarkStart w:id="33" w:name="_Toc388370405"/>
      <w:r>
        <w:rPr>
          <w:lang w:eastAsia="en-GB"/>
        </w:rPr>
        <w:t>Should Scripts be “Source Code Assemblies”?</w:t>
      </w:r>
      <w:bookmarkEnd w:id="33"/>
    </w:p>
    <w:p w14:paraId="2AC6DC48" w14:textId="77777777" w:rsidR="002C520D" w:rsidRPr="00D2208A" w:rsidRDefault="008F308C" w:rsidP="002C520D">
      <w:r w:rsidRPr="008F308C">
        <w:t>Some design team members (e.g. Don) felt strongly that scripts should be “source code assemblies”, e.g. Could a script be strong-named-and-signed using identical identity logic to a .NET assembly?</w:t>
      </w:r>
    </w:p>
    <w:p w14:paraId="29FD81E9" w14:textId="77777777" w:rsidR="006343BB" w:rsidRDefault="008F308C">
      <w:r w:rsidRPr="008F308C">
        <w:t>Script reference:</w:t>
      </w:r>
    </w:p>
    <w:p w14:paraId="7D6D939E" w14:textId="77777777" w:rsidR="006343BB" w:rsidRDefault="002C520D">
      <w:pPr>
        <w:ind w:firstLine="720"/>
        <w:rPr>
          <w:lang w:val="en-US"/>
        </w:rPr>
      </w:pPr>
      <w:r>
        <w:rPr>
          <w:lang w:val="en-US"/>
        </w:rPr>
        <w:t xml:space="preserve">#load @"http://code.msdn.microsoft.com/FinancialFunctions.fsx, </w:t>
      </w:r>
      <w:r>
        <w:rPr>
          <w:b/>
          <w:bCs/>
          <w:lang w:val="en-US"/>
        </w:rPr>
        <w:t>PublicKey=</w:t>
      </w:r>
      <w:r>
        <w:rPr>
          <w:rFonts w:ascii="Consolas" w:hAnsi="Consolas" w:cs="Consolas"/>
          <w:b/>
          <w:bCs/>
          <w:sz w:val="19"/>
          <w:szCs w:val="19"/>
          <w:lang w:val="en-US"/>
        </w:rPr>
        <w:t>A06AC49443C035A9…"</w:t>
      </w:r>
    </w:p>
    <w:p w14:paraId="6FC51BA4" w14:textId="77777777" w:rsidR="002C520D" w:rsidRPr="00D2208A" w:rsidRDefault="008F308C">
      <w:r w:rsidRPr="008F308C">
        <w:t>The script:</w:t>
      </w:r>
    </w:p>
    <w:p w14:paraId="77C25D88" w14:textId="77777777" w:rsidR="006343BB" w:rsidRDefault="00D2208A">
      <w:pPr>
        <w:ind w:firstLine="720"/>
        <w:rPr>
          <w:lang w:val="en-US"/>
        </w:rPr>
      </w:pPr>
      <w:r>
        <w:rPr>
          <w:lang w:val="en-US"/>
        </w:rPr>
        <w:t>#strongname "</w:t>
      </w:r>
      <w:r w:rsidR="002C520D">
        <w:rPr>
          <w:lang w:val="en-US"/>
        </w:rPr>
        <w:t>&lt;some-embedded-bytes&gt;"</w:t>
      </w:r>
    </w:p>
    <w:p w14:paraId="768B2D74" w14:textId="77777777" w:rsidR="002C520D" w:rsidRPr="00D2208A" w:rsidRDefault="008F308C" w:rsidP="002C520D">
      <w:r w:rsidRPr="008F308C">
        <w:t>Where some build or web-delivery process embeds the bytes into the script on Luca's side? If he wanted to delay-sign he could use something like this:</w:t>
      </w:r>
    </w:p>
    <w:p w14:paraId="545BAF81" w14:textId="77777777" w:rsidR="006343BB" w:rsidRDefault="00D2208A">
      <w:pPr>
        <w:ind w:firstLine="720"/>
        <w:rPr>
          <w:lang w:val="en-US"/>
        </w:rPr>
      </w:pPr>
      <w:r>
        <w:rPr>
          <w:lang w:val="en-US"/>
        </w:rPr>
        <w:t>#delaysign "</w:t>
      </w:r>
      <w:r w:rsidR="002C520D">
        <w:rPr>
          <w:lang w:val="en-US"/>
        </w:rPr>
        <w:t>&lt;some-embedded-bytes&gt;"</w:t>
      </w:r>
    </w:p>
    <w:p w14:paraId="5C68C526" w14:textId="77777777" w:rsidR="002C520D" w:rsidRPr="00D2208A" w:rsidRDefault="008F308C" w:rsidP="002C520D">
      <w:r w:rsidRPr="008F308C">
        <w:t>For the version, you would then have the usual .NET choice of embedding the version in the name or not, i.e. in this case the assembly name would be "FinancialFunctions":</w:t>
      </w:r>
    </w:p>
    <w:p w14:paraId="3A60221D" w14:textId="77777777" w:rsidR="006343BB" w:rsidRDefault="008F308C">
      <w:pPr>
        <w:pStyle w:val="Code"/>
        <w:rPr>
          <w:sz w:val="14"/>
        </w:rPr>
      </w:pPr>
      <w:r w:rsidRPr="008F308C">
        <w:rPr>
          <w:sz w:val="14"/>
        </w:rPr>
        <w:t>#load @"</w:t>
      </w:r>
      <w:hyperlink r:id="rId8" w:history="1">
        <w:r w:rsidRPr="008F308C">
          <w:rPr>
            <w:rStyle w:val="Hyperlink"/>
            <w:color w:val="auto"/>
            <w:sz w:val="14"/>
            <w:u w:val="none"/>
          </w:rPr>
          <w:t>http://code.msdn.microsoft.com/FinancialFunctions.fsx@PublicKey=</w:t>
        </w:r>
        <w:r w:rsidRPr="008F308C">
          <w:rPr>
            <w:rStyle w:val="Hyperlink"/>
            <w:color w:val="auto"/>
            <w:sz w:val="14"/>
            <w:szCs w:val="19"/>
            <w:u w:val="none"/>
          </w:rPr>
          <w:t>A06AC49443C035A9, Version=1.0.0.0</w:t>
        </w:r>
      </w:hyperlink>
      <w:r w:rsidRPr="008F308C">
        <w:rPr>
          <w:sz w:val="14"/>
          <w:szCs w:val="19"/>
        </w:rPr>
        <w:t>"</w:t>
      </w:r>
    </w:p>
    <w:p w14:paraId="15098E2D" w14:textId="77777777" w:rsidR="002C520D" w:rsidRPr="00D2208A" w:rsidRDefault="008F308C">
      <w:r w:rsidRPr="008F308C">
        <w:t>And in this case it would be"FinancialFunctions-v2"</w:t>
      </w:r>
    </w:p>
    <w:p w14:paraId="2AA00D72" w14:textId="77777777" w:rsidR="00D2208A" w:rsidRPr="00D2208A" w:rsidRDefault="00D2208A" w:rsidP="00D2208A">
      <w:pPr>
        <w:pStyle w:val="Code"/>
        <w:rPr>
          <w:sz w:val="14"/>
        </w:rPr>
      </w:pPr>
      <w:r w:rsidRPr="00D2208A">
        <w:rPr>
          <w:sz w:val="14"/>
        </w:rPr>
        <w:t>#load @"</w:t>
      </w:r>
      <w:hyperlink r:id="rId9" w:history="1">
        <w:r w:rsidRPr="00D2208A">
          <w:rPr>
            <w:rStyle w:val="Hyperlink"/>
            <w:color w:val="auto"/>
            <w:sz w:val="14"/>
            <w:u w:val="none"/>
          </w:rPr>
          <w:t>http://code.msdn.microsoft.com/FinancialFunctions.fsx@PublicKey=</w:t>
        </w:r>
        <w:r w:rsidRPr="00D2208A">
          <w:rPr>
            <w:rStyle w:val="Hyperlink"/>
            <w:color w:val="auto"/>
            <w:sz w:val="14"/>
            <w:szCs w:val="19"/>
            <w:u w:val="none"/>
          </w:rPr>
          <w:t>A06AC49443C035A9</w:t>
        </w:r>
        <w:r>
          <w:rPr>
            <w:rStyle w:val="Hyperlink"/>
            <w:color w:val="auto"/>
            <w:sz w:val="14"/>
            <w:szCs w:val="19"/>
            <w:u w:val="none"/>
          </w:rPr>
          <w:t>, Version=2</w:t>
        </w:r>
        <w:r w:rsidRPr="00D2208A">
          <w:rPr>
            <w:rStyle w:val="Hyperlink"/>
            <w:color w:val="auto"/>
            <w:sz w:val="14"/>
            <w:szCs w:val="19"/>
            <w:u w:val="none"/>
          </w:rPr>
          <w:t>.0.0.0</w:t>
        </w:r>
      </w:hyperlink>
      <w:r w:rsidRPr="00D2208A">
        <w:rPr>
          <w:sz w:val="14"/>
          <w:szCs w:val="19"/>
        </w:rPr>
        <w:t>"</w:t>
      </w:r>
    </w:p>
    <w:p w14:paraId="593091A0" w14:textId="77777777" w:rsidR="006343BB" w:rsidRDefault="00D2208A">
      <w:pPr>
        <w:pStyle w:val="Heading2"/>
      </w:pPr>
      <w:bookmarkStart w:id="34" w:name="_Toc388370406"/>
      <w:r>
        <w:lastRenderedPageBreak/>
        <w:t>F# Interactive</w:t>
      </w:r>
      <w:bookmarkEnd w:id="34"/>
    </w:p>
    <w:p w14:paraId="374F7E58" w14:textId="77777777" w:rsidR="00CC305E" w:rsidRDefault="00CC305E">
      <w:pPr>
        <w:pStyle w:val="Heading3"/>
        <w:rPr>
          <w:lang w:eastAsia="en-GB"/>
        </w:rPr>
      </w:pPr>
      <w:bookmarkStart w:id="35" w:name="_Toc388370407"/>
      <w:r>
        <w:rPr>
          <w:lang w:eastAsia="en-GB"/>
        </w:rPr>
        <w:t>F# Interactive and AssemblyResolve Event</w:t>
      </w:r>
      <w:bookmarkEnd w:id="35"/>
    </w:p>
    <w:p w14:paraId="7FAEB9ED" w14:textId="77777777" w:rsidR="00CC305E" w:rsidRDefault="00CC305E" w:rsidP="00CC305E">
      <w:pPr>
        <w:rPr>
          <w:lang w:eastAsia="en-GB"/>
        </w:rPr>
      </w:pPr>
    </w:p>
    <w:p w14:paraId="6D1FAFA2" w14:textId="77777777" w:rsidR="00CC305E" w:rsidRDefault="00CC305E" w:rsidP="00CC305E">
      <w:pPr>
        <w:rPr>
          <w:lang w:eastAsia="en-GB"/>
        </w:rPr>
      </w:pPr>
      <w:r>
        <w:rPr>
          <w:lang w:eastAsia="en-GB"/>
        </w:rPr>
        <w:t xml:space="preserve">FSI.EXE changes the behaviour of AssemblyResolve event, and in particular on an assembly load failure it </w:t>
      </w:r>
    </w:p>
    <w:p w14:paraId="73A1C179" w14:textId="77777777" w:rsidR="00CC305E" w:rsidRDefault="00CC305E" w:rsidP="00FB1F3C">
      <w:pPr>
        <w:pStyle w:val="ListParagraph"/>
        <w:numPr>
          <w:ilvl w:val="0"/>
          <w:numId w:val="41"/>
        </w:numPr>
        <w:rPr>
          <w:lang w:eastAsia="en-GB"/>
        </w:rPr>
      </w:pPr>
      <w:r>
        <w:rPr>
          <w:lang w:eastAsia="en-GB"/>
        </w:rPr>
        <w:t>prints an exception message</w:t>
      </w:r>
    </w:p>
    <w:p w14:paraId="1F884741" w14:textId="77777777" w:rsidR="00CC305E" w:rsidRDefault="00CC305E" w:rsidP="00FB1F3C">
      <w:pPr>
        <w:pStyle w:val="ListParagraph"/>
        <w:numPr>
          <w:ilvl w:val="0"/>
          <w:numId w:val="41"/>
        </w:numPr>
        <w:rPr>
          <w:lang w:eastAsia="en-GB"/>
        </w:rPr>
      </w:pPr>
      <w:r>
        <w:rPr>
          <w:lang w:eastAsia="en-GB"/>
        </w:rPr>
        <w:t>throws a different exception which can’t be caught (except by a generic exception handler)</w:t>
      </w:r>
    </w:p>
    <w:p w14:paraId="4A224BAC" w14:textId="77777777" w:rsidR="00CC305E" w:rsidRDefault="00CC305E" w:rsidP="00CC305E">
      <w:pPr>
        <w:rPr>
          <w:lang w:eastAsia="en-GB"/>
        </w:rPr>
      </w:pPr>
      <w:r>
        <w:rPr>
          <w:lang w:eastAsia="en-GB"/>
        </w:rPr>
        <w:t>This is because fsi.exe adds to the AssemblyResolve event handler. This is to support #r on paths, e.g.</w:t>
      </w:r>
    </w:p>
    <w:p w14:paraId="20BDF521" w14:textId="77777777" w:rsidR="00CC305E" w:rsidRDefault="00CC305E" w:rsidP="00CC305E">
      <w:pPr>
        <w:rPr>
          <w:lang w:eastAsia="en-GB"/>
        </w:rPr>
      </w:pPr>
      <w:r>
        <w:rPr>
          <w:lang w:eastAsia="en-GB"/>
        </w:rPr>
        <w:t xml:space="preserve">                #r @"c:\foo\bar.dll”</w:t>
      </w:r>
    </w:p>
    <w:p w14:paraId="3271BF31" w14:textId="77777777" w:rsidR="00CC305E" w:rsidRDefault="00CC305E" w:rsidP="00CC305E">
      <w:pPr>
        <w:rPr>
          <w:lang w:eastAsia="en-GB"/>
        </w:rPr>
      </w:pPr>
      <w:r>
        <w:rPr>
          <w:lang w:eastAsia="en-GB"/>
        </w:rPr>
        <w:t>Fsi.exe also adds a resolve handler at the end of the chain of assembly handlers that reports a good error message when an assembly load fails (a common case in fsi.exe when the assembly reference set is incomplete or reference paths have not been set up correctly). This means catching assembly load failures won’t work very well, because an error will already have been shown.</w:t>
      </w:r>
    </w:p>
    <w:p w14:paraId="50C08A39" w14:textId="77777777" w:rsidR="006343BB" w:rsidRDefault="00D2208A">
      <w:pPr>
        <w:pStyle w:val="Heading3"/>
        <w:rPr>
          <w:lang w:eastAsia="en-GB"/>
        </w:rPr>
      </w:pPr>
      <w:bookmarkStart w:id="36" w:name="_Toc388370408"/>
      <w:r>
        <w:rPr>
          <w:lang w:eastAsia="en-GB"/>
        </w:rPr>
        <w:t>Known Limitation: F# Interactive &amp; IIS/WCF</w:t>
      </w:r>
      <w:bookmarkEnd w:id="36"/>
    </w:p>
    <w:p w14:paraId="05839B3B" w14:textId="77777777" w:rsidR="00D2208A" w:rsidRPr="00D2208A" w:rsidRDefault="00D2208A" w:rsidP="00D2208A">
      <w:pPr>
        <w:rPr>
          <w:lang w:eastAsia="en-GB"/>
        </w:rPr>
      </w:pPr>
      <w:r>
        <w:rPr>
          <w:lang w:eastAsia="en-GB"/>
        </w:rPr>
        <w:t xml:space="preserve">There are some interesting and important scenarios where F# Interactive can’t be used in F# 2.0. </w:t>
      </w:r>
      <w:r>
        <w:t xml:space="preserve">For example, consider </w:t>
      </w:r>
      <w:r w:rsidR="008F308C" w:rsidRPr="008F308C">
        <w:t>playing around randomly with WCF types and methods from FSI. This code:</w:t>
      </w:r>
    </w:p>
    <w:p w14:paraId="24E6D6D7" w14:textId="77777777" w:rsidR="006343BB" w:rsidRDefault="008F308C">
      <w:pPr>
        <w:pStyle w:val="Code"/>
      </w:pPr>
      <w:r w:rsidRPr="008F308C">
        <w:t>#r @"System.ServiceModel.dll"</w:t>
      </w:r>
    </w:p>
    <w:p w14:paraId="46CCB69E" w14:textId="77777777" w:rsidR="006343BB" w:rsidRDefault="008F308C">
      <w:pPr>
        <w:pStyle w:val="Code"/>
      </w:pPr>
      <w:r w:rsidRPr="008F308C">
        <w:t>let factory1 = System.ServiceModel.Activation.ServiceHostFactory()</w:t>
      </w:r>
    </w:p>
    <w:p w14:paraId="3686B44D" w14:textId="77777777" w:rsidR="006343BB" w:rsidRDefault="008F308C">
      <w:pPr>
        <w:pStyle w:val="Code"/>
      </w:pPr>
      <w:r w:rsidRPr="008F308C">
        <w:t>let service1 = factory1.CreateServiceHost("", [| System.Uri "</w:t>
      </w:r>
      <w:hyperlink r:id="rId10" w:history="1">
        <w:r w:rsidRPr="008F308C">
          <w:rPr>
            <w:rStyle w:val="Hyperlink"/>
            <w:color w:val="auto"/>
            <w:u w:val="none"/>
          </w:rPr>
          <w:t>http://foo</w:t>
        </w:r>
      </w:hyperlink>
      <w:r w:rsidRPr="008F308C">
        <w:t>" |])</w:t>
      </w:r>
    </w:p>
    <w:p w14:paraId="68BFACD6" w14:textId="77777777" w:rsidR="006343BB" w:rsidRDefault="008F308C">
      <w:r w:rsidRPr="008F308C">
        <w:t>gives:</w:t>
      </w:r>
    </w:p>
    <w:p w14:paraId="1C5676CB" w14:textId="77777777" w:rsidR="006343BB" w:rsidRDefault="00D2208A">
      <w:pPr>
        <w:pStyle w:val="Code"/>
      </w:pPr>
      <w:r>
        <w:t>System.InvalidOperationException: 'ServiceHostFactory.CreateServiceHost' cannot be invoked within the current hosting environment. This API requires that the calling application be hosted in IIS or WAS.</w:t>
      </w:r>
    </w:p>
    <w:p w14:paraId="3C18168C" w14:textId="77777777" w:rsidR="006343BB" w:rsidRDefault="008F308C">
      <w:r w:rsidRPr="008F308C">
        <w:t>Which immediately raises the question “can I run my instance of FSI.EXE as if it is hosted in IIS”?</w:t>
      </w:r>
      <w:r w:rsidR="00D2208A">
        <w:t xml:space="preserve"> </w:t>
      </w:r>
      <w:r w:rsidRPr="008F308C">
        <w:t>Likewise this:</w:t>
      </w:r>
    </w:p>
    <w:p w14:paraId="0325D9AC" w14:textId="77777777" w:rsidR="006343BB" w:rsidRDefault="008F308C">
      <w:pPr>
        <w:pStyle w:val="Code"/>
      </w:pPr>
      <w:r w:rsidRPr="008F308C">
        <w:t xml:space="preserve">let factory2 = System.ServiceModel.Activation.WebScriptServiceHostFactory()    </w:t>
      </w:r>
    </w:p>
    <w:p w14:paraId="5E1C42AC" w14:textId="77777777" w:rsidR="006343BB" w:rsidRDefault="008F308C">
      <w:pPr>
        <w:pStyle w:val="Code"/>
      </w:pPr>
      <w:r w:rsidRPr="008F308C">
        <w:t>let service2 = factory2.CreateServiceHost("", [| System.Uri "</w:t>
      </w:r>
      <w:hyperlink r:id="rId11" w:history="1">
        <w:r w:rsidRPr="008F308C">
          <w:rPr>
            <w:rStyle w:val="Hyperlink"/>
            <w:color w:val="auto"/>
            <w:u w:val="none"/>
          </w:rPr>
          <w:t>http://foo</w:t>
        </w:r>
      </w:hyperlink>
      <w:r w:rsidRPr="008F308C">
        <w:t>" |])</w:t>
      </w:r>
    </w:p>
    <w:p w14:paraId="7D369A3F" w14:textId="77777777" w:rsidR="006343BB" w:rsidRDefault="008F308C">
      <w:r w:rsidRPr="008F308C">
        <w:t>gave the same error.</w:t>
      </w:r>
    </w:p>
    <w:p w14:paraId="32C86AF5" w14:textId="77777777" w:rsidR="006343BB" w:rsidRDefault="00D2208A">
      <w:pPr>
        <w:pStyle w:val="Heading3"/>
      </w:pPr>
      <w:bookmarkStart w:id="37" w:name="_Toc388370409"/>
      <w:r>
        <w:t xml:space="preserve">Known Limitation: F# Interactive &amp; </w:t>
      </w:r>
      <w:r w:rsidR="00030EB4">
        <w:t>Transportable</w:t>
      </w:r>
      <w:r>
        <w:t xml:space="preserve"> Code</w:t>
      </w:r>
      <w:bookmarkEnd w:id="37"/>
    </w:p>
    <w:p w14:paraId="4DBC0D73" w14:textId="77777777" w:rsidR="00D2208A" w:rsidRDefault="00D2208A" w:rsidP="00D2208A">
      <w:r>
        <w:t xml:space="preserve">It is not possible to use interactively compiled code in other application domains or processes. For example, I was playing around with creating “remote” agents in other application domains, and </w:t>
      </w:r>
      <w:r>
        <w:rPr>
          <w:highlight w:val="yellow"/>
        </w:rPr>
        <w:t>this bit</w:t>
      </w:r>
      <w:r>
        <w:t xml:space="preserve"> fails, because the F# dynamic assembly is created in one particular app domain and is not saved to disk as a DLL.  </w:t>
      </w:r>
    </w:p>
    <w:p w14:paraId="425CC374" w14:textId="77777777" w:rsidR="006343BB" w:rsidRDefault="00D2208A">
      <w:r>
        <w:t xml:space="preserve">One possible direction would be to support a #save FSI directive here. This would save the current DLL being generated and start a new dynamic DLL. The current DLL (and any past, saved DLLs) could then, I think, be used from other app domains, and serialized and sent across the wire to other processes or a cluster.  Fixing this sort of thing could potentially be part of a V1.1/V2.0 focus on applied distributed computing with F#. </w:t>
      </w:r>
    </w:p>
    <w:p w14:paraId="7BC30856" w14:textId="77777777" w:rsidR="006343BB" w:rsidRDefault="008F308C">
      <w:pPr>
        <w:pStyle w:val="Code"/>
      </w:pPr>
      <w:r w:rsidRPr="008F308C">
        <w:t xml:space="preserve">type Agent() = </w:t>
      </w:r>
    </w:p>
    <w:p w14:paraId="0423CB39" w14:textId="77777777" w:rsidR="006343BB" w:rsidRDefault="008F308C">
      <w:pPr>
        <w:pStyle w:val="Code"/>
      </w:pPr>
      <w:r w:rsidRPr="008F308C">
        <w:t>    inherit System.MarshalByRefObject()</w:t>
      </w:r>
    </w:p>
    <w:p w14:paraId="6C380679" w14:textId="77777777" w:rsidR="006343BB" w:rsidRDefault="008F308C">
      <w:pPr>
        <w:pStyle w:val="Code"/>
      </w:pPr>
      <w:r w:rsidRPr="008F308C">
        <w:lastRenderedPageBreak/>
        <w:t xml:space="preserve">    let mbox = new MailboxProcessor&lt;_&gt;(fun mbox -&gt; </w:t>
      </w:r>
    </w:p>
    <w:p w14:paraId="3C5D35B6" w14:textId="77777777" w:rsidR="006343BB" w:rsidRDefault="008F308C">
      <w:pPr>
        <w:pStyle w:val="Code"/>
      </w:pPr>
      <w:r w:rsidRPr="008F308C">
        <w:t xml:space="preserve">        let rec loop n = </w:t>
      </w:r>
    </w:p>
    <w:p w14:paraId="5EE2545E" w14:textId="77777777" w:rsidR="006343BB" w:rsidRDefault="008F308C">
      <w:pPr>
        <w:pStyle w:val="Code"/>
      </w:pPr>
      <w:r w:rsidRPr="008F308C">
        <w:t>            async {</w:t>
      </w:r>
    </w:p>
    <w:p w14:paraId="2BCB7E67" w14:textId="77777777" w:rsidR="006343BB" w:rsidRDefault="008F308C">
      <w:pPr>
        <w:pStyle w:val="Code"/>
      </w:pPr>
      <w:r w:rsidRPr="008F308C">
        <w:t xml:space="preserve">                printfn "waiting..." </w:t>
      </w:r>
    </w:p>
    <w:p w14:paraId="38BD109B" w14:textId="77777777" w:rsidR="006343BB" w:rsidRDefault="008F308C">
      <w:pPr>
        <w:pStyle w:val="Code"/>
      </w:pPr>
      <w:r w:rsidRPr="008F308C">
        <w:t>                let! msg = mbox.Receive()</w:t>
      </w:r>
    </w:p>
    <w:p w14:paraId="4832E652" w14:textId="77777777" w:rsidR="006343BB" w:rsidRDefault="008F308C">
      <w:pPr>
        <w:pStyle w:val="Code"/>
      </w:pPr>
      <w:r w:rsidRPr="008F308C">
        <w:t>                printfn "msg = %A, n = %d" msg n</w:t>
      </w:r>
    </w:p>
    <w:p w14:paraId="63BAB3B9" w14:textId="77777777" w:rsidR="006343BB" w:rsidRDefault="008F308C">
      <w:pPr>
        <w:pStyle w:val="Code"/>
      </w:pPr>
      <w:r w:rsidRPr="008F308C">
        <w:t xml:space="preserve">                match msg with </w:t>
      </w:r>
    </w:p>
    <w:p w14:paraId="0C8DBB8B" w14:textId="77777777" w:rsidR="006343BB" w:rsidRDefault="008F308C">
      <w:pPr>
        <w:pStyle w:val="Code"/>
      </w:pPr>
      <w:r w:rsidRPr="008F308C">
        <w:t xml:space="preserve">                | Choice1Of2 i -&gt; </w:t>
      </w:r>
    </w:p>
    <w:p w14:paraId="34607639" w14:textId="77777777" w:rsidR="006343BB" w:rsidRDefault="008F308C">
      <w:pPr>
        <w:pStyle w:val="Code"/>
      </w:pPr>
      <w:r w:rsidRPr="008F308C">
        <w:t>                    return! loop (n+i)</w:t>
      </w:r>
    </w:p>
    <w:p w14:paraId="73A4416B" w14:textId="77777777" w:rsidR="006343BB" w:rsidRDefault="008F308C">
      <w:pPr>
        <w:pStyle w:val="Code"/>
      </w:pPr>
      <w:r w:rsidRPr="008F308C">
        <w:t xml:space="preserve">                | Choice2Of2 (reply: AsyncReplyChannel&lt;int&gt;) -&gt; </w:t>
      </w:r>
    </w:p>
    <w:p w14:paraId="7F6EA878" w14:textId="77777777" w:rsidR="006343BB" w:rsidRDefault="008F308C">
      <w:pPr>
        <w:pStyle w:val="Code"/>
      </w:pPr>
      <w:r w:rsidRPr="008F308C">
        <w:t>                    reply.Reply n</w:t>
      </w:r>
    </w:p>
    <w:p w14:paraId="5341F483" w14:textId="77777777" w:rsidR="006343BB" w:rsidRDefault="008F308C">
      <w:pPr>
        <w:pStyle w:val="Code"/>
      </w:pPr>
      <w:r w:rsidRPr="008F308C">
        <w:t>                    return! loop n</w:t>
      </w:r>
    </w:p>
    <w:p w14:paraId="244E153E" w14:textId="77777777" w:rsidR="006343BB" w:rsidRDefault="008F308C">
      <w:pPr>
        <w:pStyle w:val="Code"/>
      </w:pPr>
      <w:r w:rsidRPr="008F308C">
        <w:t>            }</w:t>
      </w:r>
    </w:p>
    <w:p w14:paraId="6291A238" w14:textId="77777777" w:rsidR="006343BB" w:rsidRDefault="008F308C">
      <w:pPr>
        <w:pStyle w:val="Code"/>
      </w:pPr>
      <w:r w:rsidRPr="008F308C">
        <w:t>        loop 0)</w:t>
      </w:r>
    </w:p>
    <w:p w14:paraId="08092F1D" w14:textId="77777777" w:rsidR="006343BB" w:rsidRDefault="008F308C">
      <w:pPr>
        <w:pStyle w:val="Code"/>
      </w:pPr>
      <w:r w:rsidRPr="008F308C">
        <w:t>    do mbox.Start()</w:t>
      </w:r>
    </w:p>
    <w:p w14:paraId="63612D2C" w14:textId="77777777" w:rsidR="006343BB" w:rsidRDefault="008F308C">
      <w:pPr>
        <w:pStyle w:val="Code"/>
      </w:pPr>
      <w:r w:rsidRPr="008F308C">
        <w:t xml:space="preserve">        </w:t>
      </w:r>
    </w:p>
    <w:p w14:paraId="220ECF52" w14:textId="77777777" w:rsidR="006343BB" w:rsidRDefault="008F308C">
      <w:pPr>
        <w:pStyle w:val="Code"/>
      </w:pPr>
      <w:r w:rsidRPr="008F308C">
        <w:t>    member x.Send n = mbox.Post (Choice1Of2 n)</w:t>
      </w:r>
    </w:p>
    <w:p w14:paraId="2D344A91" w14:textId="77777777" w:rsidR="006343BB" w:rsidRDefault="008F308C">
      <w:pPr>
        <w:pStyle w:val="Code"/>
      </w:pPr>
      <w:r w:rsidRPr="008F308C">
        <w:t>    member x.AsyncGet n = mbox.PostAndAsyncReply (fun reply -&gt; Choice2Of2 reply)</w:t>
      </w:r>
    </w:p>
    <w:p w14:paraId="4A1D64FB" w14:textId="77777777" w:rsidR="006343BB" w:rsidRDefault="006343BB">
      <w:pPr>
        <w:pStyle w:val="Code"/>
      </w:pPr>
    </w:p>
    <w:p w14:paraId="64B7D5E3" w14:textId="77777777" w:rsidR="006343BB" w:rsidRDefault="008F308C">
      <w:pPr>
        <w:pStyle w:val="Code"/>
      </w:pPr>
      <w:r w:rsidRPr="008F308C">
        <w:t>// note: adding a #save directive may be enough to make the generated code accessible across app domains</w:t>
      </w:r>
    </w:p>
    <w:p w14:paraId="7B954419" w14:textId="77777777" w:rsidR="006343BB" w:rsidRDefault="008F308C">
      <w:pPr>
        <w:pStyle w:val="Code"/>
      </w:pPr>
      <w:r w:rsidRPr="008F308C">
        <w:t>// #save     </w:t>
      </w:r>
    </w:p>
    <w:p w14:paraId="28625CBC" w14:textId="77777777" w:rsidR="006343BB" w:rsidRDefault="006343BB">
      <w:pPr>
        <w:pStyle w:val="Code"/>
      </w:pPr>
    </w:p>
    <w:p w14:paraId="608C5044" w14:textId="77777777" w:rsidR="006343BB" w:rsidRDefault="008F308C">
      <w:pPr>
        <w:pStyle w:val="Code"/>
      </w:pPr>
      <w:r w:rsidRPr="008F308C">
        <w:t>let agent = Agent()</w:t>
      </w:r>
    </w:p>
    <w:p w14:paraId="01F034D9" w14:textId="77777777" w:rsidR="006343BB" w:rsidRDefault="006343BB">
      <w:pPr>
        <w:pStyle w:val="Code"/>
      </w:pPr>
    </w:p>
    <w:p w14:paraId="77280AC6" w14:textId="77777777" w:rsidR="006343BB" w:rsidRDefault="008F308C">
      <w:pPr>
        <w:pStyle w:val="Code"/>
      </w:pPr>
      <w:r w:rsidRPr="008F308C">
        <w:t>let remoteDomain = System.AppDomain.CreateDomain("other domain")</w:t>
      </w:r>
    </w:p>
    <w:p w14:paraId="563232A2" w14:textId="77777777" w:rsidR="006343BB" w:rsidRDefault="006343BB">
      <w:pPr>
        <w:pStyle w:val="Code"/>
      </w:pPr>
    </w:p>
    <w:p w14:paraId="5ECD6690" w14:textId="77777777" w:rsidR="006343BB" w:rsidRDefault="008F308C">
      <w:pPr>
        <w:pStyle w:val="Code"/>
      </w:pPr>
      <w:r w:rsidRPr="008F308C">
        <w:t>System.Reflection.Assembly.Load("FSI-ASSEMBLY") // succeeds</w:t>
      </w:r>
    </w:p>
    <w:p w14:paraId="08E489DE" w14:textId="77777777" w:rsidR="006343BB" w:rsidRDefault="006343BB">
      <w:pPr>
        <w:pStyle w:val="Code"/>
      </w:pPr>
    </w:p>
    <w:p w14:paraId="4289BE2C" w14:textId="77777777" w:rsidR="006343BB" w:rsidRDefault="008F308C">
      <w:pPr>
        <w:pStyle w:val="Code"/>
      </w:pPr>
      <w:r w:rsidRPr="008F308C">
        <w:t>let obj = remoteDomain.CreateInstanceFromAndUnwrap(</w:t>
      </w:r>
      <w:r w:rsidRPr="008F308C">
        <w:rPr>
          <w:highlight w:val="yellow"/>
        </w:rPr>
        <w:t>"FSI-ASSEMBLY"</w:t>
      </w:r>
      <w:r w:rsidRPr="008F308C">
        <w:t>, typeof&lt;Agent&gt;.Name)</w:t>
      </w:r>
    </w:p>
    <w:p w14:paraId="3951847D" w14:textId="77777777" w:rsidR="006343BB" w:rsidRDefault="006343BB"/>
    <w:p w14:paraId="07547579" w14:textId="77777777" w:rsidR="00806A52" w:rsidRDefault="00806A52" w:rsidP="00806A52">
      <w:pPr>
        <w:pStyle w:val="Heading1"/>
      </w:pPr>
      <w:bookmarkStart w:id="38" w:name="_Toc388370410"/>
      <w:r>
        <w:lastRenderedPageBreak/>
        <w:t xml:space="preserve">FSharp.Core Design </w:t>
      </w:r>
      <w:r w:rsidR="000A42E0">
        <w:t xml:space="preserve">Notes &amp; </w:t>
      </w:r>
      <w:r>
        <w:t>FAQ</w:t>
      </w:r>
      <w:r w:rsidR="000A42E0">
        <w:t>s</w:t>
      </w:r>
      <w:bookmarkEnd w:id="38"/>
    </w:p>
    <w:p w14:paraId="4E2B5010" w14:textId="77777777" w:rsidR="00806A52" w:rsidRDefault="00806A52" w:rsidP="00806A52">
      <w:pPr>
        <w:pStyle w:val="Heading2"/>
        <w:rPr>
          <w:lang w:val="en-US"/>
        </w:rPr>
      </w:pPr>
      <w:bookmarkStart w:id="39" w:name="_Toc388370411"/>
      <w:r>
        <w:rPr>
          <w:lang w:val="en-US"/>
        </w:rPr>
        <w:t>Basic Operators</w:t>
      </w:r>
      <w:bookmarkEnd w:id="39"/>
    </w:p>
    <w:p w14:paraId="6EAB5CFC" w14:textId="77777777" w:rsidR="00806A52" w:rsidRDefault="00806A52" w:rsidP="00806A52">
      <w:pPr>
        <w:pStyle w:val="Heading3"/>
        <w:rPr>
          <w:lang w:val="en-US"/>
        </w:rPr>
      </w:pPr>
      <w:bookmarkStart w:id="40" w:name="_Toc388370412"/>
      <w:r>
        <w:rPr>
          <w:lang w:val="en-US"/>
        </w:rPr>
        <w:t>“enum” only works on 32-bit</w:t>
      </w:r>
      <w:bookmarkEnd w:id="40"/>
    </w:p>
    <w:p w14:paraId="3F1B3452" w14:textId="77777777" w:rsidR="006343BB" w:rsidRDefault="00677BC3">
      <w:pPr>
        <w:rPr>
          <w:lang w:eastAsia="en-GB"/>
        </w:rPr>
      </w:pPr>
      <w:r>
        <w:rPr>
          <w:lang w:val="en-US"/>
        </w:rPr>
        <w:t xml:space="preserve">In F# 2.0, </w:t>
      </w:r>
      <w:r>
        <w:rPr>
          <w:lang w:eastAsia="en-GB"/>
        </w:rPr>
        <w:t>the</w:t>
      </w:r>
      <w:r w:rsidR="00806A52">
        <w:rPr>
          <w:lang w:eastAsia="en-GB"/>
        </w:rPr>
        <w:t xml:space="preserve"> 'enum' </w:t>
      </w:r>
      <w:r>
        <w:rPr>
          <w:lang w:eastAsia="en-GB"/>
        </w:rPr>
        <w:t xml:space="preserve">function only </w:t>
      </w:r>
      <w:r w:rsidR="00806A52">
        <w:rPr>
          <w:lang w:eastAsia="en-GB"/>
        </w:rPr>
        <w:t>convert</w:t>
      </w:r>
      <w:r>
        <w:rPr>
          <w:lang w:eastAsia="en-GB"/>
        </w:rPr>
        <w:t>s</w:t>
      </w:r>
      <w:r w:rsidR="00806A52">
        <w:rPr>
          <w:lang w:eastAsia="en-GB"/>
        </w:rPr>
        <w:t xml:space="preserve"> </w:t>
      </w:r>
      <w:r>
        <w:rPr>
          <w:lang w:eastAsia="en-GB"/>
        </w:rPr>
        <w:t xml:space="preserve">32-bit </w:t>
      </w:r>
      <w:r w:rsidR="00806A52">
        <w:rPr>
          <w:lang w:eastAsia="en-GB"/>
        </w:rPr>
        <w:t>enums (the common case). This was for two reasons</w:t>
      </w:r>
      <w:r w:rsidR="00FA390E">
        <w:rPr>
          <w:lang w:eastAsia="en-GB"/>
        </w:rPr>
        <w:t>, first t</w:t>
      </w:r>
      <w:r w:rsidR="00806A52">
        <w:rPr>
          <w:lang w:eastAsia="en-GB"/>
        </w:rPr>
        <w:t xml:space="preserve">he signature of the function </w:t>
      </w:r>
      <w:r w:rsidR="00FA390E">
        <w:rPr>
          <w:lang w:eastAsia="en-GB"/>
        </w:rPr>
        <w:t xml:space="preserve">is </w:t>
      </w:r>
      <w:r w:rsidR="00806A52">
        <w:rPr>
          <w:lang w:eastAsia="en-GB"/>
        </w:rPr>
        <w:t>simpler</w:t>
      </w:r>
    </w:p>
    <w:p w14:paraId="11B30289" w14:textId="77777777" w:rsidR="00806A52" w:rsidRDefault="00806A52" w:rsidP="00806A52">
      <w:pPr>
        <w:pStyle w:val="Code"/>
        <w:rPr>
          <w:lang w:val="de-DE" w:eastAsia="en-GB"/>
        </w:rPr>
      </w:pPr>
      <w:r>
        <w:rPr>
          <w:lang w:eastAsia="en-GB"/>
        </w:rPr>
        <w:tab/>
      </w:r>
      <w:r w:rsidRPr="00E03F46">
        <w:rPr>
          <w:lang w:val="de-DE" w:eastAsia="en-GB"/>
        </w:rPr>
        <w:t>val enum : int32 -&gt; 'e when 'e : enum&lt;int32&gt;</w:t>
      </w:r>
    </w:p>
    <w:p w14:paraId="1B7505F5" w14:textId="77777777" w:rsidR="00806A52" w:rsidRDefault="00FA390E" w:rsidP="00806A52">
      <w:pPr>
        <w:rPr>
          <w:lang w:val="de-DE"/>
        </w:rPr>
      </w:pPr>
      <w:r>
        <w:rPr>
          <w:lang w:val="de-DE"/>
        </w:rPr>
        <w:t>c</w:t>
      </w:r>
      <w:r w:rsidR="00806A52" w:rsidRPr="00E03F46">
        <w:rPr>
          <w:lang w:val="de-DE"/>
        </w:rPr>
        <w:t>.f.</w:t>
      </w:r>
    </w:p>
    <w:p w14:paraId="737246B7" w14:textId="77777777" w:rsidR="00806A52" w:rsidRDefault="00806A52" w:rsidP="00806A52">
      <w:pPr>
        <w:pStyle w:val="Code"/>
        <w:rPr>
          <w:lang w:val="de-DE" w:eastAsia="en-GB"/>
        </w:rPr>
      </w:pPr>
      <w:r w:rsidRPr="00E03F46">
        <w:rPr>
          <w:lang w:val="de-DE" w:eastAsia="en-GB"/>
        </w:rPr>
        <w:tab/>
        <w:t>val enum : 'u -&gt; 'e when 'e : enum&lt;'u&gt;</w:t>
      </w:r>
    </w:p>
    <w:p w14:paraId="020FDBF6" w14:textId="77777777" w:rsidR="006343BB" w:rsidRDefault="00806A52">
      <w:pPr>
        <w:rPr>
          <w:lang w:eastAsia="en-GB"/>
        </w:rPr>
      </w:pPr>
      <w:r>
        <w:rPr>
          <w:lang w:eastAsia="en-GB"/>
        </w:rPr>
        <w:t>Here the user has no idea what this "u" thing is all about.</w:t>
      </w:r>
      <w:r w:rsidR="00FA390E">
        <w:rPr>
          <w:lang w:eastAsia="en-GB"/>
        </w:rPr>
        <w:t xml:space="preserve"> Second, it </w:t>
      </w:r>
      <w:r>
        <w:rPr>
          <w:lang w:eastAsia="en-GB"/>
        </w:rPr>
        <w:t>allows</w:t>
      </w:r>
    </w:p>
    <w:p w14:paraId="35761B0C" w14:textId="77777777" w:rsidR="00806A52" w:rsidRDefault="00806A52" w:rsidP="00806A52">
      <w:pPr>
        <w:pStyle w:val="Code"/>
        <w:rPr>
          <w:lang w:eastAsia="en-GB"/>
        </w:rPr>
      </w:pPr>
      <w:r>
        <w:rPr>
          <w:lang w:eastAsia="en-GB"/>
        </w:rPr>
        <w:tab/>
        <w:t>enum&lt;EnumType&gt;(3)</w:t>
      </w:r>
    </w:p>
    <w:p w14:paraId="0EF87B6C" w14:textId="77777777" w:rsidR="00806A52" w:rsidRDefault="00FA390E" w:rsidP="00806A52">
      <w:pPr>
        <w:rPr>
          <w:lang w:eastAsia="en-GB"/>
        </w:rPr>
      </w:pPr>
      <w:r>
        <w:rPr>
          <w:lang w:eastAsia="en-GB"/>
        </w:rPr>
        <w:t>w</w:t>
      </w:r>
      <w:r w:rsidR="00806A52">
        <w:rPr>
          <w:lang w:eastAsia="en-GB"/>
        </w:rPr>
        <w:t>hich is neat.</w:t>
      </w:r>
    </w:p>
    <w:p w14:paraId="6DA3A377" w14:textId="77777777" w:rsidR="00030EB4" w:rsidRDefault="00030EB4" w:rsidP="00806A52">
      <w:r>
        <w:rPr>
          <w:lang w:eastAsia="en-GB"/>
        </w:rPr>
        <w:t>EnumOfValue was added in F# 3.0 to allow enum literals for other types.</w:t>
      </w:r>
    </w:p>
    <w:p w14:paraId="39C30624" w14:textId="77777777" w:rsidR="00806A52" w:rsidRDefault="00806A52" w:rsidP="00806A52">
      <w:pPr>
        <w:pStyle w:val="Heading3"/>
        <w:rPr>
          <w:lang w:val="en-US" w:eastAsia="en-GB"/>
        </w:rPr>
      </w:pPr>
      <w:bookmarkStart w:id="41" w:name="_Toc388370413"/>
      <w:r>
        <w:rPr>
          <w:lang w:val="en-US" w:eastAsia="en-GB"/>
        </w:rPr>
        <w:t>Why both “**” and “pown”</w:t>
      </w:r>
      <w:bookmarkEnd w:id="41"/>
    </w:p>
    <w:p w14:paraId="09CF5AF0" w14:textId="77777777" w:rsidR="00806A52" w:rsidRDefault="00806A52">
      <w:r>
        <w:t xml:space="preserve">Question: why do we support </w:t>
      </w:r>
      <w:r w:rsidR="008F308C" w:rsidRPr="008F308C">
        <w:t>both</w:t>
      </w:r>
      <w:r>
        <w:t xml:space="preserve"> of these operators?</w:t>
      </w:r>
    </w:p>
    <w:p w14:paraId="72E06414" w14:textId="77777777" w:rsidR="00806A52" w:rsidRPr="005F33D1" w:rsidRDefault="00806A52" w:rsidP="00806A52">
      <w:pPr>
        <w:ind w:left="720"/>
        <w:rPr>
          <w:i/>
          <w:color w:val="1F497D"/>
          <w:lang w:val="en-US"/>
        </w:rPr>
      </w:pPr>
      <w:r w:rsidRPr="005F33D1">
        <w:rPr>
          <w:i/>
          <w:color w:val="1F497D"/>
          <w:lang w:val="en-US"/>
        </w:rPr>
        <w:t xml:space="preserve">I’m just not yet convinced that the user cares about the difference between the two operators below (their internal implementation details).  They just want to be able to take the power for any reasonable set of arguments.  I don’t know of any other language/math tool which differentiates these two – none of </w:t>
      </w:r>
      <w:hyperlink r:id="rId12" w:history="1">
        <w:r w:rsidRPr="005F33D1">
          <w:rPr>
            <w:rStyle w:val="Hyperlink"/>
            <w:i/>
            <w:lang w:val="en-US"/>
          </w:rPr>
          <w:t>C#</w:t>
        </w:r>
      </w:hyperlink>
      <w:r w:rsidRPr="005F33D1">
        <w:rPr>
          <w:i/>
          <w:color w:val="1F497D"/>
          <w:lang w:val="en-US"/>
        </w:rPr>
        <w:t xml:space="preserve">, </w:t>
      </w:r>
      <w:hyperlink r:id="rId13" w:history="1">
        <w:r w:rsidRPr="005F33D1">
          <w:rPr>
            <w:rStyle w:val="Hyperlink"/>
            <w:i/>
            <w:lang w:val="en-US"/>
          </w:rPr>
          <w:t>matlab</w:t>
        </w:r>
      </w:hyperlink>
      <w:r w:rsidRPr="005F33D1">
        <w:rPr>
          <w:i/>
          <w:color w:val="1F497D"/>
          <w:lang w:val="en-US"/>
        </w:rPr>
        <w:t xml:space="preserve">, </w:t>
      </w:r>
      <w:hyperlink r:id="rId14" w:history="1">
        <w:r w:rsidRPr="005F33D1">
          <w:rPr>
            <w:rStyle w:val="Hyperlink"/>
            <w:i/>
            <w:lang w:val="en-US"/>
          </w:rPr>
          <w:t>python</w:t>
        </w:r>
      </w:hyperlink>
      <w:r w:rsidRPr="005F33D1">
        <w:rPr>
          <w:i/>
          <w:color w:val="1F497D"/>
          <w:lang w:val="en-US"/>
        </w:rPr>
        <w:t>,  </w:t>
      </w:r>
      <w:hyperlink r:id="rId15" w:history="1">
        <w:r w:rsidRPr="005F33D1">
          <w:rPr>
            <w:rStyle w:val="Hyperlink"/>
            <w:i/>
            <w:lang w:val="en-US"/>
          </w:rPr>
          <w:t>mathematica</w:t>
        </w:r>
      </w:hyperlink>
      <w:r w:rsidRPr="005F33D1">
        <w:rPr>
          <w:i/>
          <w:color w:val="1F497D"/>
          <w:lang w:val="en-US"/>
        </w:rPr>
        <w:t xml:space="preserve"> or </w:t>
      </w:r>
      <w:hyperlink r:id="rId16" w:history="1">
        <w:r w:rsidRPr="005F33D1">
          <w:rPr>
            <w:rStyle w:val="Hyperlink"/>
            <w:i/>
            <w:lang w:val="en-US"/>
          </w:rPr>
          <w:t>C++</w:t>
        </w:r>
      </w:hyperlink>
      <w:r w:rsidRPr="005F33D1">
        <w:rPr>
          <w:i/>
          <w:color w:val="1F497D"/>
          <w:lang w:val="en-US"/>
        </w:rPr>
        <w:t xml:space="preserve">  makes this distinction.  The reason we might be different than these other tools is that our type system tend to push us to making some tradeoffs for these kinds of operators.  In particular, we want type-inference to flow as strongly as possible between the arguments of our operators – which requires we have fairly strict type signatures.   My assumption is that this was what motivated Don’s original proposal.  But I doubt we have any compelling reason to be different than these tools because of actual user functionality needs.</w:t>
      </w:r>
      <w:r>
        <w:rPr>
          <w:i/>
          <w:color w:val="1F497D"/>
          <w:lang w:val="en-US"/>
        </w:rPr>
        <w:t xml:space="preserve"> </w:t>
      </w:r>
      <w:r w:rsidRPr="005F33D1">
        <w:rPr>
          <w:i/>
          <w:color w:val="1F497D"/>
          <w:lang w:val="en-US"/>
        </w:rPr>
        <w:t>Aside:  Interestingly, matlab does have a separate “pow2” function (derived from C++ “scalbn” and “ldexp”), which raises 2 to the given power.  Of course, for us this is just (1 &lt;&lt;&lt; x) and (1 &gt;&gt;&gt; x).  It also has a two argument version pow2(x,y) which returns x*(2**y).  But I don’t expect that is critical for F#.</w:t>
      </w:r>
    </w:p>
    <w:p w14:paraId="256C4AA1" w14:textId="77777777" w:rsidR="00806A52" w:rsidRDefault="00FA390E">
      <w:r>
        <w:t xml:space="preserve">In F# 2.0 we decided to </w:t>
      </w:r>
      <w:r w:rsidR="00806A52">
        <w:t>keep both. Some rationale in the email below:</w:t>
      </w:r>
    </w:p>
    <w:p w14:paraId="4677C39A" w14:textId="77777777" w:rsidR="00806A52" w:rsidRDefault="00806A52" w:rsidP="00806A52">
      <w:pPr>
        <w:ind w:left="720" w:firstLine="720"/>
        <w:rPr>
          <w:color w:val="1F497D"/>
        </w:rPr>
      </w:pPr>
      <w:r w:rsidRPr="005F33D1">
        <w:t xml:space="preserve"> </w:t>
      </w:r>
    </w:p>
    <w:p w14:paraId="7B97BEDD" w14:textId="77777777" w:rsidR="00806A52" w:rsidRPr="005F33D1" w:rsidRDefault="00806A52" w:rsidP="00806A52">
      <w:pPr>
        <w:ind w:left="720"/>
        <w:rPr>
          <w:i/>
          <w:color w:val="1F497D"/>
        </w:rPr>
      </w:pPr>
      <w:r>
        <w:rPr>
          <w:i/>
          <w:color w:val="1F497D"/>
        </w:rPr>
        <w:t xml:space="preserve">Don says: </w:t>
      </w:r>
      <w:r w:rsidRPr="005F33D1">
        <w:rPr>
          <w:i/>
          <w:color w:val="1F497D"/>
        </w:rPr>
        <w:t>Here’s a C++ reference which basically says “there are two C++ versions of ‘pow’, both with the same semantics but one sucks and the other is actually fast when used with integer exponents”</w:t>
      </w:r>
    </w:p>
    <w:p w14:paraId="07820EE9" w14:textId="77777777" w:rsidR="00806A52" w:rsidRPr="005F33D1" w:rsidRDefault="00C40B20" w:rsidP="00806A52">
      <w:pPr>
        <w:ind w:left="720" w:firstLine="720"/>
        <w:rPr>
          <w:i/>
          <w:color w:val="1F497D"/>
        </w:rPr>
      </w:pPr>
      <w:hyperlink r:id="rId17" w:history="1">
        <w:r w:rsidR="00806A52" w:rsidRPr="005F33D1">
          <w:rPr>
            <w:rStyle w:val="Hyperlink"/>
            <w:i/>
          </w:rPr>
          <w:t>https://twiki.cern.ch/twiki/bin/view/Atlas/CalculatingIntegerPowers</w:t>
        </w:r>
      </w:hyperlink>
    </w:p>
    <w:p w14:paraId="2382C668" w14:textId="77777777" w:rsidR="00806A52" w:rsidRPr="005F33D1" w:rsidRDefault="00806A52" w:rsidP="00806A52">
      <w:pPr>
        <w:ind w:left="720"/>
        <w:rPr>
          <w:i/>
          <w:color w:val="1F497D"/>
        </w:rPr>
      </w:pPr>
      <w:r w:rsidRPr="005F33D1">
        <w:rPr>
          <w:i/>
          <w:color w:val="1F497D"/>
        </w:rPr>
        <w:t xml:space="preserve"> “Intuitive performance expectations” is one reason why I don’t mind separating the two. Users will </w:t>
      </w:r>
      <w:r w:rsidRPr="005F33D1">
        <w:rPr>
          <w:i/>
          <w:iCs/>
          <w:color w:val="1F497D"/>
        </w:rPr>
        <w:t>intuitively</w:t>
      </w:r>
      <w:r w:rsidRPr="005F33D1">
        <w:rPr>
          <w:i/>
          <w:color w:val="1F497D"/>
        </w:rPr>
        <w:t xml:space="preserve"> expect a certain performance profile from “pown  x n”. Furthermore we should (perhaps over time) find it fairly simple to reach that performance profile without rat-holing into a mess of floating point </w:t>
      </w:r>
      <w:r w:rsidRPr="005F33D1">
        <w:rPr>
          <w:i/>
          <w:color w:val="1F497D"/>
        </w:rPr>
        <w:lastRenderedPageBreak/>
        <w:t>complexities.  For example, we can just pattern-match up to n = N for some fixed N and call specialized code x*x, x*x*x etc. This means we can leave the performance spec as</w:t>
      </w:r>
    </w:p>
    <w:p w14:paraId="6B023B60" w14:textId="77777777" w:rsidR="00806A52" w:rsidRPr="005F33D1" w:rsidRDefault="00806A52" w:rsidP="00806A52">
      <w:pPr>
        <w:ind w:left="720" w:firstLine="720"/>
        <w:rPr>
          <w:i/>
          <w:color w:val="1F497D"/>
        </w:rPr>
      </w:pPr>
      <w:r w:rsidRPr="005F33D1">
        <w:rPr>
          <w:i/>
          <w:color w:val="1F497D"/>
        </w:rPr>
        <w:t> **  = “call System.Math.Pow and you get whatever performance .NET gives you for that”</w:t>
      </w:r>
    </w:p>
    <w:p w14:paraId="4FACC989" w14:textId="77777777" w:rsidR="00806A52" w:rsidRDefault="00806A52" w:rsidP="00806A52">
      <w:pPr>
        <w:ind w:left="720" w:firstLine="720"/>
        <w:rPr>
          <w:i/>
          <w:color w:val="1F497D"/>
        </w:rPr>
      </w:pPr>
      <w:r w:rsidRPr="005F33D1">
        <w:rPr>
          <w:i/>
          <w:color w:val="1F497D"/>
        </w:rPr>
        <w:t>pown = “do the obvious fairly simple optimizations for different input types/low-indices that you can find in the published F# library source code otherwise use a multiplication loop”</w:t>
      </w:r>
    </w:p>
    <w:p w14:paraId="32BC69C2" w14:textId="77777777" w:rsidR="006343BB" w:rsidRDefault="00B4325F">
      <w:pPr>
        <w:pStyle w:val="Heading3"/>
      </w:pPr>
      <w:bookmarkStart w:id="42" w:name="_Toc388370414"/>
      <w:r>
        <w:t>Dynamic Evaluation of Basic Operators</w:t>
      </w:r>
      <w:bookmarkEnd w:id="42"/>
    </w:p>
    <w:p w14:paraId="0131FAEB" w14:textId="77777777" w:rsidR="006343BB" w:rsidRDefault="008F308C">
      <w:r w:rsidRPr="008F308C">
        <w:t>Consider the evaluation of F# quotations via LINQ.</w:t>
      </w:r>
    </w:p>
    <w:p w14:paraId="7573A8C3" w14:textId="77777777" w:rsidR="006343BB" w:rsidRDefault="008F308C">
      <w:pPr>
        <w:pStyle w:val="Code"/>
      </w:pPr>
      <w:r w:rsidRPr="008F308C">
        <w:t>#r @"FSharp.PowerPack.dll"</w:t>
      </w:r>
    </w:p>
    <w:p w14:paraId="711E4529" w14:textId="77777777" w:rsidR="006343BB" w:rsidRDefault="008F308C">
      <w:pPr>
        <w:pStyle w:val="Code"/>
      </w:pPr>
      <w:r w:rsidRPr="008F308C">
        <w:t>#r @"System.Core.dll"</w:t>
      </w:r>
    </w:p>
    <w:p w14:paraId="31503918" w14:textId="77777777" w:rsidR="006343BB" w:rsidRDefault="008F308C">
      <w:pPr>
        <w:pStyle w:val="Code"/>
      </w:pPr>
      <w:r w:rsidRPr="008F308C">
        <w:t>#r @"FSharp.PowerPack.</w:t>
      </w:r>
      <w:r w:rsidR="00B4325F">
        <w:t>Linq</w:t>
      </w:r>
      <w:r w:rsidRPr="008F308C">
        <w:t>.dll"</w:t>
      </w:r>
    </w:p>
    <w:p w14:paraId="6DAB29A7" w14:textId="77777777" w:rsidR="006343BB" w:rsidRDefault="008F308C">
      <w:pPr>
        <w:pStyle w:val="Code"/>
      </w:pPr>
      <w:r w:rsidRPr="008F308C">
        <w:t>open Microsoft.FSharp.Quotations</w:t>
      </w:r>
    </w:p>
    <w:p w14:paraId="5A69E700" w14:textId="77777777" w:rsidR="006343BB" w:rsidRDefault="008F308C">
      <w:pPr>
        <w:pStyle w:val="Code"/>
      </w:pPr>
      <w:r w:rsidRPr="008F308C">
        <w:t>open Microsoft.FSharp.Quotations.Linq</w:t>
      </w:r>
    </w:p>
    <w:p w14:paraId="2BCFC43E" w14:textId="77777777" w:rsidR="006343BB" w:rsidRDefault="008F308C">
      <w:pPr>
        <w:pStyle w:val="Code"/>
      </w:pPr>
      <w:r w:rsidRPr="008F308C">
        <w:t>    let Eval (q: Expr&lt;_&gt;) = q.Eval()</w:t>
      </w:r>
    </w:p>
    <w:p w14:paraId="5CA83ECF" w14:textId="77777777" w:rsidR="006343BB" w:rsidRDefault="008F308C">
      <w:pPr>
        <w:pStyle w:val="Code"/>
      </w:pPr>
      <w:r w:rsidRPr="008F308C">
        <w:t xml:space="preserve">    let f () = () </w:t>
      </w:r>
    </w:p>
    <w:p w14:paraId="3D7E858F" w14:textId="77777777" w:rsidR="006343BB" w:rsidRDefault="008F308C">
      <w:pPr>
        <w:pStyle w:val="Code"/>
      </w:pPr>
      <w:r w:rsidRPr="008F308C">
        <w:t>    Eval &lt;@ f ()  @&gt; )</w:t>
      </w:r>
    </w:p>
    <w:p w14:paraId="39D68A2E" w14:textId="77777777" w:rsidR="006343BB" w:rsidRDefault="008F308C">
      <w:pPr>
        <w:pStyle w:val="Code"/>
      </w:pPr>
      <w:r w:rsidRPr="008F308C">
        <w:t xml:space="preserve">    Eval &lt;@ let f (x:int) (y:int) = x + y in f 1 2  @&gt;) </w:t>
      </w:r>
    </w:p>
    <w:p w14:paraId="767FC845" w14:textId="77777777" w:rsidR="006343BB" w:rsidRDefault="008F308C">
      <w:pPr>
        <w:pStyle w:val="Code"/>
      </w:pPr>
      <w:r w:rsidRPr="008F308C">
        <w:t xml:space="preserve">    Eval &lt;@ let rec fib x = if x &lt;= 2 then 1 else fib (x-1) + fib (x-2) in fib 36 @&gt; </w:t>
      </w:r>
    </w:p>
    <w:p w14:paraId="1F32FCCC" w14:textId="77777777" w:rsidR="006343BB" w:rsidRDefault="008F308C">
      <w:pPr>
        <w:pStyle w:val="Code"/>
      </w:pPr>
      <w:r w:rsidRPr="008F308C">
        <w:t>    Eval &lt;@ if true then 1 else 0  @&gt;</w:t>
      </w:r>
    </w:p>
    <w:p w14:paraId="0218F029" w14:textId="77777777" w:rsidR="006343BB" w:rsidRDefault="008F308C">
      <w:pPr>
        <w:pStyle w:val="Code"/>
      </w:pPr>
      <w:r w:rsidRPr="008F308C">
        <w:t xml:space="preserve">    Eval &lt;@ 0x001 &amp;&amp;&amp; 0x100 @&gt;) </w:t>
      </w:r>
    </w:p>
    <w:p w14:paraId="11C20467" w14:textId="77777777" w:rsidR="006343BB" w:rsidRDefault="008F308C">
      <w:pPr>
        <w:pStyle w:val="Code"/>
      </w:pPr>
      <w:r w:rsidRPr="008F308C">
        <w:t xml:space="preserve">    Eval &lt;@ 0x001 ||| 0x100 @&gt;) </w:t>
      </w:r>
    </w:p>
    <w:p w14:paraId="5B2F9D0A" w14:textId="77777777" w:rsidR="006343BB" w:rsidRDefault="008F308C">
      <w:pPr>
        <w:pStyle w:val="Code"/>
      </w:pPr>
      <w:r w:rsidRPr="008F308C">
        <w:t xml:space="preserve">    Eval &lt;@ 0x011 ^^^ 0x110 @&gt;) </w:t>
      </w:r>
    </w:p>
    <w:p w14:paraId="4CA86D43" w14:textId="77777777" w:rsidR="006343BB" w:rsidRDefault="008F308C">
      <w:pPr>
        <w:pStyle w:val="Code"/>
      </w:pPr>
      <w:r w:rsidRPr="008F308C">
        <w:t xml:space="preserve">    Eval &lt;@ ~~~0x011 @&gt;) </w:t>
      </w:r>
    </w:p>
    <w:p w14:paraId="74747B01" w14:textId="77777777" w:rsidR="006343BB" w:rsidRDefault="008F308C">
      <w:pPr>
        <w:pStyle w:val="Code"/>
      </w:pPr>
      <w:r w:rsidRPr="008F308C">
        <w:t>    Eval &lt;@ System.DateTime.Now @&gt;</w:t>
      </w:r>
    </w:p>
    <w:p w14:paraId="339FC322" w14:textId="77777777" w:rsidR="00B4325F" w:rsidRDefault="008F308C">
      <w:r w:rsidRPr="008F308C">
        <w:t>ASIDE: the explicit performance goal for this work is NOT to achieve the same performance as compiled, optimized F# code. Rather we are happy if we’re within a factor of 10x.</w:t>
      </w:r>
    </w:p>
    <w:p w14:paraId="130DCD3D" w14:textId="77777777" w:rsidR="00B4325F" w:rsidRPr="00B4325F" w:rsidRDefault="008F308C">
      <w:r w:rsidRPr="008F308C">
        <w:t>This runs into problems if we’re calling inlined functions, since LINQ tries to dynamically invoke these functions. Among other things, this checkin made some progress on allowing dynamic invocations (and thus quotation-evaluation) for inlined functions. In particular, we now emit method bodies for inlined functions. However</w:t>
      </w:r>
    </w:p>
    <w:p w14:paraId="1387677E" w14:textId="77777777" w:rsidR="006343BB" w:rsidRDefault="008F308C" w:rsidP="00FB1F3C">
      <w:pPr>
        <w:pStyle w:val="ListParagraph"/>
        <w:numPr>
          <w:ilvl w:val="0"/>
          <w:numId w:val="24"/>
        </w:numPr>
      </w:pPr>
      <w:r w:rsidRPr="008F308C">
        <w:t xml:space="preserve">This is difficult for functions that invoke member constraints. </w:t>
      </w:r>
      <w:r w:rsidR="00B4325F">
        <w:t xml:space="preserve">At some point we should </w:t>
      </w:r>
      <w:r w:rsidRPr="008F308C">
        <w:t>move to have these functions accept explicit MethodInfo witnesses as arguments that give the solution to the member constraint. For now, member constraint invocations raise an exception if dynamically invoked. This means</w:t>
      </w:r>
      <w:r w:rsidR="00B4325F">
        <w:t xml:space="preserve"> </w:t>
      </w:r>
      <w:r w:rsidRPr="008F308C">
        <w:t>there are a bunch of functions in our library that can’t yet be dynamically invoked (see bug 3239)</w:t>
      </w:r>
    </w:p>
    <w:p w14:paraId="4C9A0771" w14:textId="77777777" w:rsidR="006343BB" w:rsidRDefault="00B4325F" w:rsidP="00FB1F3C">
      <w:pPr>
        <w:pStyle w:val="ListParagraph"/>
        <w:numPr>
          <w:ilvl w:val="0"/>
          <w:numId w:val="24"/>
        </w:numPr>
      </w:pPr>
      <w:r>
        <w:t>T</w:t>
      </w:r>
      <w:r w:rsidR="008F308C" w:rsidRPr="008F308C">
        <w:t xml:space="preserve">here are lots of cases where we can make this work correctly, and </w:t>
      </w:r>
      <w:r>
        <w:t>we</w:t>
      </w:r>
      <w:r w:rsidR="008F308C" w:rsidRPr="008F308C">
        <w:t xml:space="preserve">’ve implemented dynamic invocation for (+), GenericZero, DivideByInt and GenericOne when instantiated at basic types. This means that our inlined Seq.sum, Seq.average </w:t>
      </w:r>
      <w:r>
        <w:t>work correctly</w:t>
      </w:r>
    </w:p>
    <w:p w14:paraId="4C1C5C82" w14:textId="77777777" w:rsidR="006343BB" w:rsidRDefault="008F308C" w:rsidP="00FB1F3C">
      <w:pPr>
        <w:pStyle w:val="ListParagraph"/>
        <w:numPr>
          <w:ilvl w:val="0"/>
          <w:numId w:val="24"/>
        </w:numPr>
      </w:pPr>
      <w:r w:rsidRPr="008F308C">
        <w:t>Emitting member bodies for inlined functions would cause a problem when inlining is used to hide unverifiable code. As a result added one new attribute is added to mark methods where we really, really don’t want the code emitted:</w:t>
      </w:r>
    </w:p>
    <w:p w14:paraId="7715B4A0" w14:textId="77777777" w:rsidR="006343BB" w:rsidRDefault="008F308C">
      <w:pPr>
        <w:pStyle w:val="Code"/>
      </w:pPr>
      <w:r w:rsidRPr="008F308C">
        <w:t xml:space="preserve">    [&lt;System.AttributeUsage (System.AttributeTargets.All,AllowMultiple=false)&gt;]  </w:t>
      </w:r>
    </w:p>
    <w:p w14:paraId="16BF5052" w14:textId="77777777" w:rsidR="006343BB" w:rsidRDefault="008F308C">
      <w:pPr>
        <w:pStyle w:val="Code"/>
      </w:pPr>
      <w:r w:rsidRPr="008F308C">
        <w:t>    [&lt;Sealed&gt;]</w:t>
      </w:r>
    </w:p>
    <w:p w14:paraId="4479065F" w14:textId="77777777" w:rsidR="006343BB" w:rsidRDefault="008F308C">
      <w:pPr>
        <w:pStyle w:val="Code"/>
      </w:pPr>
      <w:r w:rsidRPr="008F308C">
        <w:t>    type NoDynamicInvocationAttribute =</w:t>
      </w:r>
    </w:p>
    <w:p w14:paraId="71F64745" w14:textId="77777777" w:rsidR="006343BB" w:rsidRDefault="008F308C">
      <w:pPr>
        <w:pStyle w:val="Code"/>
      </w:pPr>
      <w:r w:rsidRPr="008F308C">
        <w:t>        inherit System.Attribute</w:t>
      </w:r>
    </w:p>
    <w:p w14:paraId="10191D54" w14:textId="77777777" w:rsidR="006343BB" w:rsidRDefault="008F308C">
      <w:pPr>
        <w:pStyle w:val="Code"/>
      </w:pPr>
      <w:r w:rsidRPr="008F308C">
        <w:t>        new : unit -&gt; NoDynamicInvocationAttribute</w:t>
      </w:r>
    </w:p>
    <w:p w14:paraId="2E86CB5A" w14:textId="77777777" w:rsidR="00806A52" w:rsidRDefault="00806A52" w:rsidP="00806A52">
      <w:pPr>
        <w:rPr>
          <w:lang w:val="en-US"/>
        </w:rPr>
      </w:pPr>
    </w:p>
    <w:p w14:paraId="0433F924" w14:textId="77777777" w:rsidR="00806A52" w:rsidRDefault="00806A52" w:rsidP="00806A52">
      <w:pPr>
        <w:pStyle w:val="Heading2"/>
        <w:rPr>
          <w:lang w:val="en-US"/>
        </w:rPr>
      </w:pPr>
      <w:bookmarkStart w:id="43" w:name="_Toc388370415"/>
      <w:r>
        <w:rPr>
          <w:lang w:val="en-US"/>
        </w:rPr>
        <w:lastRenderedPageBreak/>
        <w:t>List, Array, Option, Seq</w:t>
      </w:r>
      <w:bookmarkEnd w:id="43"/>
    </w:p>
    <w:p w14:paraId="58E98B74" w14:textId="77777777" w:rsidR="00806A52" w:rsidRDefault="00806A52" w:rsidP="00806A52">
      <w:pPr>
        <w:pStyle w:val="Heading3"/>
        <w:rPr>
          <w:lang w:val="en-US"/>
        </w:rPr>
      </w:pPr>
      <w:bookmarkStart w:id="44" w:name="_Toc388370416"/>
      <w:r>
        <w:rPr>
          <w:lang w:val="en-US"/>
        </w:rPr>
        <w:t>Should List.sum etc. be checked or unchecked?</w:t>
      </w:r>
      <w:bookmarkEnd w:id="44"/>
    </w:p>
    <w:p w14:paraId="1297D5E2" w14:textId="77777777" w:rsidR="00806A52" w:rsidRDefault="00806A52" w:rsidP="00806A52">
      <w:pPr>
        <w:rPr>
          <w:color w:val="1F497D"/>
          <w:lang w:val="en-US"/>
        </w:rPr>
      </w:pPr>
      <w:r>
        <w:rPr>
          <w:color w:val="1F497D"/>
          <w:lang w:val="en-US"/>
        </w:rPr>
        <w:t>This is an FSharp.Core.dll library design issue:</w:t>
      </w:r>
    </w:p>
    <w:p w14:paraId="65F4F26D" w14:textId="77777777" w:rsidR="00806A52" w:rsidRPr="00FE5423" w:rsidRDefault="00806A52" w:rsidP="00806A52">
      <w:pPr>
        <w:ind w:left="431"/>
        <w:rPr>
          <w:i/>
          <w:color w:val="1F497D"/>
          <w:lang w:val="en-US"/>
        </w:rPr>
      </w:pPr>
      <w:r w:rsidRPr="00FE5423">
        <w:rPr>
          <w:i/>
          <w:color w:val="1F497D"/>
          <w:lang w:val="en-US"/>
        </w:rPr>
        <w:t>Because of the way checked is implemented in F#, can’t we actually have our operators throw an exception only in checked? We just have different versions of the operators and auto-open the checked version.</w:t>
      </w:r>
    </w:p>
    <w:p w14:paraId="010529B3" w14:textId="77777777" w:rsidR="00806A52" w:rsidRDefault="00806A52" w:rsidP="00806A52">
      <w:pPr>
        <w:rPr>
          <w:color w:val="1F497D"/>
        </w:rPr>
      </w:pPr>
      <w:r>
        <w:rPr>
          <w:color w:val="1F497D"/>
        </w:rPr>
        <w:t>Decision:</w:t>
      </w:r>
    </w:p>
    <w:p w14:paraId="3E1D734C" w14:textId="77777777" w:rsidR="00806A52" w:rsidRPr="00FE5423" w:rsidRDefault="00806A52" w:rsidP="00806A52">
      <w:pPr>
        <w:ind w:left="720"/>
        <w:rPr>
          <w:i/>
          <w:color w:val="1F497D"/>
        </w:rPr>
      </w:pPr>
      <w:r w:rsidRPr="00FE5423">
        <w:rPr>
          <w:i/>
          <w:color w:val="1F497D"/>
        </w:rPr>
        <w:t>It’s hard for us to go down this route. For example, it’s hard for us to get</w:t>
      </w:r>
    </w:p>
    <w:p w14:paraId="0ADCF817" w14:textId="77777777" w:rsidR="00806A52" w:rsidRPr="00FE5423" w:rsidRDefault="00806A52" w:rsidP="00806A52">
      <w:pPr>
        <w:ind w:left="720" w:firstLine="720"/>
        <w:rPr>
          <w:i/>
          <w:color w:val="1F497D"/>
        </w:rPr>
      </w:pPr>
      <w:r w:rsidRPr="00FE5423">
        <w:rPr>
          <w:i/>
          <w:color w:val="1F497D"/>
        </w:rPr>
        <w:t>open Microsoft.FSharp.Operators.Checked</w:t>
      </w:r>
    </w:p>
    <w:p w14:paraId="5A264240" w14:textId="77777777" w:rsidR="00806A52" w:rsidRDefault="00806A52" w:rsidP="00806A52">
      <w:pPr>
        <w:ind w:left="720"/>
        <w:rPr>
          <w:i/>
          <w:color w:val="1F497D"/>
        </w:rPr>
      </w:pPr>
      <w:r w:rsidRPr="00FE5423">
        <w:rPr>
          <w:i/>
          <w:color w:val="1F497D"/>
        </w:rPr>
        <w:t>to change the meaning of List.sum.</w:t>
      </w:r>
    </w:p>
    <w:p w14:paraId="08C87E6D" w14:textId="77777777" w:rsidR="00806A52" w:rsidRDefault="00806A52" w:rsidP="00806A52">
      <w:pPr>
        <w:pStyle w:val="Heading2"/>
      </w:pPr>
      <w:bookmarkStart w:id="45" w:name="_Toc388370417"/>
      <w:r>
        <w:t>Microsoft.FSharp.Reflection</w:t>
      </w:r>
      <w:bookmarkEnd w:id="45"/>
    </w:p>
    <w:p w14:paraId="0EA6C1AA" w14:textId="77777777" w:rsidR="00806A52" w:rsidRDefault="00806A52" w:rsidP="00806A52">
      <w:pPr>
        <w:pStyle w:val="Heading3"/>
      </w:pPr>
      <w:bookmarkStart w:id="46" w:name="_Toc388370418"/>
      <w:r>
        <w:rPr>
          <w:lang w:eastAsia="en-GB"/>
        </w:rPr>
        <w:t>Why do we need “BindingFlags”?</w:t>
      </w:r>
      <w:bookmarkEnd w:id="46"/>
    </w:p>
    <w:p w14:paraId="2E6054BA" w14:textId="77777777" w:rsidR="00806A52" w:rsidRDefault="00806A52" w:rsidP="00806A52">
      <w:r>
        <w:t xml:space="preserve">We need to take BindingFlags into account in the reflection API. The simple fact is that in F# record and union representations can be private, even if the type itself is public. I’ve come to realize that we should be using BindingFlags.Public and BindingFlags.NonPublic to account for this. This affects the style of the reflection API, and is driving some changes.   In future releases of F# it’s possible individual record fields could be made private. </w:t>
      </w:r>
    </w:p>
    <w:p w14:paraId="409F1F5D" w14:textId="77777777" w:rsidR="00806A52" w:rsidRDefault="00806A52" w:rsidP="00806A52">
      <w:r>
        <w:t>The guiding principle is simple:</w:t>
      </w:r>
    </w:p>
    <w:p w14:paraId="33830AAD" w14:textId="77777777" w:rsidR="00806A52" w:rsidRDefault="00806A52" w:rsidP="00FB1F3C">
      <w:pPr>
        <w:pStyle w:val="ListParagraph"/>
        <w:numPr>
          <w:ilvl w:val="0"/>
          <w:numId w:val="20"/>
        </w:numPr>
        <w:spacing w:after="0" w:line="240" w:lineRule="auto"/>
        <w:rPr>
          <w:b/>
          <w:bCs/>
        </w:rPr>
      </w:pPr>
      <w:r>
        <w:rPr>
          <w:b/>
          <w:bCs/>
        </w:rPr>
        <w:t>If the user doesn’t specify BindingFlags.NonPublic then they won’t discover private record and union representations</w:t>
      </w:r>
    </w:p>
    <w:p w14:paraId="453D6B29" w14:textId="77777777" w:rsidR="00806A52" w:rsidRDefault="00806A52" w:rsidP="00FB1F3C">
      <w:pPr>
        <w:pStyle w:val="ListParagraph"/>
        <w:numPr>
          <w:ilvl w:val="0"/>
          <w:numId w:val="20"/>
        </w:numPr>
        <w:spacing w:after="0" w:line="240" w:lineRule="auto"/>
        <w:rPr>
          <w:b/>
          <w:bCs/>
        </w:rPr>
      </w:pPr>
      <w:r>
        <w:rPr>
          <w:b/>
          <w:bCs/>
        </w:rPr>
        <w:t>If the user specifies BindingFlags.NonPublic then they will be able to see and access private record and union representations</w:t>
      </w:r>
    </w:p>
    <w:p w14:paraId="6044D557" w14:textId="77777777" w:rsidR="00806A52" w:rsidRDefault="00806A52" w:rsidP="00806A52"/>
    <w:p w14:paraId="4BB95574" w14:textId="77777777" w:rsidR="00806A52" w:rsidRDefault="00806A52" w:rsidP="00806A52">
      <w:r>
        <w:t>We looked at four different API designs. In the end we chose to implement with BindingFlags optional and BindingFlags.Public the default.</w:t>
      </w:r>
    </w:p>
    <w:p w14:paraId="20101DBB" w14:textId="77777777" w:rsidR="000A42E0" w:rsidRDefault="00030EB4" w:rsidP="00806A52">
      <w:pPr>
        <w:pStyle w:val="Heading2"/>
      </w:pPr>
      <w:bookmarkStart w:id="47" w:name="_Toc388370419"/>
      <w:r>
        <w:t>Microsoft.FSharp.Contro</w:t>
      </w:r>
      <w:r w:rsidR="000A42E0">
        <w:t>l</w:t>
      </w:r>
      <w:bookmarkEnd w:id="47"/>
    </w:p>
    <w:p w14:paraId="25515990" w14:textId="77777777" w:rsidR="000A42E0" w:rsidRDefault="000A42E0">
      <w:pPr>
        <w:pStyle w:val="Heading3"/>
        <w:rPr>
          <w:lang w:eastAsia="en-GB"/>
        </w:rPr>
      </w:pPr>
      <w:bookmarkStart w:id="48" w:name="_Toc388370420"/>
      <w:r w:rsidRPr="000A42E0">
        <w:rPr>
          <w:lang w:eastAsia="en-GB"/>
        </w:rPr>
        <w:t>F# Async Design Overview and Principles</w:t>
      </w:r>
      <w:bookmarkEnd w:id="48"/>
    </w:p>
    <w:p w14:paraId="3CE5BFDB" w14:textId="77777777" w:rsidR="000A42E0" w:rsidRDefault="000A42E0" w:rsidP="000A42E0">
      <w:r>
        <w:t>For F# V1, the overriding aim of “async” is to provide a simple, language-integrated way of writing program fragments that do not block .NET/OS threads at synchronization points, which run efficiently as fully compiled code, and which are controlled in their introduction and use of multi-OS-thread concurrency.  The mechanism is characterized by the presence of “async { ... }” expressions in user code.</w:t>
      </w:r>
    </w:p>
    <w:p w14:paraId="54FE0687" w14:textId="77777777" w:rsidR="000A42E0" w:rsidRDefault="000A42E0" w:rsidP="000A42E0">
      <w:r>
        <w:t>Except in simple cases, the mechanism is a general workhorse that is embedded in some larger reactive/concurrent/parallel design pattern or architecture. Some sample intended applications of the mechanism are:</w:t>
      </w:r>
    </w:p>
    <w:p w14:paraId="304D5E4F" w14:textId="77777777" w:rsidR="000A42E0" w:rsidRDefault="000A42E0" w:rsidP="00FB1F3C">
      <w:pPr>
        <w:pStyle w:val="ListParagraph"/>
        <w:numPr>
          <w:ilvl w:val="0"/>
          <w:numId w:val="25"/>
        </w:numPr>
        <w:spacing w:after="0" w:line="240" w:lineRule="auto"/>
      </w:pPr>
      <w:r>
        <w:lastRenderedPageBreak/>
        <w:t xml:space="preserve">Introductory asynchronous and parallel samples </w:t>
      </w:r>
    </w:p>
    <w:p w14:paraId="2327BA71" w14:textId="77777777" w:rsidR="000A42E0" w:rsidRDefault="000A42E0" w:rsidP="00FB1F3C">
      <w:pPr>
        <w:pStyle w:val="ListParagraph"/>
        <w:numPr>
          <w:ilvl w:val="0"/>
          <w:numId w:val="25"/>
        </w:numPr>
        <w:spacing w:after="0" w:line="240" w:lineRule="auto"/>
      </w:pPr>
      <w:r>
        <w:t>Fork-join</w:t>
      </w:r>
    </w:p>
    <w:p w14:paraId="46284E4D" w14:textId="77777777" w:rsidR="000A42E0" w:rsidRDefault="000A42E0" w:rsidP="00FB1F3C">
      <w:pPr>
        <w:pStyle w:val="ListParagraph"/>
        <w:numPr>
          <w:ilvl w:val="0"/>
          <w:numId w:val="25"/>
        </w:numPr>
        <w:spacing w:after="0" w:line="240" w:lineRule="auto"/>
      </w:pPr>
      <w:r>
        <w:t>Background workers (e.g. a spell checker)</w:t>
      </w:r>
    </w:p>
    <w:p w14:paraId="1350C43B" w14:textId="77777777" w:rsidR="000A42E0" w:rsidRDefault="000A42E0" w:rsidP="00FB1F3C">
      <w:pPr>
        <w:pStyle w:val="ListParagraph"/>
        <w:numPr>
          <w:ilvl w:val="0"/>
          <w:numId w:val="25"/>
        </w:numPr>
        <w:spacing w:after="0" w:line="240" w:lineRule="auto"/>
      </w:pPr>
      <w:r>
        <w:t>CPU-bound parallel computations (e.g. a scientific algorithm)</w:t>
      </w:r>
    </w:p>
    <w:p w14:paraId="1C84C043" w14:textId="77777777" w:rsidR="000A42E0" w:rsidRDefault="000A42E0" w:rsidP="00FB1F3C">
      <w:pPr>
        <w:pStyle w:val="ListParagraph"/>
        <w:numPr>
          <w:ilvl w:val="0"/>
          <w:numId w:val="25"/>
        </w:numPr>
        <w:spacing w:after="0" w:line="240" w:lineRule="auto"/>
      </w:pPr>
      <w:r>
        <w:t>Computational applications making use of asynchronous IO (e.g. a web crawler/aggregator)</w:t>
      </w:r>
    </w:p>
    <w:p w14:paraId="2BD07FFD" w14:textId="77777777" w:rsidR="000A42E0" w:rsidRDefault="000A42E0" w:rsidP="00FB1F3C">
      <w:pPr>
        <w:pStyle w:val="ListParagraph"/>
        <w:numPr>
          <w:ilvl w:val="0"/>
          <w:numId w:val="25"/>
        </w:numPr>
        <w:spacing w:after="0" w:line="240" w:lineRule="auto"/>
      </w:pPr>
      <w:r>
        <w:t>GUI components making use of asynchronous I/O (e.g. a silverlight component)</w:t>
      </w:r>
    </w:p>
    <w:p w14:paraId="78CAE8D8" w14:textId="77777777" w:rsidR="000A42E0" w:rsidRDefault="000A42E0" w:rsidP="00FB1F3C">
      <w:pPr>
        <w:pStyle w:val="ListParagraph"/>
        <w:numPr>
          <w:ilvl w:val="0"/>
          <w:numId w:val="25"/>
        </w:numPr>
        <w:spacing w:after="0" w:line="240" w:lineRule="auto"/>
      </w:pPr>
      <w:r>
        <w:t>Active objects and actors (e.g. any in-process Erlang algorithm)</w:t>
      </w:r>
    </w:p>
    <w:p w14:paraId="1B53A1CE" w14:textId="77777777" w:rsidR="000A42E0" w:rsidRDefault="000A42E0" w:rsidP="00FB1F3C">
      <w:pPr>
        <w:pStyle w:val="ListParagraph"/>
        <w:numPr>
          <w:ilvl w:val="0"/>
          <w:numId w:val="25"/>
        </w:numPr>
        <w:spacing w:after="0" w:line="240" w:lineRule="auto"/>
      </w:pPr>
      <w:r>
        <w:t>Other combinators and “design patterns” that introduce reactive agents or manage concurrent and parallel execution</w:t>
      </w:r>
    </w:p>
    <w:p w14:paraId="72730EB6" w14:textId="77777777" w:rsidR="000A42E0" w:rsidRDefault="000A42E0" w:rsidP="000A42E0"/>
    <w:p w14:paraId="430842C5" w14:textId="77777777" w:rsidR="000A42E0" w:rsidRDefault="000A42E0" w:rsidP="000A42E0">
      <w:r>
        <w:t>The aim is to make a mechanism where the defaults are to “do the right thing” and to make reasoning about your program relatively simple in common user cases. At a high level, the async mechanism gives the user:</w:t>
      </w:r>
    </w:p>
    <w:p w14:paraId="2EF653B6" w14:textId="77777777" w:rsidR="006343BB" w:rsidRDefault="008F308C" w:rsidP="00FB1F3C">
      <w:pPr>
        <w:pStyle w:val="ListParagraph"/>
        <w:numPr>
          <w:ilvl w:val="0"/>
          <w:numId w:val="38"/>
        </w:numPr>
        <w:spacing w:after="0" w:line="240" w:lineRule="auto"/>
      </w:pPr>
      <w:r w:rsidRPr="008F308C">
        <w:rPr>
          <w:b/>
          <w:bCs/>
        </w:rPr>
        <w:t xml:space="preserve">Language supported continuation management. </w:t>
      </w:r>
      <w:r w:rsidR="000A42E0">
        <w:t>The process of taking the continuation of an operation, waiting for an event and invoking the continuation when the operation returns is implicit at let! and other binding points within the program.</w:t>
      </w:r>
      <w:r w:rsidRPr="008F308C">
        <w:rPr>
          <w:b/>
          <w:bCs/>
        </w:rPr>
        <w:t xml:space="preserve"> </w:t>
      </w:r>
      <w:r w:rsidR="000A42E0">
        <w:t>Try/finally and other error recovery mechanisms can be used in async program. It is the responsibility of the overall design pattern in which the construct is embedded to ensure cancellation conditions are set.</w:t>
      </w:r>
    </w:p>
    <w:p w14:paraId="3AF64648" w14:textId="77777777" w:rsidR="000A42E0" w:rsidRDefault="000A42E0"/>
    <w:p w14:paraId="14F317D8" w14:textId="77777777" w:rsidR="006343BB" w:rsidRDefault="008F308C" w:rsidP="00FB1F3C">
      <w:pPr>
        <w:pStyle w:val="ListParagraph"/>
        <w:numPr>
          <w:ilvl w:val="0"/>
          <w:numId w:val="38"/>
        </w:numPr>
        <w:spacing w:after="0" w:line="240" w:lineRule="auto"/>
      </w:pPr>
      <w:r w:rsidRPr="008F308C">
        <w:rPr>
          <w:b/>
          <w:bCs/>
        </w:rPr>
        <w:t xml:space="preserve">Simple introduction of explicit parallelism. </w:t>
      </w:r>
      <w:r w:rsidR="000A42E0">
        <w:t>You must introduce parallelism explicitly using Async.Parallel, Async.Start, Async.StartChild, MailboxProcessor, etc.</w:t>
      </w:r>
    </w:p>
    <w:p w14:paraId="4CE66B38" w14:textId="77777777" w:rsidR="000A42E0" w:rsidRDefault="000A42E0"/>
    <w:p w14:paraId="3EAC3490" w14:textId="77777777" w:rsidR="006343BB" w:rsidRDefault="008F308C" w:rsidP="00FB1F3C">
      <w:pPr>
        <w:pStyle w:val="ListParagraph"/>
        <w:numPr>
          <w:ilvl w:val="0"/>
          <w:numId w:val="38"/>
        </w:numPr>
        <w:spacing w:after="0" w:line="240" w:lineRule="auto"/>
      </w:pPr>
      <w:r w:rsidRPr="008F308C">
        <w:rPr>
          <w:b/>
          <w:bCs/>
        </w:rPr>
        <w:t xml:space="preserve">A foundation for writing components that encapsulate common parallel, reactive and asynchronous design patterns. </w:t>
      </w:r>
      <w:r w:rsidR="000A42E0">
        <w:t>e.g. MailboxProcessor</w:t>
      </w:r>
    </w:p>
    <w:p w14:paraId="6F693D65" w14:textId="77777777" w:rsidR="000A42E0" w:rsidRDefault="000A42E0"/>
    <w:p w14:paraId="336537AA" w14:textId="77777777" w:rsidR="006343BB" w:rsidRDefault="008F308C" w:rsidP="00FB1F3C">
      <w:pPr>
        <w:pStyle w:val="ListParagraph"/>
        <w:numPr>
          <w:ilvl w:val="0"/>
          <w:numId w:val="38"/>
        </w:numPr>
        <w:spacing w:after="0" w:line="240" w:lineRule="auto"/>
      </w:pPr>
      <w:r w:rsidRPr="008F308C">
        <w:rPr>
          <w:b/>
          <w:bCs/>
        </w:rPr>
        <w:t xml:space="preserve">Controlled introduction of multiple OS threads. </w:t>
      </w:r>
      <w:r w:rsidR="000A42E0">
        <w:t xml:space="preserve">You can reason about which OS thread your code executes on, and API operations that introduce additional OS threads or change execution to the .NET thread pool can be easily identified. The API makes it simple to write async I/O programs where no user code executes in the .NET thread pool. </w:t>
      </w:r>
    </w:p>
    <w:p w14:paraId="4D1544DB" w14:textId="77777777" w:rsidR="000A42E0" w:rsidRDefault="000A42E0"/>
    <w:p w14:paraId="43FF6611" w14:textId="77777777" w:rsidR="006343BB" w:rsidRDefault="008F308C" w:rsidP="00FB1F3C">
      <w:pPr>
        <w:pStyle w:val="ListParagraph"/>
        <w:numPr>
          <w:ilvl w:val="0"/>
          <w:numId w:val="38"/>
        </w:numPr>
        <w:spacing w:after="0" w:line="240" w:lineRule="auto"/>
      </w:pPr>
      <w:r w:rsidRPr="008F308C">
        <w:rPr>
          <w:b/>
          <w:bCs/>
        </w:rPr>
        <w:t xml:space="preserve">Integration and interoperability with .NET 4.0 computation tasks. </w:t>
      </w:r>
      <w:r w:rsidR="000A42E0">
        <w:t>Async values can be executed as .NET 4.0 tasks, and can synchronize with the completion of these tasks.</w:t>
      </w:r>
      <w:r w:rsidRPr="008F308C">
        <w:rPr>
          <w:b/>
          <w:bCs/>
        </w:rPr>
        <w:t xml:space="preserve"> </w:t>
      </w:r>
    </w:p>
    <w:p w14:paraId="37FB7238" w14:textId="77777777" w:rsidR="00F43319" w:rsidRDefault="00F43319"/>
    <w:p w14:paraId="4459923B" w14:textId="77777777" w:rsidR="000A42E0" w:rsidRPr="000A42E0" w:rsidRDefault="008F308C">
      <w:r w:rsidRPr="008F308C">
        <w:t>Terminological</w:t>
      </w:r>
      <w:r w:rsidR="000A42E0">
        <w:t xml:space="preserve"> clarifications:</w:t>
      </w:r>
    </w:p>
    <w:p w14:paraId="3B4BAAA4" w14:textId="77777777" w:rsidR="006343BB" w:rsidRDefault="000A42E0">
      <w:pPr>
        <w:ind w:left="720"/>
      </w:pPr>
      <w:r>
        <w:rPr>
          <w:b/>
          <w:bCs/>
        </w:rPr>
        <w:t>Async</w:t>
      </w:r>
      <w:r>
        <w:t>. Wherever we use the word “Async” we mean “potentially asynchronous at the level of OS threads”. We need to be very consistent about that</w:t>
      </w:r>
    </w:p>
    <w:p w14:paraId="60DE1ACF" w14:textId="77777777" w:rsidR="000A42E0" w:rsidRDefault="000A42E0">
      <w:pPr>
        <w:ind w:left="720"/>
      </w:pPr>
      <w:r>
        <w:rPr>
          <w:b/>
          <w:bCs/>
        </w:rPr>
        <w:t>Synchronization Context.</w:t>
      </w:r>
      <w:r>
        <w:t xml:space="preserve"> When used in official documentation this means System.Threading.SynchronizationContext.Current. In our own discussions we can use it informally to mean the distinction between “GUI thread”, “background thread”, “thread pool”, “GPU”, “cloud”, ...</w:t>
      </w:r>
    </w:p>
    <w:p w14:paraId="43B7711C" w14:textId="77777777" w:rsidR="000A42E0" w:rsidRDefault="000A42E0" w:rsidP="000A42E0">
      <w:pPr>
        <w:ind w:left="720"/>
      </w:pPr>
      <w:r>
        <w:rPr>
          <w:b/>
          <w:bCs/>
        </w:rPr>
        <w:t xml:space="preserve">Multi-threaded, shared-memory, preemptive concurrent execution </w:t>
      </w:r>
      <w:r>
        <w:t> (also “Background concurrency” or “Nasty concurrency”)</w:t>
      </w:r>
    </w:p>
    <w:p w14:paraId="6F7B06F3" w14:textId="77777777" w:rsidR="000A42E0" w:rsidRDefault="000A42E0" w:rsidP="000A42E0">
      <w:pPr>
        <w:ind w:left="720"/>
      </w:pPr>
      <w:r>
        <w:t>== any execution that involves multiple OS threads executing user code which may access mutable shared memory or other non-concurrency-safe objects concurrently</w:t>
      </w:r>
    </w:p>
    <w:p w14:paraId="5DC698ED" w14:textId="77777777" w:rsidR="000A42E0" w:rsidRDefault="000A42E0">
      <w:pPr>
        <w:ind w:left="720"/>
      </w:pPr>
      <w:r>
        <w:t>== specifically .NET/OS thread pool or new .NET/OS thread running user code that is not the initial thread of an application.</w:t>
      </w:r>
    </w:p>
    <w:p w14:paraId="26E5B7A8" w14:textId="77777777" w:rsidR="006343BB" w:rsidRDefault="000A42E0">
      <w:pPr>
        <w:ind w:left="720"/>
      </w:pPr>
      <w:r>
        <w:rPr>
          <w:b/>
          <w:bCs/>
        </w:rPr>
        <w:lastRenderedPageBreak/>
        <w:t>Event</w:t>
      </w:r>
      <w:r>
        <w:t>. A GUI-thread event, including Winforms events, other .NET event declaration (all of which are GUI events), F# first class event values (when used in a way that follows the discipline that event handlers are triggered on the GUI thread), WPF events “revealed” as a .NET event declaration</w:t>
      </w:r>
    </w:p>
    <w:p w14:paraId="55C36FA9" w14:textId="77777777" w:rsidR="006343BB" w:rsidRDefault="000A42E0">
      <w:r>
        <w:t xml:space="preserve">We assume that users of the async { .. } mechanism will </w:t>
      </w:r>
    </w:p>
    <w:p w14:paraId="459F991C" w14:textId="77777777" w:rsidR="000A42E0" w:rsidRDefault="000A42E0" w:rsidP="00FB1F3C">
      <w:pPr>
        <w:pStyle w:val="ListParagraph"/>
        <w:numPr>
          <w:ilvl w:val="0"/>
          <w:numId w:val="26"/>
        </w:numPr>
        <w:spacing w:after="0" w:line="240" w:lineRule="auto"/>
        <w:ind w:left="1440"/>
      </w:pPr>
      <w:r>
        <w:t>Be able to take a sample of one of the above design patterns and adjust it for their needs</w:t>
      </w:r>
    </w:p>
    <w:p w14:paraId="16C1A489" w14:textId="77777777" w:rsidR="000A42E0" w:rsidRDefault="000A42E0" w:rsidP="00FB1F3C">
      <w:pPr>
        <w:pStyle w:val="ListParagraph"/>
        <w:numPr>
          <w:ilvl w:val="0"/>
          <w:numId w:val="26"/>
        </w:numPr>
        <w:spacing w:after="0" w:line="240" w:lineRule="auto"/>
        <w:ind w:left="1440"/>
      </w:pPr>
      <w:r>
        <w:t>Understand the basic principles of an asynchronous I/O request and a callback</w:t>
      </w:r>
    </w:p>
    <w:p w14:paraId="1DD1DBB0" w14:textId="77777777" w:rsidR="000A42E0" w:rsidRDefault="000A42E0" w:rsidP="00FB1F3C">
      <w:pPr>
        <w:pStyle w:val="ListParagraph"/>
        <w:numPr>
          <w:ilvl w:val="0"/>
          <w:numId w:val="26"/>
        </w:numPr>
        <w:spacing w:after="0" w:line="240" w:lineRule="auto"/>
        <w:ind w:left="1440"/>
      </w:pPr>
      <w:r>
        <w:t>Understand what an OS thread is</w:t>
      </w:r>
    </w:p>
    <w:p w14:paraId="16E5A018" w14:textId="77777777" w:rsidR="000A42E0" w:rsidRDefault="000A42E0" w:rsidP="00FB1F3C">
      <w:pPr>
        <w:pStyle w:val="ListParagraph"/>
        <w:numPr>
          <w:ilvl w:val="0"/>
          <w:numId w:val="26"/>
        </w:numPr>
        <w:spacing w:after="0" w:line="240" w:lineRule="auto"/>
        <w:ind w:left="1440"/>
      </w:pPr>
      <w:r>
        <w:t>Understand that an async program fragment is not the same as an OS thread</w:t>
      </w:r>
    </w:p>
    <w:p w14:paraId="023B7231" w14:textId="77777777" w:rsidR="000A42E0" w:rsidRDefault="000A42E0" w:rsidP="00FB1F3C">
      <w:pPr>
        <w:pStyle w:val="ListParagraph"/>
        <w:numPr>
          <w:ilvl w:val="0"/>
          <w:numId w:val="26"/>
        </w:numPr>
        <w:spacing w:after="0" w:line="240" w:lineRule="auto"/>
        <w:ind w:left="1440"/>
      </w:pPr>
      <w:r>
        <w:t>Understand that the aim of “async” is to not block OS threads</w:t>
      </w:r>
    </w:p>
    <w:p w14:paraId="3D98817E" w14:textId="77777777" w:rsidR="000A42E0" w:rsidRDefault="000A42E0" w:rsidP="00FB1F3C">
      <w:pPr>
        <w:pStyle w:val="ListParagraph"/>
        <w:numPr>
          <w:ilvl w:val="0"/>
          <w:numId w:val="26"/>
        </w:numPr>
        <w:spacing w:after="0" w:line="240" w:lineRule="auto"/>
        <w:ind w:left="1440"/>
      </w:pPr>
      <w:r>
        <w:t>Understand that a typical concurrent or reactive design pattern uses OS threads in various ways</w:t>
      </w:r>
    </w:p>
    <w:p w14:paraId="1EAC8164" w14:textId="77777777" w:rsidR="000A42E0" w:rsidRDefault="000A42E0" w:rsidP="00FB1F3C">
      <w:pPr>
        <w:pStyle w:val="ListParagraph"/>
        <w:numPr>
          <w:ilvl w:val="0"/>
          <w:numId w:val="26"/>
        </w:numPr>
        <w:spacing w:after="0" w:line="240" w:lineRule="auto"/>
        <w:ind w:left="1440"/>
      </w:pPr>
      <w:r>
        <w:t>Understand the dangers of using shared memory concurrency and try to avoid it except where needed</w:t>
      </w:r>
    </w:p>
    <w:p w14:paraId="5AEC8FCD" w14:textId="77777777" w:rsidR="000A42E0" w:rsidRDefault="000A42E0" w:rsidP="00FB1F3C">
      <w:pPr>
        <w:pStyle w:val="ListParagraph"/>
        <w:numPr>
          <w:ilvl w:val="0"/>
          <w:numId w:val="26"/>
        </w:numPr>
        <w:spacing w:after="0" w:line="240" w:lineRule="auto"/>
        <w:ind w:left="1440"/>
      </w:pPr>
      <w:r>
        <w:t>Understand that some operations in a .NET API may block the current OS thread and that these should be avoided in async blocks</w:t>
      </w:r>
    </w:p>
    <w:p w14:paraId="40558756" w14:textId="77777777" w:rsidR="000A42E0" w:rsidRDefault="000A42E0" w:rsidP="00FB1F3C">
      <w:pPr>
        <w:pStyle w:val="ListParagraph"/>
        <w:numPr>
          <w:ilvl w:val="0"/>
          <w:numId w:val="26"/>
        </w:numPr>
        <w:spacing w:after="0" w:line="240" w:lineRule="auto"/>
        <w:ind w:left="1440"/>
      </w:pPr>
      <w:r>
        <w:t>When programming a GUI or Silverlight</w:t>
      </w:r>
    </w:p>
    <w:p w14:paraId="2C35BC3E" w14:textId="77777777" w:rsidR="000A42E0" w:rsidRDefault="000A42E0" w:rsidP="00FB1F3C">
      <w:pPr>
        <w:pStyle w:val="ListParagraph"/>
        <w:numPr>
          <w:ilvl w:val="1"/>
          <w:numId w:val="26"/>
        </w:numPr>
        <w:spacing w:after="0" w:line="240" w:lineRule="auto"/>
        <w:ind w:left="2160"/>
      </w:pPr>
      <w:r>
        <w:t>understand the need to keep response computations relatively short</w:t>
      </w:r>
    </w:p>
    <w:p w14:paraId="248373BC" w14:textId="77777777" w:rsidR="000A42E0" w:rsidRDefault="000A42E0" w:rsidP="00FB1F3C">
      <w:pPr>
        <w:pStyle w:val="ListParagraph"/>
        <w:numPr>
          <w:ilvl w:val="1"/>
          <w:numId w:val="26"/>
        </w:numPr>
        <w:spacing w:after="0" w:line="240" w:lineRule="auto"/>
        <w:ind w:left="2160"/>
      </w:pPr>
      <w:r>
        <w:t>understand the need to avoid the use of background concurrency except where needed</w:t>
      </w:r>
    </w:p>
    <w:p w14:paraId="61FBCBA3" w14:textId="77777777" w:rsidR="000A42E0" w:rsidRDefault="000A42E0" w:rsidP="00FB1F3C">
      <w:pPr>
        <w:pStyle w:val="ListParagraph"/>
        <w:numPr>
          <w:ilvl w:val="1"/>
          <w:numId w:val="26"/>
        </w:numPr>
        <w:spacing w:after="0" w:line="240" w:lineRule="auto"/>
        <w:ind w:left="2160"/>
      </w:pPr>
      <w:r>
        <w:t>if they use nasty concurrency, understand that GUI objects are not safe for concurrent access, and are owned by the GUI thread, and must only be accessed by code running on the GUI thread</w:t>
      </w:r>
    </w:p>
    <w:p w14:paraId="13C00BFA" w14:textId="77777777" w:rsidR="000A42E0" w:rsidRDefault="000A42E0" w:rsidP="00FB1F3C">
      <w:pPr>
        <w:pStyle w:val="ListParagraph"/>
        <w:numPr>
          <w:ilvl w:val="1"/>
          <w:numId w:val="26"/>
        </w:numPr>
        <w:spacing w:after="0" w:line="240" w:lineRule="auto"/>
        <w:ind w:left="2160"/>
      </w:pPr>
      <w:r>
        <w:t>understand the principle of single-threaded ownership of other mutable objects</w:t>
      </w:r>
    </w:p>
    <w:p w14:paraId="49982E8A" w14:textId="77777777" w:rsidR="000A42E0" w:rsidRDefault="000A42E0" w:rsidP="000A42E0">
      <w:pPr>
        <w:ind w:left="720"/>
      </w:pPr>
    </w:p>
    <w:p w14:paraId="6E3E513A" w14:textId="77777777" w:rsidR="000A42E0" w:rsidRDefault="000A42E0">
      <w:pPr>
        <w:ind w:left="720"/>
      </w:pPr>
      <w:r>
        <w:t>We assume that experts who write new combinators or design patterns will</w:t>
      </w:r>
    </w:p>
    <w:p w14:paraId="67BF09E4" w14:textId="77777777" w:rsidR="000A42E0" w:rsidRDefault="000A42E0" w:rsidP="00FB1F3C">
      <w:pPr>
        <w:pStyle w:val="ListParagraph"/>
        <w:numPr>
          <w:ilvl w:val="0"/>
          <w:numId w:val="26"/>
        </w:numPr>
        <w:spacing w:after="0" w:line="240" w:lineRule="auto"/>
        <w:ind w:left="1440"/>
      </w:pPr>
      <w:r>
        <w:t>Have a very good understanding of all of the above topics</w:t>
      </w:r>
    </w:p>
    <w:p w14:paraId="26EB585B" w14:textId="77777777" w:rsidR="000A42E0" w:rsidRDefault="000A42E0" w:rsidP="00FB1F3C">
      <w:pPr>
        <w:pStyle w:val="ListParagraph"/>
        <w:numPr>
          <w:ilvl w:val="0"/>
          <w:numId w:val="26"/>
        </w:numPr>
        <w:spacing w:after="0" w:line="240" w:lineRule="auto"/>
        <w:ind w:left="1440"/>
      </w:pPr>
      <w:r>
        <w:t>Understand the notion of a “synchronization context”</w:t>
      </w:r>
    </w:p>
    <w:p w14:paraId="2DA95D72" w14:textId="77777777" w:rsidR="000A42E0" w:rsidRDefault="000A42E0" w:rsidP="00FB1F3C">
      <w:pPr>
        <w:pStyle w:val="ListParagraph"/>
        <w:numPr>
          <w:ilvl w:val="0"/>
          <w:numId w:val="26"/>
        </w:numPr>
        <w:spacing w:after="0" w:line="240" w:lineRule="auto"/>
        <w:ind w:left="1440"/>
      </w:pPr>
      <w:r>
        <w:t>Understand what operations in .NET APIs block the current thread</w:t>
      </w:r>
    </w:p>
    <w:p w14:paraId="5572B5B4" w14:textId="77777777" w:rsidR="000A42E0" w:rsidRDefault="000A42E0" w:rsidP="00FB1F3C">
      <w:pPr>
        <w:pStyle w:val="ListParagraph"/>
        <w:numPr>
          <w:ilvl w:val="0"/>
          <w:numId w:val="26"/>
        </w:numPr>
        <w:spacing w:after="0" w:line="240" w:lineRule="auto"/>
        <w:ind w:left="1440"/>
      </w:pPr>
      <w:r>
        <w:t>Understand design patterns such as APM</w:t>
      </w:r>
    </w:p>
    <w:p w14:paraId="2CB1ABAF" w14:textId="77777777" w:rsidR="006343BB" w:rsidRDefault="000A42E0" w:rsidP="00FB1F3C">
      <w:pPr>
        <w:pStyle w:val="ListParagraph"/>
        <w:numPr>
          <w:ilvl w:val="0"/>
          <w:numId w:val="26"/>
        </w:numPr>
        <w:spacing w:after="0" w:line="240" w:lineRule="auto"/>
        <w:ind w:left="1440"/>
      </w:pPr>
      <w:r>
        <w:t>Understand .NET GUI events</w:t>
      </w:r>
    </w:p>
    <w:p w14:paraId="371424A1" w14:textId="77777777" w:rsidR="000A42E0" w:rsidRDefault="000A42E0" w:rsidP="000A42E0">
      <w:pPr>
        <w:rPr>
          <w:b/>
          <w:bCs/>
        </w:rPr>
      </w:pPr>
    </w:p>
    <w:p w14:paraId="1ACDF5FA" w14:textId="77777777" w:rsidR="006343BB" w:rsidRDefault="00913006">
      <w:pPr>
        <w:pStyle w:val="Heading3"/>
      </w:pPr>
      <w:bookmarkStart w:id="49" w:name="_Toc388370421"/>
      <w:r>
        <w:t>Async “</w:t>
      </w:r>
      <w:r w:rsidR="000A42E0">
        <w:t>Stay In Context</w:t>
      </w:r>
      <w:r>
        <w:t>”</w:t>
      </w:r>
      <w:bookmarkEnd w:id="49"/>
    </w:p>
    <w:p w14:paraId="6A624837" w14:textId="77777777" w:rsidR="006343BB" w:rsidRDefault="008F308C">
      <w:r w:rsidRPr="008F308C">
        <w:rPr>
          <w:b/>
          <w:bCs/>
        </w:rPr>
        <w:t>Async Operations Stay In Their Synchronization Context By Default (unless something explicit tells you otherwise)</w:t>
      </w:r>
      <w:r w:rsidR="000A42E0">
        <w:t xml:space="preserve">. That is, unless explicitly documented otherwise, all API operations (e.g. FromBeginEnd, StartChild, AsyncRead, Async.Parallel) run </w:t>
      </w:r>
      <w:r w:rsidRPr="008F308C">
        <w:rPr>
          <w:b/>
          <w:bCs/>
        </w:rPr>
        <w:t>constituent user computations</w:t>
      </w:r>
      <w:r w:rsidR="000A42E0">
        <w:t xml:space="preserve"> and any </w:t>
      </w:r>
      <w:r w:rsidRPr="008F308C">
        <w:rPr>
          <w:b/>
          <w:bCs/>
        </w:rPr>
        <w:t>continuation</w:t>
      </w:r>
      <w:r w:rsidR="000A42E0">
        <w:t xml:space="preserve"> via the sync context active when the execution of the async computation starts. This means that when these operations are started from a GUI thread, then any constituent user computations will also be run on the GUI thread. If there is no sync context then the .NET thread pool is used.</w:t>
      </w:r>
    </w:p>
    <w:p w14:paraId="5779625C" w14:textId="77777777" w:rsidR="006343BB" w:rsidRDefault="000A42E0">
      <w:r>
        <w:t>The only ways to get to another sync context are:</w:t>
      </w:r>
    </w:p>
    <w:p w14:paraId="66BF5157" w14:textId="77777777" w:rsidR="000A42E0" w:rsidRDefault="000A42E0" w:rsidP="00FB1F3C">
      <w:pPr>
        <w:pStyle w:val="ListParagraph"/>
        <w:numPr>
          <w:ilvl w:val="0"/>
          <w:numId w:val="27"/>
        </w:numPr>
        <w:spacing w:after="0" w:line="240" w:lineRule="auto"/>
        <w:ind w:left="2160"/>
      </w:pPr>
      <w:r>
        <w:t xml:space="preserve">explicit use of a background component such as MailboxProcessor or BackgroundWorker </w:t>
      </w:r>
    </w:p>
    <w:p w14:paraId="54A0625A" w14:textId="77777777" w:rsidR="000A42E0" w:rsidRDefault="000A42E0" w:rsidP="00FB1F3C">
      <w:pPr>
        <w:pStyle w:val="ListParagraph"/>
        <w:numPr>
          <w:ilvl w:val="0"/>
          <w:numId w:val="27"/>
        </w:numPr>
        <w:spacing w:after="0" w:line="240" w:lineRule="auto"/>
        <w:ind w:left="2160"/>
      </w:pPr>
      <w:r>
        <w:t xml:space="preserve">explicit use of operations taking a </w:t>
      </w:r>
      <w:r>
        <w:rPr>
          <w:rFonts w:ascii="Consolas" w:hAnsi="Consolas" w:cs="Consolas"/>
        </w:rPr>
        <w:t>startInThreadPool</w:t>
      </w:r>
      <w:r>
        <w:t xml:space="preserve"> =true </w:t>
      </w:r>
    </w:p>
    <w:p w14:paraId="27E9F82E" w14:textId="77777777" w:rsidR="000A42E0" w:rsidRDefault="000A42E0" w:rsidP="00FB1F3C">
      <w:pPr>
        <w:pStyle w:val="ListParagraph"/>
        <w:numPr>
          <w:ilvl w:val="0"/>
          <w:numId w:val="27"/>
        </w:numPr>
        <w:spacing w:after="0" w:line="240" w:lineRule="auto"/>
        <w:ind w:left="2160"/>
      </w:pPr>
      <w:r>
        <w:t xml:space="preserve">explicit API calls such as SwitchTo* </w:t>
      </w:r>
    </w:p>
    <w:p w14:paraId="55E2BC40" w14:textId="77777777" w:rsidR="000A42E0" w:rsidRDefault="000A42E0" w:rsidP="00FB1F3C">
      <w:pPr>
        <w:pStyle w:val="ListParagraph"/>
        <w:numPr>
          <w:ilvl w:val="0"/>
          <w:numId w:val="27"/>
        </w:numPr>
        <w:spacing w:after="0" w:line="240" w:lineRule="auto"/>
        <w:ind w:left="2160"/>
      </w:pPr>
      <w:r>
        <w:t>explicit use of RunSynchronously, which has an implied SwitchToThreadPool</w:t>
      </w:r>
    </w:p>
    <w:p w14:paraId="765CBE49" w14:textId="77777777" w:rsidR="000A42E0" w:rsidRDefault="000A42E0" w:rsidP="000A42E0">
      <w:pPr>
        <w:ind w:left="360"/>
      </w:pPr>
    </w:p>
    <w:p w14:paraId="5EFCEAF5" w14:textId="77777777" w:rsidR="006343BB" w:rsidRDefault="000A42E0">
      <w:r>
        <w:t>By implication, if you do not use any of the above, then no multi-OS-threaded concurrency is introduced to a GUI or Silverlight application. Note that in some contexts, such as Midori, no multi-OS-threaded concurrency is permitted at all.</w:t>
      </w:r>
    </w:p>
    <w:p w14:paraId="27CE9D56" w14:textId="77777777" w:rsidR="006343BB" w:rsidRDefault="000A42E0">
      <w:r>
        <w:lastRenderedPageBreak/>
        <w:t>When Async.RunSynchronously is used from a thread with a synchronization context (e.g. from F# Interactive, or from a GUI application where a button deliberately starts a blocking computation), an immediate SwitchToThreadPool is executed to ensure the GUI thread is not blocked.  </w:t>
      </w:r>
    </w:p>
    <w:p w14:paraId="3C76A809" w14:textId="77777777" w:rsidR="000A42E0" w:rsidRDefault="000A42E0" w:rsidP="000A42E0">
      <w:pPr>
        <w:ind w:left="360"/>
      </w:pPr>
    </w:p>
    <w:p w14:paraId="2F193929" w14:textId="77777777" w:rsidR="006343BB" w:rsidRDefault="000A42E0">
      <w:r>
        <w:t>Note: Since the initial design discussions on this topic, I’ve been reviewing various bits of async code for GUI-thread correctness, and overall I am genuinely surprised how hard it is to reason about the current OS thread of an Async using our current API: very innocuous asyncs such as AsyncPostAndReply run their continuation in the thread pool even when started on the GUI thread. This is just very dangerous. We really have to either ban the use of “async” on threads with a sync context, or adopt the above rule. So I do think this design change is very important.</w:t>
      </w:r>
    </w:p>
    <w:p w14:paraId="75B2B634" w14:textId="77777777" w:rsidR="00806A52" w:rsidRDefault="00806A52" w:rsidP="00806A52">
      <w:pPr>
        <w:pStyle w:val="Heading3"/>
        <w:rPr>
          <w:lang w:eastAsia="en-GB"/>
        </w:rPr>
      </w:pPr>
      <w:bookmarkStart w:id="50" w:name="_Toc388370422"/>
      <w:r>
        <w:rPr>
          <w:lang w:eastAsia="en-GB"/>
        </w:rPr>
        <w:t>Trampolines</w:t>
      </w:r>
      <w:bookmarkEnd w:id="50"/>
    </w:p>
    <w:p w14:paraId="6404E0B3" w14:textId="77777777" w:rsidR="00806A52" w:rsidRDefault="00806A52" w:rsidP="00806A52">
      <w:r>
        <w:t>Since async code is essentially an inversion-of-control framework, we rely a lot on tail calls to our continuations. Unfortunately .NET 2.0 x64 JIT has a bug that sometimes make the compiler emit the regular call instead of the tail call, and that makes our async stuff stack-dive. So our async library implements a simple trampolining scheme to circumvent the issue.</w:t>
      </w:r>
    </w:p>
    <w:p w14:paraId="2A2D1DF4" w14:textId="77777777" w:rsidR="00806A52" w:rsidRDefault="00806A52" w:rsidP="00806A52">
      <w:r>
        <w:t>We add two classes:</w:t>
      </w:r>
    </w:p>
    <w:p w14:paraId="1FE2D4D6" w14:textId="77777777" w:rsidR="00806A52" w:rsidRDefault="00806A52" w:rsidP="00806A52">
      <w:pPr>
        <w:pStyle w:val="Code"/>
      </w:pPr>
      <w:r>
        <w:t>    [&lt;AllowNullLiteral&gt;]</w:t>
      </w:r>
    </w:p>
    <w:p w14:paraId="5C0BDC40" w14:textId="77777777" w:rsidR="00806A52" w:rsidRDefault="00806A52" w:rsidP="00806A52">
      <w:pPr>
        <w:pStyle w:val="Code"/>
      </w:pPr>
      <w:r>
        <w:t xml:space="preserve">    </w:t>
      </w:r>
      <w:r w:rsidRPr="00F91F8B">
        <w:t>type</w:t>
      </w:r>
      <w:r>
        <w:t xml:space="preserve"> Trampoline() =     </w:t>
      </w:r>
    </w:p>
    <w:p w14:paraId="4E0D5A2B" w14:textId="77777777" w:rsidR="00806A52" w:rsidRDefault="00806A52" w:rsidP="00806A52">
      <w:pPr>
        <w:pStyle w:val="Code"/>
      </w:pPr>
      <w:r>
        <w:t xml:space="preserve">        </w:t>
      </w:r>
      <w:r w:rsidRPr="00F91F8B">
        <w:t>let</w:t>
      </w:r>
      <w:r>
        <w:t xml:space="preserve"> </w:t>
      </w:r>
      <w:r w:rsidRPr="00F91F8B">
        <w:t>mutable</w:t>
      </w:r>
      <w:r>
        <w:t xml:space="preserve"> cont : (unit -&gt; unit) option = None    </w:t>
      </w:r>
    </w:p>
    <w:p w14:paraId="7148F211" w14:textId="77777777" w:rsidR="00806A52" w:rsidRDefault="00806A52" w:rsidP="00806A52">
      <w:pPr>
        <w:pStyle w:val="Code"/>
      </w:pPr>
      <w:r>
        <w:t xml:space="preserve">        </w:t>
      </w:r>
      <w:r w:rsidRPr="00F91F8B">
        <w:t>let</w:t>
      </w:r>
      <w:r>
        <w:t xml:space="preserve"> </w:t>
      </w:r>
      <w:r w:rsidRPr="00F91F8B">
        <w:t>mutable</w:t>
      </w:r>
      <w:r>
        <w:t xml:space="preserve"> bindCount = 0    </w:t>
      </w:r>
    </w:p>
    <w:p w14:paraId="167B7D33" w14:textId="77777777" w:rsidR="00806A52" w:rsidRDefault="00806A52" w:rsidP="00806A52">
      <w:pPr>
        <w:pStyle w:val="Code"/>
      </w:pPr>
      <w:r>
        <w:t xml:space="preserve">        </w:t>
      </w:r>
      <w:r w:rsidRPr="00F91F8B">
        <w:t>member</w:t>
      </w:r>
      <w:r>
        <w:t xml:space="preserve"> this.ExecuteAction (firstAction : unit </w:t>
      </w:r>
      <w:r w:rsidRPr="00F91F8B">
        <w:t>-&gt;</w:t>
      </w:r>
      <w:r>
        <w:t xml:space="preserve"> unit) =</w:t>
      </w:r>
    </w:p>
    <w:p w14:paraId="1A7ECD4B" w14:textId="77777777" w:rsidR="00806A52" w:rsidRPr="00F91F8B" w:rsidRDefault="00806A52" w:rsidP="00806A52">
      <w:pPr>
        <w:pStyle w:val="Code"/>
      </w:pPr>
      <w:r>
        <w:t xml:space="preserve">              ... </w:t>
      </w:r>
      <w:r w:rsidRPr="00F91F8B">
        <w:t xml:space="preserve">// execute action and then cont while cont is not None </w:t>
      </w:r>
    </w:p>
    <w:p w14:paraId="0D967FD4" w14:textId="77777777" w:rsidR="00806A52" w:rsidRDefault="00806A52" w:rsidP="00806A52">
      <w:pPr>
        <w:pStyle w:val="Code"/>
      </w:pPr>
      <w:r>
        <w:t xml:space="preserve">        </w:t>
      </w:r>
      <w:r w:rsidRPr="00F91F8B">
        <w:t>member</w:t>
      </w:r>
      <w:r>
        <w:t xml:space="preserve"> this.IncrementBindCount() = …        </w:t>
      </w:r>
    </w:p>
    <w:p w14:paraId="61B2A9BA" w14:textId="77777777" w:rsidR="00806A52" w:rsidRDefault="00806A52" w:rsidP="00806A52">
      <w:pPr>
        <w:pStyle w:val="Code"/>
      </w:pPr>
      <w:r>
        <w:t xml:space="preserve">        </w:t>
      </w:r>
      <w:r w:rsidRPr="00F91F8B">
        <w:t>member</w:t>
      </w:r>
      <w:r>
        <w:t xml:space="preserve"> this.Set action = cont &lt;- action</w:t>
      </w:r>
    </w:p>
    <w:p w14:paraId="1E2629E0" w14:textId="77777777" w:rsidR="00806A52" w:rsidRPr="00F91F8B" w:rsidRDefault="00806A52" w:rsidP="00806A52">
      <w:pPr>
        <w:pStyle w:val="Code"/>
      </w:pPr>
    </w:p>
    <w:p w14:paraId="39214008" w14:textId="77777777" w:rsidR="00806A52" w:rsidRDefault="00806A52" w:rsidP="00806A52">
      <w:pPr>
        <w:pStyle w:val="Code"/>
      </w:pPr>
      <w:r>
        <w:t xml:space="preserve">    </w:t>
      </w:r>
      <w:r w:rsidRPr="00F91F8B">
        <w:t>type</w:t>
      </w:r>
      <w:r>
        <w:t xml:space="preserve"> TrampolineHolder() =</w:t>
      </w:r>
    </w:p>
    <w:p w14:paraId="4BA23B96" w14:textId="77777777" w:rsidR="00806A52" w:rsidRPr="00F91F8B" w:rsidRDefault="00806A52" w:rsidP="00806A52">
      <w:pPr>
        <w:pStyle w:val="Code"/>
      </w:pPr>
      <w:r>
        <w:t xml:space="preserve">        </w:t>
      </w:r>
      <w:r w:rsidRPr="00F91F8B">
        <w:t>let</w:t>
      </w:r>
      <w:r>
        <w:t xml:space="preserve"> </w:t>
      </w:r>
      <w:r w:rsidRPr="00F91F8B">
        <w:t>mutable</w:t>
      </w:r>
      <w:r>
        <w:t xml:space="preserve"> trampoline = </w:t>
      </w:r>
      <w:r w:rsidRPr="00F91F8B">
        <w:t>null</w:t>
      </w:r>
      <w:r>
        <w:t xml:space="preserve">        </w:t>
      </w:r>
    </w:p>
    <w:p w14:paraId="29D4CAAD" w14:textId="77777777" w:rsidR="00806A52" w:rsidRDefault="00806A52" w:rsidP="00806A52">
      <w:pPr>
        <w:pStyle w:val="Code"/>
      </w:pPr>
      <w:r>
        <w:t xml:space="preserve">        </w:t>
      </w:r>
      <w:r w:rsidRPr="00F91F8B">
        <w:t>member</w:t>
      </w:r>
      <w:r>
        <w:t xml:space="preserve"> this.Protect firstAction =</w:t>
      </w:r>
    </w:p>
    <w:p w14:paraId="637018E0" w14:textId="77777777" w:rsidR="00806A52" w:rsidRDefault="00806A52" w:rsidP="00806A52">
      <w:pPr>
        <w:pStyle w:val="Code"/>
      </w:pPr>
      <w:r>
        <w:t xml:space="preserve">            trampoline &lt;- </w:t>
      </w:r>
      <w:r w:rsidRPr="00F91F8B">
        <w:t>new</w:t>
      </w:r>
      <w:r>
        <w:t xml:space="preserve"> Trampoline()</w:t>
      </w:r>
    </w:p>
    <w:p w14:paraId="5E7734E5" w14:textId="77777777" w:rsidR="00806A52" w:rsidRDefault="00806A52" w:rsidP="00806A52">
      <w:pPr>
        <w:pStyle w:val="Code"/>
      </w:pPr>
      <w:r>
        <w:t>            trampoline.ExecuteAction(firstAction)</w:t>
      </w:r>
    </w:p>
    <w:p w14:paraId="1E352822" w14:textId="77777777" w:rsidR="00806A52" w:rsidRDefault="00806A52" w:rsidP="00806A52">
      <w:pPr>
        <w:pStyle w:val="Code"/>
      </w:pPr>
      <w:r>
        <w:t xml:space="preserve">            </w:t>
      </w:r>
    </w:p>
    <w:p w14:paraId="78516C40" w14:textId="77777777" w:rsidR="00806A52" w:rsidRDefault="00806A52" w:rsidP="00806A52">
      <w:pPr>
        <w:pStyle w:val="Code"/>
      </w:pPr>
      <w:r>
        <w:t xml:space="preserve">        </w:t>
      </w:r>
      <w:r w:rsidRPr="00F91F8B">
        <w:t>member</w:t>
      </w:r>
      <w:r>
        <w:t xml:space="preserve"> this.Trampoline = trampoline</w:t>
      </w:r>
    </w:p>
    <w:p w14:paraId="66B2D386" w14:textId="77777777" w:rsidR="00806A52" w:rsidRDefault="00806A52" w:rsidP="00806A52">
      <w:pPr>
        <w:rPr>
          <w:rFonts w:ascii="Calibri" w:hAnsi="Calibri"/>
          <w:sz w:val="22"/>
        </w:rPr>
      </w:pPr>
    </w:p>
    <w:p w14:paraId="7569BAAE" w14:textId="77777777" w:rsidR="00806A52" w:rsidRDefault="00806A52" w:rsidP="00806A52">
      <w:r>
        <w:t>And AsyncParams have a trampoline holder:</w:t>
      </w:r>
    </w:p>
    <w:p w14:paraId="742BA0D7" w14:textId="77777777" w:rsidR="00806A52" w:rsidRDefault="00806A52" w:rsidP="00806A52">
      <w:pPr>
        <w:pStyle w:val="Code"/>
      </w:pPr>
      <w:r>
        <w:t xml:space="preserve">    </w:t>
      </w:r>
      <w:r w:rsidRPr="00F91F8B">
        <w:t>type</w:t>
      </w:r>
      <w:r>
        <w:t xml:space="preserve"> AsyncParams&lt;’T&gt; ={ ...; currentTrampolineHolder : TrampolineHolder }</w:t>
      </w:r>
    </w:p>
    <w:p w14:paraId="48C64D38" w14:textId="77777777" w:rsidR="00806A52" w:rsidRDefault="00806A52" w:rsidP="00806A52">
      <w:pPr>
        <w:rPr>
          <w:rFonts w:ascii="Calibri" w:hAnsi="Calibri"/>
          <w:sz w:val="22"/>
        </w:rPr>
      </w:pPr>
      <w:r>
        <w:t>Bind installs the continuation to a current trampoline in trampoline holder:</w:t>
      </w:r>
    </w:p>
    <w:p w14:paraId="7A8D3395" w14:textId="77777777" w:rsidR="00806A52" w:rsidRDefault="00806A52" w:rsidP="00806A52">
      <w:pPr>
        <w:pStyle w:val="Code"/>
      </w:pPr>
      <w:r>
        <w:t xml:space="preserve">                    </w:t>
      </w:r>
      <w:r w:rsidRPr="00F91F8B">
        <w:t>let</w:t>
      </w:r>
      <w:r>
        <w:t xml:space="preserve"> trampoline = args.currentTrampolineHolder.Trampoline</w:t>
      </w:r>
    </w:p>
    <w:p w14:paraId="1600DDF5" w14:textId="77777777" w:rsidR="00806A52" w:rsidRPr="00F91F8B" w:rsidRDefault="00806A52" w:rsidP="00806A52">
      <w:pPr>
        <w:pStyle w:val="Code"/>
      </w:pPr>
      <w:r>
        <w:t xml:space="preserve">                    </w:t>
      </w:r>
      <w:r w:rsidRPr="00F91F8B">
        <w:t>if</w:t>
      </w:r>
      <w:r>
        <w:t xml:space="preserve"> trampoline.IncrementBindCount() </w:t>
      </w:r>
      <w:r w:rsidRPr="00F91F8B">
        <w:t>then</w:t>
      </w:r>
    </w:p>
    <w:p w14:paraId="3A4FB92D" w14:textId="77777777" w:rsidR="00806A52" w:rsidRDefault="00806A52" w:rsidP="00806A52">
      <w:pPr>
        <w:pStyle w:val="Code"/>
      </w:pPr>
      <w:r>
        <w:t>                        trampoline.Set(</w:t>
      </w:r>
      <w:r w:rsidRPr="00F91F8B">
        <w:t>fun</w:t>
      </w:r>
      <w:r>
        <w:t xml:space="preserve"> () </w:t>
      </w:r>
      <w:r w:rsidRPr="00F91F8B">
        <w:t>-&gt;</w:t>
      </w:r>
      <w:r>
        <w:t xml:space="preserve"> invokeA p1 args |&gt; unfake); FakeUnit                        </w:t>
      </w:r>
    </w:p>
    <w:p w14:paraId="1F7FBD87" w14:textId="77777777" w:rsidR="00806A52" w:rsidRPr="00F91F8B" w:rsidRDefault="00806A52" w:rsidP="00806A52">
      <w:pPr>
        <w:pStyle w:val="Code"/>
      </w:pPr>
      <w:r>
        <w:t xml:space="preserve">                    </w:t>
      </w:r>
      <w:r w:rsidRPr="00F91F8B">
        <w:t>else</w:t>
      </w:r>
      <w:r>
        <w:t xml:space="preserve"> invokeA p1 args</w:t>
      </w:r>
    </w:p>
    <w:p w14:paraId="0296B724" w14:textId="77777777" w:rsidR="00806A52" w:rsidRDefault="00806A52" w:rsidP="00806A52">
      <w:pPr>
        <w:rPr>
          <w:rFonts w:ascii="Calibri" w:hAnsi="Calibri"/>
          <w:sz w:val="22"/>
        </w:rPr>
      </w:pPr>
      <w:r>
        <w:t>Now whenever we switch threads/escape the trampoline that is on stack (Async.SwitchToThreadPool, Async.SwitchToSyncContext and all others), we call args.currentTrampolineHolder.Protect, and this creates a new trampoline that will protect the continuation executing on this new thread:</w:t>
      </w:r>
    </w:p>
    <w:p w14:paraId="6AFCA469" w14:textId="77777777" w:rsidR="00806A52" w:rsidRDefault="00806A52" w:rsidP="00806A52">
      <w:pPr>
        <w:pStyle w:val="Code"/>
      </w:pPr>
      <w:r>
        <w:t>// This should be the only call to QueueUserWorkItem in this library. We must always install a trampoline.</w:t>
      </w:r>
    </w:p>
    <w:p w14:paraId="793C4329" w14:textId="77777777" w:rsidR="00806A52" w:rsidRDefault="00806A52" w:rsidP="00806A52">
      <w:pPr>
        <w:pStyle w:val="Code"/>
      </w:pPr>
      <w:r w:rsidRPr="00F91F8B">
        <w:t>let</w:t>
      </w:r>
      <w:r>
        <w:t xml:space="preserve"> queueWorkItemWithTrampoline (currentTrampolineHolder:TrampolineHolder) f =</w:t>
      </w:r>
    </w:p>
    <w:p w14:paraId="17E965C5" w14:textId="77777777" w:rsidR="00806A52" w:rsidRPr="00F91F8B" w:rsidRDefault="00806A52" w:rsidP="00806A52">
      <w:pPr>
        <w:pStyle w:val="Code"/>
      </w:pPr>
      <w:r w:rsidRPr="00F91F8B">
        <w:t>    if</w:t>
      </w:r>
      <w:r>
        <w:t xml:space="preserve"> not (ThreadPool.QueueUserWorkItem(</w:t>
      </w:r>
      <w:r w:rsidRPr="00F91F8B">
        <w:t>fun</w:t>
      </w:r>
      <w:r>
        <w:t xml:space="preserve"> _ </w:t>
      </w:r>
      <w:r w:rsidRPr="00F91F8B">
        <w:t>-&gt;</w:t>
      </w:r>
      <w:r>
        <w:t xml:space="preserve"> currentTrampolineHolder.Protect f)) </w:t>
      </w:r>
      <w:r w:rsidRPr="00F91F8B">
        <w:t>then</w:t>
      </w:r>
    </w:p>
    <w:p w14:paraId="6FF2035E" w14:textId="77777777" w:rsidR="00806A52" w:rsidRPr="00F91F8B" w:rsidRDefault="00806A52" w:rsidP="00806A52">
      <w:pPr>
        <w:pStyle w:val="Code"/>
      </w:pPr>
      <w:r>
        <w:t xml:space="preserve">       failwith </w:t>
      </w:r>
      <w:r w:rsidRPr="00F91F8B">
        <w:t>"failed to queue user work item"</w:t>
      </w:r>
    </w:p>
    <w:p w14:paraId="32780DF5" w14:textId="77777777" w:rsidR="00806A52" w:rsidRDefault="00806A52" w:rsidP="00806A52">
      <w:pPr>
        <w:pStyle w:val="Code"/>
      </w:pPr>
      <w:r w:rsidRPr="00F91F8B">
        <w:lastRenderedPageBreak/>
        <w:t>let</w:t>
      </w:r>
      <w:r>
        <w:t xml:space="preserve"> switchToThreadPool() : Async&lt;unit&gt; =</w:t>
      </w:r>
    </w:p>
    <w:p w14:paraId="42BC3D8E" w14:textId="77777777" w:rsidR="00806A52" w:rsidRDefault="00806A52" w:rsidP="00806A52">
      <w:pPr>
        <w:pStyle w:val="Code"/>
      </w:pPr>
      <w:r>
        <w:t>    protectedPrimitive(</w:t>
      </w:r>
      <w:r w:rsidRPr="00F91F8B">
        <w:t>fun</w:t>
      </w:r>
      <w:r>
        <w:t xml:space="preserve"> args </w:t>
      </w:r>
      <w:r w:rsidRPr="00F91F8B">
        <w:t>-&gt;</w:t>
      </w:r>
      <w:r>
        <w:t xml:space="preserve"> </w:t>
      </w:r>
    </w:p>
    <w:p w14:paraId="4A924A5A" w14:textId="77777777" w:rsidR="00806A52" w:rsidRDefault="00806A52" w:rsidP="00806A52">
      <w:pPr>
        <w:pStyle w:val="Code"/>
      </w:pPr>
      <w:r>
        <w:t>        queueWorkItemWithTrampoline args.currentTrampolineHolder (</w:t>
      </w:r>
      <w:r w:rsidRPr="00F91F8B">
        <w:t>fun</w:t>
      </w:r>
      <w:r>
        <w:t xml:space="preserve"> () </w:t>
      </w:r>
      <w:r w:rsidRPr="00F91F8B">
        <w:t>-&gt;</w:t>
      </w:r>
      <w:r>
        <w:t xml:space="preserve"> args.cont () |&gt; unfake) |&gt; fake)</w:t>
      </w:r>
    </w:p>
    <w:p w14:paraId="693B2966" w14:textId="77777777" w:rsidR="00806A52" w:rsidRDefault="00806A52" w:rsidP="00806A52"/>
    <w:p w14:paraId="1DB00B91" w14:textId="77777777" w:rsidR="00806A52" w:rsidRDefault="00806A52" w:rsidP="00806A52">
      <w:pPr>
        <w:pStyle w:val="Heading3"/>
        <w:rPr>
          <w:lang w:eastAsia="en-GB"/>
        </w:rPr>
      </w:pPr>
      <w:bookmarkStart w:id="51" w:name="_Toc388370423"/>
      <w:r>
        <w:rPr>
          <w:lang w:eastAsia="en-GB"/>
        </w:rPr>
        <w:t>Bind hijacking check</w:t>
      </w:r>
      <w:bookmarkEnd w:id="51"/>
    </w:p>
    <w:p w14:paraId="05B88788" w14:textId="77777777" w:rsidR="00806A52" w:rsidRDefault="00806A52" w:rsidP="00806A52">
      <w:pPr>
        <w:rPr>
          <w:lang w:eastAsia="en-GB"/>
        </w:rPr>
      </w:pPr>
      <w:r>
        <w:rPr>
          <w:lang w:eastAsia="en-GB"/>
        </w:rPr>
        <w:t>Bind hijacking check is there to prevent the stack growing unbounded in case JIT does not respect tail calls. This may happen in:</w:t>
      </w:r>
    </w:p>
    <w:p w14:paraId="13341552" w14:textId="77777777" w:rsidR="00806A52" w:rsidRDefault="00806A52" w:rsidP="00FB1F3C">
      <w:pPr>
        <w:pStyle w:val="ListParagraph"/>
        <w:numPr>
          <w:ilvl w:val="0"/>
          <w:numId w:val="16"/>
        </w:numPr>
        <w:rPr>
          <w:lang w:eastAsia="en-GB"/>
        </w:rPr>
      </w:pPr>
      <w:r>
        <w:rPr>
          <w:lang w:eastAsia="en-GB"/>
        </w:rPr>
        <w:t>While or for loops inside an async { ... }</w:t>
      </w:r>
    </w:p>
    <w:p w14:paraId="5022A502" w14:textId="77777777" w:rsidR="00806A52" w:rsidRDefault="00806A52" w:rsidP="00FB1F3C">
      <w:pPr>
        <w:pStyle w:val="ListParagraph"/>
        <w:numPr>
          <w:ilvl w:val="0"/>
          <w:numId w:val="16"/>
        </w:numPr>
        <w:rPr>
          <w:lang w:eastAsia="en-GB"/>
        </w:rPr>
      </w:pPr>
      <w:r>
        <w:rPr>
          <w:lang w:eastAsia="en-GB"/>
        </w:rPr>
        <w:t>Recursive async definitions of form “let rec a = async { .... a ... }</w:t>
      </w:r>
    </w:p>
    <w:p w14:paraId="5C211CBC" w14:textId="77777777" w:rsidR="00806A52" w:rsidRDefault="00806A52" w:rsidP="00806A52">
      <w:pPr>
        <w:rPr>
          <w:lang w:eastAsia="en-GB"/>
        </w:rPr>
      </w:pPr>
      <w:r>
        <w:rPr>
          <w:lang w:eastAsia="en-GB"/>
        </w:rPr>
        <w:t>Current implementation of asyncs has hijack</w:t>
      </w:r>
      <w:r w:rsidRPr="007E2C94">
        <w:rPr>
          <w:lang w:val="en-US"/>
        </w:rPr>
        <w:t xml:space="preserve"> checks</w:t>
      </w:r>
      <w:r>
        <w:rPr>
          <w:lang w:eastAsia="en-GB"/>
        </w:rPr>
        <w:t xml:space="preserve"> in async.Bind, async.For, async.While and async.Delay primitives. This covers any asyncs that can be created with async { ... } syntax. It is still possible to create asyncs that stack-dive using raw primitives, e.g.:</w:t>
      </w:r>
    </w:p>
    <w:p w14:paraId="7D583E6C" w14:textId="77777777" w:rsidR="00806A52" w:rsidRDefault="00806A52" w:rsidP="00806A52">
      <w:pPr>
        <w:pStyle w:val="Code"/>
      </w:pPr>
      <w:r>
        <w:t>let rec a : Async&lt;unit&gt; = async.Using((null : System.IDisposable), fun _ -&gt; a)</w:t>
      </w:r>
    </w:p>
    <w:p w14:paraId="3D5FA52E" w14:textId="77777777" w:rsidR="00806A52" w:rsidRDefault="00806A52" w:rsidP="00806A52">
      <w:pPr>
        <w:rPr>
          <w:lang w:eastAsia="en-GB"/>
        </w:rPr>
      </w:pPr>
    </w:p>
    <w:p w14:paraId="19509793" w14:textId="77777777" w:rsidR="00806A52" w:rsidRDefault="00806A52" w:rsidP="00806A52">
      <w:pPr>
        <w:pStyle w:val="Heading3"/>
        <w:rPr>
          <w:lang w:eastAsia="en-GB"/>
        </w:rPr>
      </w:pPr>
      <w:bookmarkStart w:id="52" w:name="_Toc388370424"/>
      <w:r>
        <w:rPr>
          <w:lang w:eastAsia="en-GB"/>
        </w:rPr>
        <w:t>Splitting up of AsyncParams</w:t>
      </w:r>
      <w:bookmarkEnd w:id="52"/>
    </w:p>
    <w:p w14:paraId="43D3AF47" w14:textId="77777777" w:rsidR="00806A52" w:rsidRDefault="00806A52" w:rsidP="00806A52">
      <w:pPr>
        <w:rPr>
          <w:color w:val="1F497D"/>
        </w:rPr>
      </w:pPr>
      <w:r>
        <w:rPr>
          <w:color w:val="1F497D"/>
        </w:rPr>
        <w:t xml:space="preserve">I have played a bit more with this stuff, and I guess I have found the best solution </w:t>
      </w:r>
      <w:r>
        <w:rPr>
          <w:rFonts w:ascii="Wingdings" w:hAnsi="Wingdings"/>
          <w:color w:val="1F497D"/>
        </w:rPr>
        <w:t></w:t>
      </w:r>
    </w:p>
    <w:p w14:paraId="2AF81E92" w14:textId="77777777" w:rsidR="00806A52" w:rsidRDefault="00806A52" w:rsidP="00806A52">
      <w:pPr>
        <w:rPr>
          <w:color w:val="1F497D"/>
        </w:rPr>
      </w:pPr>
      <w:r>
        <w:rPr>
          <w:color w:val="1F497D"/>
        </w:rPr>
        <w:t>Remember that I am attacking this inefficiency in bind:</w:t>
      </w:r>
    </w:p>
    <w:p w14:paraId="0BB99079" w14:textId="77777777" w:rsidR="00806A52" w:rsidRDefault="00806A52" w:rsidP="00806A52">
      <w:pPr>
        <w:pStyle w:val="Code"/>
      </w:pPr>
      <w:r w:rsidRPr="00F91F8B">
        <w:t>let</w:t>
      </w:r>
      <w:r>
        <w:t xml:space="preserve"> bindA p1 f  =</w:t>
      </w:r>
    </w:p>
    <w:p w14:paraId="68E825BB" w14:textId="77777777" w:rsidR="00806A52" w:rsidRPr="00F91F8B" w:rsidRDefault="00806A52" w:rsidP="00806A52">
      <w:pPr>
        <w:pStyle w:val="Code"/>
      </w:pPr>
      <w:r>
        <w:t>    unprotectedPrimitive (</w:t>
      </w:r>
      <w:r w:rsidRPr="00F91F8B">
        <w:t>fun</w:t>
      </w:r>
      <w:r>
        <w:t xml:space="preserve"> args </w:t>
      </w:r>
      <w:r w:rsidRPr="00F91F8B">
        <w:t>-&gt;</w:t>
      </w:r>
    </w:p>
    <w:p w14:paraId="2CFC647B" w14:textId="77777777" w:rsidR="00806A52" w:rsidRPr="00F91F8B" w:rsidRDefault="00806A52" w:rsidP="00806A52">
      <w:pPr>
        <w:pStyle w:val="Code"/>
      </w:pPr>
      <w:r>
        <w:t xml:space="preserve">        </w:t>
      </w:r>
      <w:r w:rsidRPr="00F91F8B">
        <w:t>if</w:t>
      </w:r>
      <w:r>
        <w:t xml:space="preserve"> args.token.IsCancellationRequested </w:t>
      </w:r>
      <w:r w:rsidRPr="00F91F8B">
        <w:t>then</w:t>
      </w:r>
    </w:p>
    <w:p w14:paraId="69A78B96" w14:textId="77777777" w:rsidR="00806A52" w:rsidRDefault="00806A52" w:rsidP="00806A52">
      <w:pPr>
        <w:pStyle w:val="Code"/>
      </w:pPr>
      <w:r>
        <w:t>            ...</w:t>
      </w:r>
    </w:p>
    <w:p w14:paraId="5BA2EF94" w14:textId="77777777" w:rsidR="00806A52" w:rsidRDefault="00806A52" w:rsidP="00806A52">
      <w:pPr>
        <w:pStyle w:val="Code"/>
      </w:pPr>
      <w:r>
        <w:t>        else</w:t>
      </w:r>
    </w:p>
    <w:p w14:paraId="14CDE4CC" w14:textId="77777777" w:rsidR="00806A52" w:rsidRDefault="00806A52" w:rsidP="00806A52">
      <w:pPr>
        <w:pStyle w:val="Code"/>
      </w:pPr>
      <w:r>
        <w:t xml:space="preserve">            </w:t>
      </w:r>
      <w:r w:rsidRPr="00F91F8B">
        <w:t>let</w:t>
      </w:r>
      <w:r>
        <w:t xml:space="preserve"> args =</w:t>
      </w:r>
    </w:p>
    <w:p w14:paraId="39CF2C65" w14:textId="77777777" w:rsidR="00806A52" w:rsidRDefault="00806A52" w:rsidP="00806A52">
      <w:pPr>
        <w:pStyle w:val="Code"/>
      </w:pPr>
      <w:r>
        <w:t xml:space="preserve">                </w:t>
      </w:r>
      <w:r w:rsidRPr="00F91F8B">
        <w:t>let</w:t>
      </w:r>
      <w:r>
        <w:t xml:space="preserve"> cont a = protect args.econt f a (</w:t>
      </w:r>
      <w:r w:rsidRPr="00F91F8B">
        <w:t>fun</w:t>
      </w:r>
      <w:r>
        <w:t xml:space="preserve"> p2 </w:t>
      </w:r>
      <w:r w:rsidRPr="00F91F8B">
        <w:t>-&gt;</w:t>
      </w:r>
      <w:r>
        <w:t xml:space="preserve"> invokeA p2 args)</w:t>
      </w:r>
    </w:p>
    <w:p w14:paraId="5BE6E0B4" w14:textId="77777777" w:rsidR="00806A52" w:rsidRDefault="00806A52" w:rsidP="00806A52">
      <w:pPr>
        <w:pStyle w:val="Code"/>
      </w:pPr>
      <w:r>
        <w:t>                { cont=cont;</w:t>
      </w:r>
    </w:p>
    <w:p w14:paraId="43473434" w14:textId="77777777" w:rsidR="00806A52" w:rsidRDefault="00806A52" w:rsidP="00806A52">
      <w:pPr>
        <w:pStyle w:val="Code"/>
      </w:pPr>
      <w:r>
        <w:t>                  ccont=args.ccont;</w:t>
      </w:r>
    </w:p>
    <w:p w14:paraId="1DAA8E6D" w14:textId="77777777" w:rsidR="00806A52" w:rsidRDefault="00806A52" w:rsidP="00806A52">
      <w:pPr>
        <w:pStyle w:val="Code"/>
      </w:pPr>
      <w:r>
        <w:t>                  econt=args.econt;</w:t>
      </w:r>
    </w:p>
    <w:p w14:paraId="3326B5C7" w14:textId="77777777" w:rsidR="00806A52" w:rsidRDefault="00806A52" w:rsidP="00806A52">
      <w:pPr>
        <w:pStyle w:val="Code"/>
      </w:pPr>
      <w:r>
        <w:t>                  blocked=args.blocked;</w:t>
      </w:r>
    </w:p>
    <w:p w14:paraId="6F186663" w14:textId="77777777" w:rsidR="00806A52" w:rsidRDefault="00806A52" w:rsidP="00806A52">
      <w:pPr>
        <w:pStyle w:val="Code"/>
      </w:pPr>
      <w:r>
        <w:t xml:space="preserve">                  token=args.token </w:t>
      </w:r>
    </w:p>
    <w:p w14:paraId="161CCEAA" w14:textId="77777777" w:rsidR="00806A52" w:rsidRDefault="00806A52" w:rsidP="00806A52">
      <w:pPr>
        <w:pStyle w:val="Code"/>
      </w:pPr>
      <w:r>
        <w:t>                  currentTrampolineHolder = args.currentTrampolineHolder</w:t>
      </w:r>
    </w:p>
    <w:p w14:paraId="6A311C68" w14:textId="77777777" w:rsidR="00806A52" w:rsidRDefault="00806A52" w:rsidP="00806A52">
      <w:pPr>
        <w:pStyle w:val="Code"/>
      </w:pPr>
      <w:r>
        <w:t>                }</w:t>
      </w:r>
    </w:p>
    <w:p w14:paraId="791BBB03" w14:textId="77777777" w:rsidR="00806A52" w:rsidRPr="00F91F8B" w:rsidRDefault="00806A52" w:rsidP="00806A52">
      <w:pPr>
        <w:pStyle w:val="Code"/>
      </w:pPr>
      <w:r>
        <w:t>            ...</w:t>
      </w:r>
    </w:p>
    <w:p w14:paraId="37E25E3F" w14:textId="77777777" w:rsidR="00806A52" w:rsidRDefault="00806A52" w:rsidP="00806A52">
      <w:pPr>
        <w:rPr>
          <w:color w:val="1F497D"/>
        </w:rPr>
      </w:pPr>
    </w:p>
    <w:p w14:paraId="02466FFB" w14:textId="77777777" w:rsidR="00806A52" w:rsidRDefault="00806A52" w:rsidP="00806A52">
      <w:pPr>
        <w:rPr>
          <w:color w:val="1F497D"/>
        </w:rPr>
      </w:pPr>
      <w:r>
        <w:rPr>
          <w:color w:val="1F497D"/>
        </w:rPr>
        <w:t>Bind recreates args structure on every invocation although it only changes one field of it.</w:t>
      </w:r>
    </w:p>
    <w:p w14:paraId="6342A289" w14:textId="77777777" w:rsidR="00806A52" w:rsidRDefault="00806A52" w:rsidP="00806A52">
      <w:pPr>
        <w:rPr>
          <w:color w:val="1F497D"/>
        </w:rPr>
      </w:pPr>
      <w:r>
        <w:rPr>
          <w:color w:val="1F497D"/>
        </w:rPr>
        <w:t>In  the previous episodes we:</w:t>
      </w:r>
    </w:p>
    <w:p w14:paraId="0E623E03" w14:textId="77777777" w:rsidR="00806A52" w:rsidRDefault="00806A52" w:rsidP="00FB1F3C">
      <w:pPr>
        <w:pStyle w:val="ListParagraph"/>
        <w:numPr>
          <w:ilvl w:val="0"/>
          <w:numId w:val="19"/>
        </w:numPr>
        <w:spacing w:after="0" w:line="240" w:lineRule="auto"/>
        <w:rPr>
          <w:color w:val="1F497D"/>
        </w:rPr>
      </w:pPr>
      <w:r>
        <w:rPr>
          <w:color w:val="1F497D"/>
        </w:rPr>
        <w:t>Split the args structure into cont parameter and “rest of args” parameter:</w:t>
      </w:r>
    </w:p>
    <w:p w14:paraId="69F1B435" w14:textId="77777777" w:rsidR="00806A52" w:rsidRDefault="00806A52" w:rsidP="00806A52">
      <w:pPr>
        <w:pStyle w:val="Code"/>
      </w:pPr>
      <w:r w:rsidRPr="00F91F8B">
        <w:t>let</w:t>
      </w:r>
      <w:r>
        <w:t xml:space="preserve"> bindA p1 f  =</w:t>
      </w:r>
    </w:p>
    <w:p w14:paraId="789B3B27" w14:textId="77777777" w:rsidR="00806A52" w:rsidRPr="00F91F8B" w:rsidRDefault="00806A52" w:rsidP="00806A52">
      <w:pPr>
        <w:pStyle w:val="Code"/>
      </w:pPr>
      <w:r>
        <w:t>    unprotectedPrimitive (</w:t>
      </w:r>
      <w:r w:rsidRPr="00F91F8B">
        <w:t>fun</w:t>
      </w:r>
      <w:r>
        <w:t xml:space="preserve"> cont args </w:t>
      </w:r>
      <w:r w:rsidRPr="00F91F8B">
        <w:t>-&gt;</w:t>
      </w:r>
    </w:p>
    <w:p w14:paraId="76394891" w14:textId="77777777" w:rsidR="00806A52" w:rsidRPr="00F91F8B" w:rsidRDefault="00806A52" w:rsidP="00806A52">
      <w:pPr>
        <w:pStyle w:val="Code"/>
      </w:pPr>
      <w:r>
        <w:t xml:space="preserve">        </w:t>
      </w:r>
      <w:r w:rsidRPr="00F91F8B">
        <w:t>if</w:t>
      </w:r>
      <w:r>
        <w:t xml:space="preserve"> args.token.IsCancellationRequested </w:t>
      </w:r>
      <w:r w:rsidRPr="00F91F8B">
        <w:t>then</w:t>
      </w:r>
    </w:p>
    <w:p w14:paraId="0EA1D731" w14:textId="77777777" w:rsidR="00806A52" w:rsidRDefault="00806A52" w:rsidP="00806A52">
      <w:pPr>
        <w:pStyle w:val="Code"/>
      </w:pPr>
      <w:r>
        <w:t>            ...</w:t>
      </w:r>
    </w:p>
    <w:p w14:paraId="71C937A8" w14:textId="77777777" w:rsidR="00806A52" w:rsidRDefault="00806A52" w:rsidP="00806A52">
      <w:pPr>
        <w:pStyle w:val="Code"/>
      </w:pPr>
      <w:r>
        <w:t>        else</w:t>
      </w:r>
    </w:p>
    <w:p w14:paraId="4F692576" w14:textId="77777777" w:rsidR="00806A52" w:rsidRDefault="00806A52" w:rsidP="00806A52">
      <w:pPr>
        <w:pStyle w:val="Code"/>
      </w:pPr>
      <w:r>
        <w:t xml:space="preserve">            </w:t>
      </w:r>
      <w:r w:rsidRPr="00F91F8B">
        <w:t>let</w:t>
      </w:r>
      <w:r>
        <w:t xml:space="preserve"> cont a = protect args.econt f a (</w:t>
      </w:r>
      <w:r w:rsidRPr="00F91F8B">
        <w:t>fun</w:t>
      </w:r>
      <w:r>
        <w:t xml:space="preserve"> p2 </w:t>
      </w:r>
      <w:r w:rsidRPr="00F91F8B">
        <w:t>-&gt;</w:t>
      </w:r>
      <w:r>
        <w:t xml:space="preserve"> invokeA p2 cont args)</w:t>
      </w:r>
    </w:p>
    <w:p w14:paraId="0FCEFC68" w14:textId="77777777" w:rsidR="00806A52" w:rsidRDefault="00806A52" w:rsidP="00806A52">
      <w:pPr>
        <w:pStyle w:val="Code"/>
      </w:pPr>
      <w:r>
        <w:t>...</w:t>
      </w:r>
    </w:p>
    <w:p w14:paraId="12B5E1C6" w14:textId="77777777" w:rsidR="00806A52" w:rsidRPr="00FA390E" w:rsidRDefault="00806A52" w:rsidP="00806A52">
      <w:pPr>
        <w:ind w:firstLine="720"/>
        <w:rPr>
          <w:rFonts w:ascii="Calibri" w:hAnsi="Calibri"/>
          <w:sz w:val="22"/>
        </w:rPr>
      </w:pPr>
      <w:r>
        <w:rPr>
          <w:color w:val="1F497D"/>
        </w:rPr>
        <w:t>Gave us much less GCs but slower performance due to extra parameter passing.</w:t>
      </w:r>
    </w:p>
    <w:p w14:paraId="66A3210D" w14:textId="77777777" w:rsidR="00806A52" w:rsidRPr="00FA390E" w:rsidRDefault="00806A52" w:rsidP="00806A52">
      <w:pPr>
        <w:ind w:firstLine="720"/>
        <w:rPr>
          <w:color w:val="1F497D"/>
        </w:rPr>
      </w:pPr>
    </w:p>
    <w:p w14:paraId="1B37CB70" w14:textId="77777777" w:rsidR="00806A52" w:rsidRDefault="00806A52" w:rsidP="00FB1F3C">
      <w:pPr>
        <w:pStyle w:val="ListParagraph"/>
        <w:numPr>
          <w:ilvl w:val="0"/>
          <w:numId w:val="19"/>
        </w:numPr>
        <w:spacing w:after="0" w:line="240" w:lineRule="auto"/>
        <w:rPr>
          <w:color w:val="1F497D"/>
        </w:rPr>
      </w:pPr>
      <w:r>
        <w:rPr>
          <w:color w:val="1F497D"/>
        </w:rPr>
        <w:lastRenderedPageBreak/>
        <w:t>Made the cont field of AsyncParams mutable. Gave us less GCs, faster performance but we have lost static typing.</w:t>
      </w:r>
    </w:p>
    <w:p w14:paraId="468447C0" w14:textId="77777777" w:rsidR="00806A52" w:rsidRDefault="00806A52" w:rsidP="00806A52">
      <w:pPr>
        <w:rPr>
          <w:color w:val="1F497D"/>
        </w:rPr>
      </w:pPr>
    </w:p>
    <w:p w14:paraId="5BC17634" w14:textId="77777777" w:rsidR="00806A52" w:rsidRDefault="00806A52" w:rsidP="00806A52">
      <w:pPr>
        <w:rPr>
          <w:color w:val="1F497D"/>
        </w:rPr>
      </w:pPr>
      <w:r>
        <w:rPr>
          <w:color w:val="1F497D"/>
        </w:rPr>
        <w:t>It occurred to me that it is possible to go the third way – do the restructuring suggested in 1) but keep cont a field of a record:</w:t>
      </w:r>
    </w:p>
    <w:p w14:paraId="27E0807C" w14:textId="77777777" w:rsidR="00806A52" w:rsidRDefault="00806A52" w:rsidP="00806A52">
      <w:pPr>
        <w:pStyle w:val="Code"/>
      </w:pPr>
      <w:r>
        <w:t>    [&lt;NoEquality; NoComparison&gt;]</w:t>
      </w:r>
    </w:p>
    <w:p w14:paraId="6AADD57C" w14:textId="77777777" w:rsidR="00806A52" w:rsidRDefault="00806A52" w:rsidP="00806A52">
      <w:pPr>
        <w:pStyle w:val="Code"/>
      </w:pPr>
      <w:r>
        <w:t>    [&lt;AutoSerializable(</w:t>
      </w:r>
      <w:r w:rsidRPr="00F91F8B">
        <w:t>false</w:t>
      </w:r>
      <w:r>
        <w:t>)&gt;]</w:t>
      </w:r>
    </w:p>
    <w:p w14:paraId="29E3D7FB" w14:textId="77777777" w:rsidR="00806A52" w:rsidRDefault="00806A52" w:rsidP="00806A52">
      <w:pPr>
        <w:pStyle w:val="Code"/>
      </w:pPr>
      <w:r>
        <w:t xml:space="preserve">    </w:t>
      </w:r>
      <w:r w:rsidRPr="00F91F8B">
        <w:t>type</w:t>
      </w:r>
      <w:r>
        <w:t xml:space="preserve"> AsyncParamsAux =</w:t>
      </w:r>
    </w:p>
    <w:p w14:paraId="24E17B2C" w14:textId="77777777" w:rsidR="00806A52" w:rsidRDefault="00806A52" w:rsidP="00806A52">
      <w:pPr>
        <w:pStyle w:val="Code"/>
      </w:pPr>
      <w:r>
        <w:t>        { token : CancellationToken;</w:t>
      </w:r>
    </w:p>
    <w:p w14:paraId="793F094B" w14:textId="77777777" w:rsidR="00806A52" w:rsidRDefault="00806A52" w:rsidP="00806A52">
      <w:pPr>
        <w:pStyle w:val="Code"/>
      </w:pPr>
      <w:r>
        <w:t>          econt : econt;</w:t>
      </w:r>
    </w:p>
    <w:p w14:paraId="025478F0" w14:textId="77777777" w:rsidR="00806A52" w:rsidRDefault="00806A52" w:rsidP="00806A52">
      <w:pPr>
        <w:pStyle w:val="Code"/>
      </w:pPr>
      <w:r>
        <w:t>          ccont : ccont;</w:t>
      </w:r>
    </w:p>
    <w:p w14:paraId="7DB037DF" w14:textId="77777777" w:rsidR="00806A52" w:rsidRDefault="00806A52" w:rsidP="00806A52">
      <w:pPr>
        <w:pStyle w:val="Code"/>
      </w:pPr>
      <w:r>
        <w:t xml:space="preserve">          blocked : System.Threading.Thread; </w:t>
      </w:r>
    </w:p>
    <w:p w14:paraId="6C5C580D" w14:textId="77777777" w:rsidR="00806A52" w:rsidRDefault="00806A52" w:rsidP="00806A52">
      <w:pPr>
        <w:pStyle w:val="Code"/>
      </w:pPr>
      <w:r>
        <w:t>          currentTrampolineHolder : TrampolineHolder</w:t>
      </w:r>
    </w:p>
    <w:p w14:paraId="2DAAED2D" w14:textId="77777777" w:rsidR="00806A52" w:rsidRDefault="00806A52" w:rsidP="00806A52">
      <w:pPr>
        <w:pStyle w:val="Code"/>
      </w:pPr>
      <w:r>
        <w:t>        }</w:t>
      </w:r>
    </w:p>
    <w:p w14:paraId="115993F8" w14:textId="77777777" w:rsidR="00806A52" w:rsidRDefault="00806A52" w:rsidP="00806A52">
      <w:pPr>
        <w:pStyle w:val="Code"/>
      </w:pPr>
      <w:r>
        <w:t xml:space="preserve">    </w:t>
      </w:r>
    </w:p>
    <w:p w14:paraId="348E428C" w14:textId="77777777" w:rsidR="00806A52" w:rsidRDefault="00806A52" w:rsidP="00806A52">
      <w:pPr>
        <w:pStyle w:val="Code"/>
      </w:pPr>
      <w:r>
        <w:t>    [&lt;NoEquality; NoComparison&gt;]</w:t>
      </w:r>
    </w:p>
    <w:p w14:paraId="509BCA34" w14:textId="77777777" w:rsidR="00806A52" w:rsidRDefault="00806A52" w:rsidP="00806A52">
      <w:pPr>
        <w:pStyle w:val="Code"/>
      </w:pPr>
      <w:r>
        <w:t>    [&lt;AutoSerializable(</w:t>
      </w:r>
      <w:r w:rsidRPr="00F91F8B">
        <w:t>false</w:t>
      </w:r>
      <w:r>
        <w:t>)&gt;]</w:t>
      </w:r>
    </w:p>
    <w:p w14:paraId="03A90276" w14:textId="77777777" w:rsidR="00806A52" w:rsidRDefault="00806A52" w:rsidP="00806A52">
      <w:pPr>
        <w:pStyle w:val="Code"/>
      </w:pPr>
      <w:r>
        <w:t xml:space="preserve">    </w:t>
      </w:r>
      <w:r w:rsidRPr="00F91F8B">
        <w:t>type</w:t>
      </w:r>
      <w:r>
        <w:t xml:space="preserve"> AsyncParams&lt;'T&gt; =</w:t>
      </w:r>
    </w:p>
    <w:p w14:paraId="05D02CFB" w14:textId="77777777" w:rsidR="00806A52" w:rsidRDefault="00806A52" w:rsidP="00806A52">
      <w:pPr>
        <w:pStyle w:val="Code"/>
      </w:pPr>
      <w:r>
        <w:t>        { cont : cont&lt;'T&gt;</w:t>
      </w:r>
    </w:p>
    <w:p w14:paraId="1E5A50EF" w14:textId="77777777" w:rsidR="00806A52" w:rsidRDefault="00806A52" w:rsidP="00806A52">
      <w:pPr>
        <w:pStyle w:val="Code"/>
      </w:pPr>
      <w:r>
        <w:t>          aux : AsyncParamsAux</w:t>
      </w:r>
    </w:p>
    <w:p w14:paraId="09DF99B3" w14:textId="77777777" w:rsidR="00806A52" w:rsidRDefault="00806A52" w:rsidP="00806A52">
      <w:pPr>
        <w:pStyle w:val="Code"/>
      </w:pPr>
      <w:r>
        <w:t>        }</w:t>
      </w:r>
    </w:p>
    <w:p w14:paraId="62181655" w14:textId="77777777" w:rsidR="00806A52" w:rsidRPr="00FA390E" w:rsidRDefault="00806A52" w:rsidP="00806A52">
      <w:pPr>
        <w:rPr>
          <w:rFonts w:ascii="Calibri" w:hAnsi="Calibri"/>
          <w:sz w:val="22"/>
        </w:rPr>
      </w:pPr>
      <w:r>
        <w:rPr>
          <w:color w:val="1F497D"/>
        </w:rPr>
        <w:t>Now bind only reallocates the smaller AsyncParams record, keeping the “mostly immutable” part of it intact:</w:t>
      </w:r>
    </w:p>
    <w:p w14:paraId="511D9E75" w14:textId="77777777" w:rsidR="00806A52" w:rsidRDefault="00806A52" w:rsidP="00806A52">
      <w:pPr>
        <w:pStyle w:val="Code"/>
      </w:pPr>
      <w:r>
        <w:t xml:space="preserve">        </w:t>
      </w:r>
      <w:r w:rsidRPr="00F91F8B">
        <w:t>let</w:t>
      </w:r>
      <w:r>
        <w:t xml:space="preserve"> bindA p1 f  =</w:t>
      </w:r>
    </w:p>
    <w:p w14:paraId="7854D7B3" w14:textId="77777777" w:rsidR="00806A52" w:rsidRPr="00F91F8B" w:rsidRDefault="00806A52" w:rsidP="00806A52">
      <w:pPr>
        <w:pStyle w:val="Code"/>
      </w:pPr>
      <w:r>
        <w:t>            unprotectedPrimitive (</w:t>
      </w:r>
      <w:r w:rsidRPr="00F91F8B">
        <w:t>fun</w:t>
      </w:r>
      <w:r>
        <w:t xml:space="preserve"> ({ aux = aux } </w:t>
      </w:r>
      <w:r w:rsidRPr="00F91F8B">
        <w:t>as</w:t>
      </w:r>
      <w:r>
        <w:t xml:space="preserve"> args) </w:t>
      </w:r>
      <w:r w:rsidRPr="00F91F8B">
        <w:t>-&gt;</w:t>
      </w:r>
    </w:p>
    <w:p w14:paraId="69E3EF20" w14:textId="77777777" w:rsidR="00806A52" w:rsidRPr="00F91F8B" w:rsidRDefault="00806A52" w:rsidP="00806A52">
      <w:pPr>
        <w:pStyle w:val="Code"/>
      </w:pPr>
      <w:r>
        <w:t xml:space="preserve">                </w:t>
      </w:r>
      <w:r w:rsidRPr="00F91F8B">
        <w:t>if</w:t>
      </w:r>
      <w:r>
        <w:t xml:space="preserve"> aux.token.IsCancellationRequested </w:t>
      </w:r>
      <w:r w:rsidRPr="00F91F8B">
        <w:t>then</w:t>
      </w:r>
    </w:p>
    <w:p w14:paraId="68599DA0" w14:textId="77777777" w:rsidR="00806A52" w:rsidRDefault="00806A52" w:rsidP="00806A52">
      <w:pPr>
        <w:pStyle w:val="Code"/>
      </w:pPr>
      <w:r>
        <w:t>                    cancelT args</w:t>
      </w:r>
    </w:p>
    <w:p w14:paraId="5100FEC2" w14:textId="77777777" w:rsidR="00806A52" w:rsidRDefault="00806A52" w:rsidP="00806A52">
      <w:pPr>
        <w:pStyle w:val="Code"/>
      </w:pPr>
      <w:r>
        <w:t>                else</w:t>
      </w:r>
    </w:p>
    <w:p w14:paraId="2E3A2714" w14:textId="77777777" w:rsidR="00806A52" w:rsidRDefault="00806A52" w:rsidP="00806A52">
      <w:pPr>
        <w:pStyle w:val="Code"/>
      </w:pPr>
      <w:r>
        <w:t xml:space="preserve">                    </w:t>
      </w:r>
      <w:r w:rsidRPr="00F91F8B">
        <w:t>let</w:t>
      </w:r>
      <w:r>
        <w:t xml:space="preserve"> args =</w:t>
      </w:r>
    </w:p>
    <w:p w14:paraId="07F9F280" w14:textId="77777777" w:rsidR="00806A52" w:rsidRDefault="00806A52" w:rsidP="00806A52">
      <w:pPr>
        <w:pStyle w:val="Code"/>
      </w:pPr>
      <w:r>
        <w:t xml:space="preserve">                        </w:t>
      </w:r>
      <w:r w:rsidRPr="00F91F8B">
        <w:t>let</w:t>
      </w:r>
      <w:r>
        <w:t xml:space="preserve"> cont a = protect args.aux.econt f a (</w:t>
      </w:r>
      <w:r w:rsidRPr="00F91F8B">
        <w:t>fun</w:t>
      </w:r>
      <w:r>
        <w:t xml:space="preserve"> p2 </w:t>
      </w:r>
      <w:r w:rsidRPr="00F91F8B">
        <w:t>-&gt;</w:t>
      </w:r>
      <w:r>
        <w:t xml:space="preserve"> invokeA p2 args)</w:t>
      </w:r>
    </w:p>
    <w:p w14:paraId="1AD8CFE0" w14:textId="77777777" w:rsidR="00806A52" w:rsidRDefault="00806A52" w:rsidP="00806A52">
      <w:pPr>
        <w:pStyle w:val="Code"/>
      </w:pPr>
      <w:r>
        <w:t>                        { cont=cont;</w:t>
      </w:r>
    </w:p>
    <w:p w14:paraId="0AAB80C5" w14:textId="77777777" w:rsidR="00806A52" w:rsidRDefault="00806A52" w:rsidP="00806A52">
      <w:pPr>
        <w:pStyle w:val="Code"/>
      </w:pPr>
      <w:r>
        <w:t>                          aux = aux</w:t>
      </w:r>
    </w:p>
    <w:p w14:paraId="7077C87A" w14:textId="77777777" w:rsidR="00806A52" w:rsidRDefault="00806A52" w:rsidP="00806A52">
      <w:pPr>
        <w:pStyle w:val="Code"/>
      </w:pPr>
      <w:r>
        <w:t>                        }</w:t>
      </w:r>
    </w:p>
    <w:p w14:paraId="3E52D207" w14:textId="77777777" w:rsidR="00806A52" w:rsidRPr="00F91F8B" w:rsidRDefault="00806A52" w:rsidP="00806A52">
      <w:pPr>
        <w:pStyle w:val="Code"/>
      </w:pPr>
      <w:r w:rsidRPr="00F91F8B">
        <w:t>                                                …</w:t>
      </w:r>
    </w:p>
    <w:p w14:paraId="0A502AFE" w14:textId="77777777" w:rsidR="00806A52" w:rsidRDefault="00806A52" w:rsidP="00806A52">
      <w:pPr>
        <w:rPr>
          <w:color w:val="1F497D"/>
        </w:rPr>
      </w:pPr>
      <w:r>
        <w:rPr>
          <w:color w:val="1F497D"/>
        </w:rPr>
        <w:t>This works beautifully. Here are my results:</w:t>
      </w:r>
    </w:p>
    <w:p w14:paraId="408DFA96" w14:textId="77777777" w:rsidR="00806A52" w:rsidRDefault="00806A52" w:rsidP="00806A52">
      <w:pPr>
        <w:pStyle w:val="Code"/>
      </w:pPr>
      <w:r>
        <w:t>c:\work\asyncPerf&gt;runTest baseline</w:t>
      </w:r>
    </w:p>
    <w:p w14:paraId="21D31BB2" w14:textId="77777777" w:rsidR="00806A52" w:rsidRPr="007D34C1" w:rsidRDefault="00806A52" w:rsidP="00806A52">
      <w:pPr>
        <w:pStyle w:val="Code"/>
        <w:rPr>
          <w:lang w:val="de-DE"/>
        </w:rPr>
      </w:pPr>
      <w:r w:rsidRPr="007D34C1">
        <w:rPr>
          <w:lang w:val="de-DE"/>
        </w:rPr>
        <w:t>Real: 00:00:28.557, CPU: 00:00:27.783, GC gen0: 16801, gen1: 2, gen2: 0</w:t>
      </w:r>
    </w:p>
    <w:p w14:paraId="3ADA2EEA" w14:textId="77777777" w:rsidR="00806A52" w:rsidRPr="007D34C1" w:rsidRDefault="00806A52" w:rsidP="00806A52">
      <w:pPr>
        <w:pStyle w:val="Code"/>
        <w:rPr>
          <w:lang w:val="de-DE"/>
        </w:rPr>
      </w:pPr>
    </w:p>
    <w:p w14:paraId="5F46AA23" w14:textId="77777777" w:rsidR="00806A52" w:rsidRDefault="00806A52" w:rsidP="00806A52">
      <w:pPr>
        <w:pStyle w:val="Code"/>
      </w:pPr>
      <w:r>
        <w:t>c:\work\asyncPerf&gt;runTest newTrampolines</w:t>
      </w:r>
    </w:p>
    <w:p w14:paraId="34F9E678" w14:textId="77777777" w:rsidR="00806A52" w:rsidRPr="007D34C1" w:rsidRDefault="00806A52" w:rsidP="00806A52">
      <w:pPr>
        <w:pStyle w:val="Code"/>
      </w:pPr>
      <w:r w:rsidRPr="007D34C1">
        <w:t>Real: 00:00:22.604, CPU: 00:00:22.386, GC gen0: 17565, gen1: 2, gen2: 0</w:t>
      </w:r>
    </w:p>
    <w:p w14:paraId="720B56B1" w14:textId="77777777" w:rsidR="00806A52" w:rsidRPr="007D34C1" w:rsidRDefault="00806A52" w:rsidP="00806A52">
      <w:pPr>
        <w:pStyle w:val="Code"/>
      </w:pPr>
    </w:p>
    <w:p w14:paraId="3809C0FB" w14:textId="77777777" w:rsidR="00806A52" w:rsidRDefault="00806A52" w:rsidP="00806A52">
      <w:pPr>
        <w:pStyle w:val="Code"/>
      </w:pPr>
      <w:r>
        <w:t>c:\work\asyncPerf&gt;runTest newTrampolinesMutableParams</w:t>
      </w:r>
    </w:p>
    <w:p w14:paraId="693D409C" w14:textId="77777777" w:rsidR="00806A52" w:rsidRPr="00806A52" w:rsidRDefault="008F308C" w:rsidP="00806A52">
      <w:pPr>
        <w:pStyle w:val="Code"/>
        <w:rPr>
          <w:lang w:val="de-DE"/>
        </w:rPr>
      </w:pPr>
      <w:r w:rsidRPr="008F308C">
        <w:rPr>
          <w:lang w:val="de-DE"/>
        </w:rPr>
        <w:t>Real: 00:00:25.111, CPU: 00:00:24.882, GC gen0: 12224, gen1: 2, gen2: 0</w:t>
      </w:r>
    </w:p>
    <w:p w14:paraId="6DE4A24C" w14:textId="77777777" w:rsidR="00806A52" w:rsidRPr="00806A52" w:rsidRDefault="00806A52" w:rsidP="00806A52">
      <w:pPr>
        <w:pStyle w:val="Code"/>
        <w:rPr>
          <w:lang w:val="de-DE"/>
        </w:rPr>
      </w:pPr>
    </w:p>
    <w:p w14:paraId="77332096" w14:textId="77777777" w:rsidR="00806A52" w:rsidRDefault="00806A52" w:rsidP="00806A52">
      <w:pPr>
        <w:pStyle w:val="Code"/>
      </w:pPr>
      <w:r>
        <w:t>c:\work\asyncPerf&gt;runTest newTrampolinesSplitInMem2</w:t>
      </w:r>
    </w:p>
    <w:p w14:paraId="7F7618BE" w14:textId="77777777" w:rsidR="00806A52" w:rsidRDefault="00806A52" w:rsidP="00806A52">
      <w:pPr>
        <w:pStyle w:val="Code"/>
      </w:pPr>
      <w:r>
        <w:t>Real: 00:00:21.426, CPU: 00:00:21.278, GC gen0: 14514, gen1: 2, gen2: 0</w:t>
      </w:r>
    </w:p>
    <w:p w14:paraId="70A033C5" w14:textId="77777777" w:rsidR="00806A52" w:rsidRDefault="00806A52" w:rsidP="00806A52">
      <w:pPr>
        <w:rPr>
          <w:rFonts w:ascii="Calibri" w:hAnsi="Calibri"/>
          <w:color w:val="1F497D"/>
        </w:rPr>
      </w:pPr>
    </w:p>
    <w:p w14:paraId="4CEF0B6B" w14:textId="77777777" w:rsidR="00806A52" w:rsidRPr="00F43319" w:rsidRDefault="008F308C">
      <w:r w:rsidRPr="008F308C">
        <w:t>This new approach:</w:t>
      </w:r>
    </w:p>
    <w:p w14:paraId="0995F5A5" w14:textId="77777777" w:rsidR="006343BB" w:rsidRDefault="008F308C" w:rsidP="00FB1F3C">
      <w:pPr>
        <w:pStyle w:val="ListParagraph"/>
        <w:numPr>
          <w:ilvl w:val="0"/>
          <w:numId w:val="39"/>
        </w:numPr>
      </w:pPr>
      <w:r w:rsidRPr="008F308C">
        <w:t>Keeps static typing in async implementation</w:t>
      </w:r>
    </w:p>
    <w:p w14:paraId="58FD7263" w14:textId="77777777" w:rsidR="006343BB" w:rsidRDefault="008F308C" w:rsidP="00FB1F3C">
      <w:pPr>
        <w:pStyle w:val="ListParagraph"/>
        <w:numPr>
          <w:ilvl w:val="0"/>
          <w:numId w:val="39"/>
        </w:numPr>
      </w:pPr>
      <w:r w:rsidRPr="008F308C">
        <w:t>Lowers GC pressure significantly compared either with current sources or with trampolines</w:t>
      </w:r>
    </w:p>
    <w:p w14:paraId="0E1A29B1" w14:textId="77777777" w:rsidR="006343BB" w:rsidRDefault="008F308C" w:rsidP="00FB1F3C">
      <w:pPr>
        <w:pStyle w:val="ListParagraph"/>
        <w:numPr>
          <w:ilvl w:val="0"/>
          <w:numId w:val="39"/>
        </w:numPr>
      </w:pPr>
      <w:r w:rsidRPr="008F308C">
        <w:t>Gives better raw performance than “mutable AsyncParams” version (although higher GC pressure).  </w:t>
      </w:r>
    </w:p>
    <w:p w14:paraId="1CBE2A18" w14:textId="77777777" w:rsidR="00806A52" w:rsidRDefault="008F308C">
      <w:r w:rsidRPr="008F308C">
        <w:t xml:space="preserve">I suspect two reasons for c). Primo, there are up- and down-casts going on in mutable async version. Secundo, with mutable AsyncParams, args record becomes an extremely long-lived gen2 object, and we </w:t>
      </w:r>
      <w:r w:rsidRPr="008F308C">
        <w:lastRenderedPageBreak/>
        <w:t>are constantly updating its field with a reference to gen0 object (continuation closure). This is an expensive operation (GC needs to mark the card for inter-gen pointer on every assignment and then scan the card on every gen0 GC).</w:t>
      </w:r>
    </w:p>
    <w:p w14:paraId="46619670" w14:textId="77777777" w:rsidR="006343BB" w:rsidRDefault="00C245CB">
      <w:pPr>
        <w:pStyle w:val="Heading2"/>
      </w:pPr>
      <w:bookmarkStart w:id="53" w:name="_Toc388370425"/>
      <w:r>
        <w:t>Microsoft.FSharp.Linq</w:t>
      </w:r>
      <w:bookmarkEnd w:id="53"/>
    </w:p>
    <w:p w14:paraId="28D5179D" w14:textId="77777777" w:rsidR="006343BB" w:rsidRDefault="00C245CB">
      <w:pPr>
        <w:pStyle w:val="Heading3"/>
        <w:rPr>
          <w:lang w:eastAsia="en-GB"/>
        </w:rPr>
      </w:pPr>
      <w:bookmarkStart w:id="54" w:name="_Toc388370426"/>
      <w:r>
        <w:rPr>
          <w:lang w:eastAsia="en-GB"/>
        </w:rPr>
        <w:t>Query design</w:t>
      </w:r>
      <w:bookmarkEnd w:id="54"/>
    </w:p>
    <w:p w14:paraId="11F79C1C" w14:textId="77777777" w:rsidR="006343BB" w:rsidRDefault="00C245CB">
      <w:pPr>
        <w:rPr>
          <w:lang w:eastAsia="en-GB"/>
        </w:rPr>
      </w:pPr>
      <w:r>
        <w:rPr>
          <w:lang w:eastAsia="en-GB"/>
        </w:rPr>
        <w:t xml:space="preserve">General library support for queries is provided by </w:t>
      </w:r>
      <w:r w:rsidR="00405D00">
        <w:rPr>
          <w:lang w:eastAsia="en-GB"/>
        </w:rPr>
        <w:t>query operator:</w:t>
      </w:r>
    </w:p>
    <w:p w14:paraId="632C88E1" w14:textId="77777777"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Evaluate the quotation expression by first converting to a LINQ expression tree</w:t>
      </w:r>
    </w:p>
    <w:p w14:paraId="3E8C0E1C" w14:textId="77777777"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making use of IQueryable operators and then executing expression tree</w:t>
      </w:r>
    </w:p>
    <w:p w14:paraId="1E061101" w14:textId="77777777"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w:t>
      </w:r>
    </w:p>
    <w:p w14:paraId="69C71C1E" w14:textId="77777777"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Exceptions: &lt;c&gt;InvalidArgumentException&lt;/c&gt; will be raised if the input expression is</w:t>
      </w:r>
    </w:p>
    <w:p w14:paraId="168E930D" w14:textId="77777777"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not in the subset that can be converted to a LINQ expression tree</w:t>
      </w:r>
    </w:p>
    <w:p w14:paraId="76AC1FA1" w14:textId="77777777" w:rsidR="00405D00" w:rsidRDefault="008F308C" w:rsidP="00405D00">
      <w:pPr>
        <w:autoSpaceDE w:val="0"/>
        <w:autoSpaceDN w:val="0"/>
        <w:adjustRightInd w:val="0"/>
        <w:spacing w:after="0" w:line="240" w:lineRule="auto"/>
        <w:rPr>
          <w:rFonts w:ascii="Consolas" w:hAnsi="Consolas" w:cs="Consolas"/>
          <w:sz w:val="19"/>
          <w:szCs w:val="19"/>
          <w:lang w:val="en-US"/>
        </w:rPr>
      </w:pPr>
      <w:r w:rsidRPr="008F308C">
        <w:rPr>
          <w:rFonts w:ascii="Consolas" w:hAnsi="Consolas" w:cs="Consolas"/>
          <w:color w:val="0000FF"/>
          <w:sz w:val="18"/>
          <w:szCs w:val="18"/>
          <w:lang w:val="en-US"/>
        </w:rPr>
        <w:t>val</w:t>
      </w:r>
      <w:r w:rsidRPr="008F308C">
        <w:rPr>
          <w:rFonts w:ascii="Consolas" w:hAnsi="Consolas" w:cs="Consolas"/>
          <w:sz w:val="18"/>
          <w:szCs w:val="18"/>
          <w:lang w:val="en-US"/>
        </w:rPr>
        <w:t xml:space="preserve"> query : Quotations.Expr&lt;'T&gt; </w:t>
      </w:r>
      <w:r w:rsidRPr="008F308C">
        <w:rPr>
          <w:rFonts w:ascii="Consolas" w:hAnsi="Consolas" w:cs="Consolas"/>
          <w:color w:val="0000FF"/>
          <w:sz w:val="18"/>
          <w:szCs w:val="18"/>
          <w:lang w:val="en-US"/>
        </w:rPr>
        <w:t>-&gt;</w:t>
      </w:r>
      <w:r w:rsidRPr="008F308C">
        <w:rPr>
          <w:rFonts w:ascii="Consolas" w:hAnsi="Consolas" w:cs="Consolas"/>
          <w:sz w:val="18"/>
          <w:szCs w:val="18"/>
          <w:lang w:val="en-US"/>
        </w:rPr>
        <w:t xml:space="preserve"> 'T</w:t>
      </w:r>
    </w:p>
    <w:p w14:paraId="44464F63" w14:textId="77777777" w:rsidR="006343BB" w:rsidRDefault="006343BB">
      <w:pPr>
        <w:rPr>
          <w:lang w:val="en-US" w:eastAsia="en-GB"/>
        </w:rPr>
      </w:pPr>
    </w:p>
    <w:p w14:paraId="58605205" w14:textId="77777777" w:rsidR="006343BB" w:rsidRDefault="00405D00">
      <w:pPr>
        <w:rPr>
          <w:lang w:eastAsia="en-GB"/>
        </w:rPr>
      </w:pPr>
      <w:r>
        <w:rPr>
          <w:lang w:eastAsia="en-GB"/>
        </w:rPr>
        <w:t>Typical use is this:</w:t>
      </w:r>
    </w:p>
    <w:p w14:paraId="0237677B" w14:textId="77777777" w:rsidR="00405D00" w:rsidRDefault="001F7ACD" w:rsidP="001F7A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query &lt;@ seq { </w:t>
      </w:r>
      <w:r>
        <w:rPr>
          <w:rFonts w:ascii="Consolas" w:hAnsi="Consolas" w:cs="Consolas"/>
          <w:color w:val="0000FF"/>
          <w:sz w:val="19"/>
          <w:szCs w:val="19"/>
          <w:lang w:val="en-US"/>
        </w:rPr>
        <w:t>for</w:t>
      </w:r>
      <w:r>
        <w:rPr>
          <w:rFonts w:ascii="Consolas" w:hAnsi="Consolas" w:cs="Consolas"/>
          <w:sz w:val="19"/>
          <w:szCs w:val="19"/>
          <w:lang w:val="en-US"/>
        </w:rPr>
        <w:t xml:space="preserve"> c </w:t>
      </w:r>
      <w:r>
        <w:rPr>
          <w:rFonts w:ascii="Consolas" w:hAnsi="Consolas" w:cs="Consolas"/>
          <w:color w:val="0000FF"/>
          <w:sz w:val="19"/>
          <w:szCs w:val="19"/>
          <w:lang w:val="en-US"/>
        </w:rPr>
        <w:t>in</w:t>
      </w:r>
      <w:r>
        <w:rPr>
          <w:rFonts w:ascii="Consolas" w:hAnsi="Consolas" w:cs="Consolas"/>
          <w:sz w:val="19"/>
          <w:szCs w:val="19"/>
          <w:lang w:val="en-US"/>
        </w:rPr>
        <w:t xml:space="preserve"> db.Employees </w:t>
      </w:r>
      <w:r>
        <w:rPr>
          <w:rFonts w:ascii="Consolas" w:hAnsi="Consolas" w:cs="Consolas"/>
          <w:color w:val="0000FF"/>
          <w:sz w:val="19"/>
          <w:szCs w:val="19"/>
          <w:lang w:val="en-US"/>
        </w:rPr>
        <w:t>do</w:t>
      </w: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c.EmployeeID &lt; 0 </w:t>
      </w:r>
      <w:r>
        <w:rPr>
          <w:rFonts w:ascii="Consolas" w:hAnsi="Consolas" w:cs="Consolas"/>
          <w:color w:val="0000FF"/>
          <w:sz w:val="19"/>
          <w:szCs w:val="19"/>
          <w:lang w:val="en-US"/>
        </w:rPr>
        <w:t>then</w:t>
      </w:r>
      <w:r>
        <w:rPr>
          <w:rFonts w:ascii="Consolas" w:hAnsi="Consolas" w:cs="Consolas"/>
          <w:sz w:val="19"/>
          <w:szCs w:val="19"/>
          <w:lang w:val="en-US"/>
        </w:rPr>
        <w:t xml:space="preserve"> </w:t>
      </w:r>
      <w:r>
        <w:rPr>
          <w:rFonts w:ascii="Consolas" w:hAnsi="Consolas" w:cs="Consolas"/>
          <w:color w:val="0000FF"/>
          <w:sz w:val="19"/>
          <w:szCs w:val="19"/>
          <w:lang w:val="en-US"/>
        </w:rPr>
        <w:t>yield</w:t>
      </w:r>
      <w:r>
        <w:rPr>
          <w:rFonts w:ascii="Consolas" w:hAnsi="Consolas" w:cs="Consolas"/>
          <w:sz w:val="19"/>
          <w:szCs w:val="19"/>
          <w:lang w:val="en-US"/>
        </w:rPr>
        <w:t xml:space="preserve"> c  } </w:t>
      </w:r>
      <w:r w:rsidR="00405D00">
        <w:rPr>
          <w:rFonts w:ascii="Consolas" w:hAnsi="Consolas" w:cs="Consolas"/>
          <w:sz w:val="19"/>
          <w:szCs w:val="19"/>
          <w:lang w:val="en-US"/>
        </w:rPr>
        <w:t xml:space="preserve">@&gt; </w:t>
      </w:r>
    </w:p>
    <w:p w14:paraId="22898F1C" w14:textId="77777777" w:rsidR="006343BB" w:rsidRDefault="00405D00">
      <w:pPr>
        <w:rPr>
          <w:rFonts w:ascii="Times New Roman" w:hAnsi="Times New Roman" w:cs="Times New Roman"/>
          <w:lang w:val="en-US" w:eastAsia="en-GB"/>
        </w:rPr>
      </w:pPr>
      <w:r>
        <w:rPr>
          <w:lang w:val="en-US" w:eastAsia="en-GB"/>
        </w:rPr>
        <w:t xml:space="preserve">The quotation passed to query operator is in terms of sequences of (queryable) data. Query operator first translates that quotation into another quotation </w:t>
      </w:r>
      <w:r>
        <w:rPr>
          <w:rFonts w:ascii="Times New Roman" w:hAnsi="Times New Roman" w:cs="Times New Roman"/>
          <w:lang w:val="en-US" w:eastAsia="en-GB"/>
        </w:rPr>
        <w:t>that uses LINQ-pattern methods, so that the above will become</w:t>
      </w:r>
      <w:r w:rsidR="001F7ACD">
        <w:rPr>
          <w:rFonts w:ascii="Times New Roman" w:hAnsi="Times New Roman" w:cs="Times New Roman"/>
          <w:lang w:val="en-US" w:eastAsia="en-GB"/>
        </w:rPr>
        <w:t xml:space="preserve"> </w:t>
      </w:r>
      <w:r w:rsidR="008F308C" w:rsidRPr="008F308C">
        <w:rPr>
          <w:rFonts w:ascii="Times New Roman" w:hAnsi="Times New Roman" w:cs="Times New Roman"/>
          <w:i/>
          <w:lang w:val="en-US" w:eastAsia="en-GB"/>
        </w:rPr>
        <w:t>something like</w:t>
      </w:r>
      <w:r>
        <w:rPr>
          <w:rFonts w:ascii="Times New Roman" w:hAnsi="Times New Roman" w:cs="Times New Roman"/>
          <w:lang w:val="en-US" w:eastAsia="en-GB"/>
        </w:rPr>
        <w:t>:</w:t>
      </w:r>
    </w:p>
    <w:p w14:paraId="1243EC36" w14:textId="77777777" w:rsidR="001F7ACD" w:rsidRDefault="001F7ACD" w:rsidP="001F7A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&lt;@ db.Employees.Where(</w:t>
      </w:r>
      <w:r>
        <w:rPr>
          <w:rFonts w:ascii="Consolas" w:hAnsi="Consolas" w:cs="Consolas"/>
          <w:color w:val="0000FF"/>
          <w:sz w:val="19"/>
          <w:szCs w:val="19"/>
          <w:lang w:val="en-US"/>
        </w:rPr>
        <w:t>fun</w:t>
      </w:r>
      <w:r>
        <w:rPr>
          <w:rFonts w:ascii="Consolas" w:hAnsi="Consolas" w:cs="Consolas"/>
          <w:sz w:val="19"/>
          <w:szCs w:val="19"/>
          <w:lang w:val="en-US"/>
        </w:rPr>
        <w:t xml:space="preserve"> c </w:t>
      </w:r>
      <w:r>
        <w:rPr>
          <w:rFonts w:ascii="Consolas" w:hAnsi="Consolas" w:cs="Consolas"/>
          <w:color w:val="0000FF"/>
          <w:sz w:val="19"/>
          <w:szCs w:val="19"/>
          <w:lang w:val="en-US"/>
        </w:rPr>
        <w:t>-&gt;</w:t>
      </w:r>
      <w:r>
        <w:rPr>
          <w:rFonts w:ascii="Consolas" w:hAnsi="Consolas" w:cs="Consolas"/>
          <w:sz w:val="19"/>
          <w:szCs w:val="19"/>
          <w:lang w:val="en-US"/>
        </w:rPr>
        <w:t xml:space="preserve"> c.EmployeeID &lt; 0).Select(</w:t>
      </w:r>
      <w:r>
        <w:rPr>
          <w:rFonts w:ascii="Consolas" w:hAnsi="Consolas" w:cs="Consolas"/>
          <w:color w:val="0000FF"/>
          <w:sz w:val="19"/>
          <w:szCs w:val="19"/>
          <w:lang w:val="en-US"/>
        </w:rPr>
        <w:t>fun</w:t>
      </w:r>
      <w:r>
        <w:rPr>
          <w:rFonts w:ascii="Consolas" w:hAnsi="Consolas" w:cs="Consolas"/>
          <w:sz w:val="19"/>
          <w:szCs w:val="19"/>
          <w:lang w:val="en-US"/>
        </w:rPr>
        <w:t xml:space="preserve"> e </w:t>
      </w:r>
      <w:r>
        <w:rPr>
          <w:rFonts w:ascii="Consolas" w:hAnsi="Consolas" w:cs="Consolas"/>
          <w:color w:val="0000FF"/>
          <w:sz w:val="19"/>
          <w:szCs w:val="19"/>
          <w:lang w:val="en-US"/>
        </w:rPr>
        <w:t>-&gt;</w:t>
      </w:r>
      <w:r>
        <w:rPr>
          <w:rFonts w:ascii="Consolas" w:hAnsi="Consolas" w:cs="Consolas"/>
          <w:sz w:val="19"/>
          <w:szCs w:val="19"/>
          <w:lang w:val="en-US"/>
        </w:rPr>
        <w:t xml:space="preserve"> e) @&gt;</w:t>
      </w:r>
    </w:p>
    <w:p w14:paraId="52C97F3A" w14:textId="77777777" w:rsidR="006343BB" w:rsidRDefault="006343BB">
      <w:pPr>
        <w:rPr>
          <w:rFonts w:ascii="Times New Roman" w:hAnsi="Times New Roman" w:cs="Times New Roman"/>
          <w:lang w:val="en-US" w:eastAsia="en-GB"/>
        </w:rPr>
      </w:pPr>
    </w:p>
    <w:p w14:paraId="1722A2F9" w14:textId="77777777" w:rsidR="006343BB" w:rsidRDefault="001F7ACD">
      <w:pPr>
        <w:rPr>
          <w:rFonts w:ascii="Times New Roman" w:hAnsi="Times New Roman" w:cs="Times New Roman"/>
          <w:lang w:val="en-US" w:eastAsia="en-GB"/>
        </w:rPr>
      </w:pPr>
      <w:r>
        <w:rPr>
          <w:rFonts w:ascii="Times New Roman" w:hAnsi="Times New Roman" w:cs="Times New Roman"/>
          <w:lang w:val="en-US" w:eastAsia="en-GB"/>
        </w:rPr>
        <w:t>Then the resulting quotation is translated into expression tree and compiled.</w:t>
      </w:r>
    </w:p>
    <w:p w14:paraId="26D2E833" w14:textId="77777777" w:rsidR="006343BB" w:rsidRDefault="00C245CB">
      <w:pPr>
        <w:pStyle w:val="Heading3"/>
        <w:rPr>
          <w:lang w:eastAsia="en-GB"/>
        </w:rPr>
      </w:pPr>
      <w:bookmarkStart w:id="55" w:name="_Toc388370427"/>
      <w:r>
        <w:rPr>
          <w:lang w:eastAsia="en-GB"/>
        </w:rPr>
        <w:t xml:space="preserve">Equality and comparison in </w:t>
      </w:r>
      <w:r w:rsidR="001F7ACD">
        <w:rPr>
          <w:lang w:eastAsia="en-GB"/>
        </w:rPr>
        <w:t>queries</w:t>
      </w:r>
      <w:bookmarkEnd w:id="55"/>
    </w:p>
    <w:p w14:paraId="0422B9C8" w14:textId="77777777" w:rsidR="006343BB" w:rsidRDefault="006B51FC">
      <w:pPr>
        <w:rPr>
          <w:lang w:eastAsia="en-GB"/>
        </w:rPr>
      </w:pPr>
      <w:r>
        <w:rPr>
          <w:lang w:eastAsia="en-GB"/>
        </w:rPr>
        <w:t xml:space="preserve">When F# quotation is translated into expression tree, equality/comparison operators  are translated according to F# rules, and </w:t>
      </w:r>
      <w:r w:rsidR="008F308C" w:rsidRPr="008F308C">
        <w:rPr>
          <w:rFonts w:ascii="Consolas" w:hAnsi="Consolas" w:cs="Consolas"/>
          <w:lang w:eastAsia="en-GB"/>
        </w:rPr>
        <w:t>&lt;@ foo &lt; bar @&gt;</w:t>
      </w:r>
      <w:r>
        <w:rPr>
          <w:lang w:eastAsia="en-GB"/>
        </w:rPr>
        <w:t xml:space="preserve"> becomes </w:t>
      </w:r>
    </w:p>
    <w:p w14:paraId="433DEB8C" w14:textId="77777777" w:rsidR="006343BB" w:rsidRDefault="008F308C">
      <w:pPr>
        <w:rPr>
          <w:rFonts w:ascii="Consolas" w:hAnsi="Consolas" w:cs="Consolas"/>
          <w:lang w:eastAsia="en-GB"/>
        </w:rPr>
      </w:pPr>
      <w:r w:rsidRPr="008F308C">
        <w:rPr>
          <w:rFonts w:ascii="Consolas" w:hAnsi="Consolas" w:cs="Consolas"/>
          <w:lang w:eastAsia="en-GB"/>
        </w:rPr>
        <w:t>Expression.</w:t>
      </w:r>
      <w:r w:rsidR="006B51FC">
        <w:rPr>
          <w:rFonts w:ascii="Consolas" w:hAnsi="Consolas" w:cs="Consolas"/>
          <w:lang w:eastAsia="en-GB"/>
        </w:rPr>
        <w:t>LessThan</w:t>
      </w:r>
      <w:r w:rsidRPr="008F308C">
        <w:rPr>
          <w:rFonts w:ascii="Consolas" w:hAnsi="Consolas" w:cs="Consolas"/>
          <w:lang w:eastAsia="en-GB"/>
        </w:rPr>
        <w:t>(&lt;foo&gt;, &lt;bar&gt;, false, &lt;</w:t>
      </w:r>
      <w:r w:rsidRPr="008F308C">
        <w:rPr>
          <w:rFonts w:asciiTheme="minorHAnsi" w:hAnsiTheme="minorHAnsi" w:cstheme="minorHAnsi"/>
          <w:i/>
          <w:lang w:eastAsia="en-GB"/>
        </w:rPr>
        <w:t>minfo for F# equality operator</w:t>
      </w:r>
      <w:r w:rsidRPr="008F308C">
        <w:rPr>
          <w:rFonts w:ascii="Consolas" w:hAnsi="Consolas" w:cs="Consolas"/>
          <w:lang w:eastAsia="en-GB"/>
        </w:rPr>
        <w:t>&gt;)</w:t>
      </w:r>
    </w:p>
    <w:p w14:paraId="3982350C" w14:textId="77777777" w:rsidR="006343BB" w:rsidRDefault="006B51FC">
      <w:pPr>
        <w:rPr>
          <w:i/>
          <w:lang w:eastAsia="en-GB"/>
        </w:rPr>
      </w:pPr>
      <w:r>
        <w:rPr>
          <w:lang w:eastAsia="en-GB"/>
        </w:rPr>
        <w:t xml:space="preserve">However Linq providers refuse to translate it into e.g. SQL less-than operator. Therefore two different quoatation-to-expression-tree translation modes are implemeneted. </w:t>
      </w:r>
      <w:r w:rsidR="008F308C" w:rsidRPr="008F308C">
        <w:rPr>
          <w:i/>
          <w:lang w:eastAsia="en-GB"/>
        </w:rPr>
        <w:t>Design issue:</w:t>
      </w:r>
      <w:r>
        <w:rPr>
          <w:lang w:eastAsia="en-GB"/>
        </w:rPr>
        <w:t xml:space="preserve"> </w:t>
      </w:r>
      <w:r w:rsidR="008F308C" w:rsidRPr="008F308C">
        <w:rPr>
          <w:i/>
          <w:lang w:eastAsia="en-GB"/>
        </w:rPr>
        <w:t xml:space="preserve">will it be possible to reconcile </w:t>
      </w:r>
      <w:r>
        <w:rPr>
          <w:i/>
          <w:lang w:eastAsia="en-GB"/>
        </w:rPr>
        <w:t>those two translation modes?</w:t>
      </w:r>
    </w:p>
    <w:p w14:paraId="5339E95F" w14:textId="77777777" w:rsidR="006343BB" w:rsidRDefault="006B51FC">
      <w:pPr>
        <w:rPr>
          <w:lang w:eastAsia="en-GB"/>
        </w:rPr>
      </w:pPr>
      <w:r>
        <w:rPr>
          <w:lang w:eastAsia="en-GB"/>
        </w:rPr>
        <w:t xml:space="preserve">Also, comparisons with System.Nullable&lt;&gt; types are not implemeneted. The above code would fail to compile if EmployeeID was a Nullable&lt;int&gt;. Current workaround is to write </w:t>
      </w:r>
    </w:p>
    <w:p w14:paraId="6FBABD72" w14:textId="77777777" w:rsidR="006343BB" w:rsidRDefault="006B51FC">
      <w:pPr>
        <w:rPr>
          <w:rFonts w:ascii="Consolas" w:hAnsi="Consolas" w:cs="Consolas"/>
          <w:sz w:val="19"/>
          <w:szCs w:val="19"/>
          <w:lang w:val="en-US"/>
        </w:rPr>
      </w:pPr>
      <w:r>
        <w:rPr>
          <w:rFonts w:ascii="Consolas" w:hAnsi="Consolas" w:cs="Consolas"/>
          <w:color w:val="0000FF"/>
          <w:sz w:val="19"/>
          <w:szCs w:val="19"/>
          <w:lang w:val="en-US"/>
        </w:rPr>
        <w:t>fun</w:t>
      </w:r>
      <w:r>
        <w:rPr>
          <w:rFonts w:ascii="Consolas" w:hAnsi="Consolas" w:cs="Consolas"/>
          <w:sz w:val="19"/>
          <w:szCs w:val="19"/>
          <w:lang w:val="en-US"/>
        </w:rPr>
        <w:t xml:space="preserve"> c </w:t>
      </w:r>
      <w:r>
        <w:rPr>
          <w:rFonts w:ascii="Consolas" w:hAnsi="Consolas" w:cs="Consolas"/>
          <w:color w:val="0000FF"/>
          <w:sz w:val="19"/>
          <w:szCs w:val="19"/>
          <w:lang w:val="en-US"/>
        </w:rPr>
        <w:t>-&gt;</w:t>
      </w:r>
      <w:r>
        <w:rPr>
          <w:rFonts w:ascii="Consolas" w:hAnsi="Consolas" w:cs="Consolas"/>
          <w:sz w:val="19"/>
          <w:szCs w:val="19"/>
          <w:lang w:val="en-US"/>
        </w:rPr>
        <w:t xml:space="preserve"> c.EmployeeID.HasValue &amp;&amp; c.EmployeeID.Value &lt; 0</w:t>
      </w:r>
    </w:p>
    <w:p w14:paraId="6A02B9BE" w14:textId="77777777" w:rsidR="006343BB" w:rsidRDefault="006343BB">
      <w:pPr>
        <w:rPr>
          <w:lang w:val="en-US" w:eastAsia="en-GB"/>
        </w:rPr>
      </w:pPr>
    </w:p>
    <w:p w14:paraId="059CADA1" w14:textId="77777777" w:rsidR="00EC36BB" w:rsidRDefault="00E802C2" w:rsidP="00EC36BB">
      <w:pPr>
        <w:pStyle w:val="Heading1"/>
      </w:pPr>
      <w:bookmarkStart w:id="56" w:name="_Toc388370428"/>
      <w:r>
        <w:lastRenderedPageBreak/>
        <w:t>Library-only Language Features</w:t>
      </w:r>
      <w:bookmarkEnd w:id="56"/>
    </w:p>
    <w:p w14:paraId="66BDB9C6" w14:textId="77777777" w:rsidR="00E802C2" w:rsidRPr="00E802C2" w:rsidRDefault="00E802C2" w:rsidP="00E802C2">
      <w:pPr>
        <w:pStyle w:val="Heading2"/>
      </w:pPr>
      <w:bookmarkStart w:id="57" w:name="_Toc388370429"/>
      <w:r>
        <w:t>Static Optimizations</w:t>
      </w:r>
      <w:bookmarkEnd w:id="57"/>
    </w:p>
    <w:p w14:paraId="178CDB4A" w14:textId="77777777" w:rsidR="00C52230" w:rsidRDefault="00C52230" w:rsidP="00C52230">
      <w:pPr>
        <w:rPr>
          <w:lang w:eastAsia="en-GB"/>
        </w:rPr>
      </w:pPr>
      <w:r>
        <w:rPr>
          <w:lang w:eastAsia="en-GB"/>
        </w:rPr>
        <w:t xml:space="preserve">The F# compiler implements a “static optimization” when </w:t>
      </w:r>
      <w:r w:rsidRPr="00C52230">
        <w:rPr>
          <w:b/>
          <w:lang w:eastAsia="en-GB"/>
        </w:rPr>
        <w:t>--compiling-fslib</w:t>
      </w:r>
      <w:r>
        <w:rPr>
          <w:lang w:eastAsia="en-GB"/>
        </w:rPr>
        <w:t xml:space="preserve"> is enbled. This is used in FSharp.Core.dll. The grammar is:</w:t>
      </w:r>
    </w:p>
    <w:p w14:paraId="11C5711D" w14:textId="77777777" w:rsidR="00C52230" w:rsidRDefault="00C52230" w:rsidP="00C52230">
      <w:pPr>
        <w:ind w:left="720"/>
        <w:rPr>
          <w:rFonts w:ascii="Courier New" w:hAnsi="Courier New" w:cs="Courier New"/>
          <w:sz w:val="18"/>
          <w:lang w:eastAsia="en-GB"/>
        </w:rPr>
      </w:pPr>
      <w:r>
        <w:rPr>
          <w:rFonts w:ascii="Courier New" w:hAnsi="Courier New" w:cs="Courier New"/>
          <w:sz w:val="18"/>
          <w:lang w:eastAsia="en-GB"/>
        </w:rPr>
        <w:t>&lt;</w:t>
      </w:r>
      <w:r w:rsidRPr="00C52230">
        <w:rPr>
          <w:rFonts w:ascii="Courier New" w:hAnsi="Courier New" w:cs="Courier New"/>
          <w:sz w:val="18"/>
          <w:lang w:eastAsia="en-GB"/>
        </w:rPr>
        <w:t>expr</w:t>
      </w:r>
      <w:r>
        <w:rPr>
          <w:rFonts w:ascii="Courier New" w:hAnsi="Courier New" w:cs="Courier New"/>
          <w:sz w:val="18"/>
          <w:lang w:eastAsia="en-GB"/>
        </w:rPr>
        <w:t>&gt;</w:t>
      </w:r>
      <w:r w:rsidRPr="00C52230">
        <w:rPr>
          <w:rFonts w:ascii="Courier New" w:hAnsi="Courier New" w:cs="Courier New"/>
          <w:sz w:val="18"/>
          <w:lang w:eastAsia="en-GB"/>
        </w:rPr>
        <w:t xml:space="preserve"> :=</w:t>
      </w:r>
      <w:r w:rsidRPr="00C52230">
        <w:rPr>
          <w:rFonts w:ascii="Courier New" w:hAnsi="Courier New" w:cs="Courier New"/>
          <w:sz w:val="18"/>
          <w:lang w:eastAsia="en-GB"/>
        </w:rPr>
        <w:tab/>
      </w:r>
      <w:r>
        <w:rPr>
          <w:rFonts w:ascii="Courier New" w:hAnsi="Courier New" w:cs="Courier New"/>
          <w:sz w:val="18"/>
          <w:lang w:eastAsia="en-GB"/>
        </w:rPr>
        <w:t>&lt;</w:t>
      </w:r>
      <w:r w:rsidRPr="00C52230">
        <w:rPr>
          <w:rFonts w:ascii="Courier New" w:hAnsi="Courier New" w:cs="Courier New"/>
          <w:sz w:val="18"/>
          <w:lang w:eastAsia="en-GB"/>
        </w:rPr>
        <w:t>expr</w:t>
      </w:r>
      <w:r>
        <w:rPr>
          <w:rFonts w:ascii="Courier New" w:hAnsi="Courier New" w:cs="Courier New"/>
          <w:sz w:val="18"/>
          <w:lang w:eastAsia="en-GB"/>
        </w:rPr>
        <w:t>&gt;</w:t>
      </w:r>
      <w:r w:rsidRPr="00C52230">
        <w:rPr>
          <w:rFonts w:ascii="Courier New" w:hAnsi="Courier New" w:cs="Courier New"/>
          <w:sz w:val="18"/>
          <w:lang w:eastAsia="en-GB"/>
        </w:rPr>
        <w:t xml:space="preserve"> &lt;static-optimization&gt; and ... and &lt;static-optimization&gt;</w:t>
      </w:r>
    </w:p>
    <w:p w14:paraId="5E912719" w14:textId="77777777" w:rsidR="00C52230" w:rsidRDefault="00C52230" w:rsidP="00C52230">
      <w:pPr>
        <w:ind w:left="720"/>
        <w:rPr>
          <w:rFonts w:ascii="Courier New" w:hAnsi="Courier New" w:cs="Courier New"/>
          <w:sz w:val="18"/>
          <w:lang w:eastAsia="en-GB"/>
        </w:rPr>
      </w:pPr>
      <w:r w:rsidRPr="00C52230">
        <w:rPr>
          <w:rFonts w:ascii="Courier New" w:hAnsi="Courier New" w:cs="Courier New"/>
          <w:sz w:val="18"/>
          <w:lang w:eastAsia="en-GB"/>
        </w:rPr>
        <w:t>&lt;static-optimization&gt;</w:t>
      </w:r>
      <w:r>
        <w:rPr>
          <w:rFonts w:ascii="Courier New" w:hAnsi="Courier New" w:cs="Courier New"/>
          <w:sz w:val="18"/>
          <w:lang w:eastAsia="en-GB"/>
        </w:rPr>
        <w:t xml:space="preserve"> := when </w:t>
      </w:r>
      <w:r w:rsidRPr="00C52230">
        <w:rPr>
          <w:rFonts w:ascii="Courier New" w:hAnsi="Courier New" w:cs="Courier New"/>
          <w:sz w:val="18"/>
          <w:lang w:eastAsia="en-GB"/>
        </w:rPr>
        <w:t>&lt;static-</w:t>
      </w:r>
      <w:r>
        <w:rPr>
          <w:rFonts w:ascii="Courier New" w:hAnsi="Courier New" w:cs="Courier New"/>
          <w:sz w:val="18"/>
          <w:lang w:eastAsia="en-GB"/>
        </w:rPr>
        <w:t>condition</w:t>
      </w:r>
      <w:r w:rsidRPr="00C52230">
        <w:rPr>
          <w:rFonts w:ascii="Courier New" w:hAnsi="Courier New" w:cs="Courier New"/>
          <w:sz w:val="18"/>
          <w:lang w:eastAsia="en-GB"/>
        </w:rPr>
        <w:t>&gt;</w:t>
      </w:r>
      <w:r>
        <w:rPr>
          <w:rFonts w:ascii="Courier New" w:hAnsi="Courier New" w:cs="Courier New"/>
          <w:sz w:val="18"/>
          <w:lang w:eastAsia="en-GB"/>
        </w:rPr>
        <w:t xml:space="preserve"> = &lt;expr&gt;</w:t>
      </w:r>
    </w:p>
    <w:p w14:paraId="0195C174" w14:textId="77777777" w:rsidR="00C52230" w:rsidRDefault="00C52230" w:rsidP="00C52230">
      <w:pPr>
        <w:ind w:left="720"/>
        <w:rPr>
          <w:rFonts w:ascii="Courier New" w:hAnsi="Courier New" w:cs="Courier New"/>
          <w:sz w:val="18"/>
          <w:lang w:eastAsia="en-GB"/>
        </w:rPr>
      </w:pPr>
      <w:r w:rsidRPr="00C52230">
        <w:rPr>
          <w:rFonts w:ascii="Courier New" w:hAnsi="Courier New" w:cs="Courier New"/>
          <w:sz w:val="18"/>
          <w:lang w:eastAsia="en-GB"/>
        </w:rPr>
        <w:t>&lt;static-</w:t>
      </w:r>
      <w:r>
        <w:rPr>
          <w:rFonts w:ascii="Courier New" w:hAnsi="Courier New" w:cs="Courier New"/>
          <w:sz w:val="18"/>
          <w:lang w:eastAsia="en-GB"/>
        </w:rPr>
        <w:t>condition</w:t>
      </w:r>
      <w:r w:rsidRPr="00C52230">
        <w:rPr>
          <w:rFonts w:ascii="Courier New" w:hAnsi="Courier New" w:cs="Courier New"/>
          <w:sz w:val="18"/>
          <w:lang w:eastAsia="en-GB"/>
        </w:rPr>
        <w:t>&gt;</w:t>
      </w:r>
      <w:r>
        <w:rPr>
          <w:rFonts w:ascii="Courier New" w:hAnsi="Courier New" w:cs="Courier New"/>
          <w:sz w:val="18"/>
          <w:lang w:eastAsia="en-GB"/>
        </w:rPr>
        <w:t xml:space="preserve"> := </w:t>
      </w:r>
    </w:p>
    <w:p w14:paraId="692B2AAC" w14:textId="77777777" w:rsidR="00C52230" w:rsidRP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&lt;typar&gt; : &lt;type&gt;</w:t>
      </w:r>
    </w:p>
    <w:p w14:paraId="3810F6C8" w14:textId="77777777" w:rsid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&lt;typar&gt; struct</w:t>
      </w:r>
    </w:p>
    <w:p w14:paraId="7DD823FB" w14:textId="77777777" w:rsidR="00C52230" w:rsidRP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true</w:t>
      </w:r>
    </w:p>
    <w:p w14:paraId="67E93F67" w14:textId="77777777" w:rsidR="00C52230" w:rsidRDefault="00C52230" w:rsidP="00C52230">
      <w:pPr>
        <w:rPr>
          <w:lang w:eastAsia="en-GB"/>
        </w:rPr>
      </w:pPr>
      <w:r>
        <w:rPr>
          <w:lang w:eastAsia="en-GB"/>
        </w:rPr>
        <w:t xml:space="preserve">Static optimizations are alternative versions of an expression. The alternative version is used whenever the expression is inlined and the static condition resolves to true. The alternative version must have </w:t>
      </w:r>
      <w:r w:rsidRPr="00C52230">
        <w:rPr>
          <w:b/>
          <w:lang w:eastAsia="en-GB"/>
        </w:rPr>
        <w:t>identical</w:t>
      </w:r>
      <w:r>
        <w:rPr>
          <w:lang w:eastAsia="en-GB"/>
        </w:rPr>
        <w:t xml:space="preserve"> semantics to the “main” version, and hence the feature is </w:t>
      </w:r>
      <w:r w:rsidRPr="00C52230">
        <w:rPr>
          <w:b/>
          <w:lang w:eastAsia="en-GB"/>
        </w:rPr>
        <w:t>very dangerous</w:t>
      </w:r>
      <w:r>
        <w:rPr>
          <w:lang w:eastAsia="en-GB"/>
        </w:rPr>
        <w:t xml:space="preserve"> to use.</w:t>
      </w:r>
    </w:p>
    <w:p w14:paraId="7A324FEB" w14:textId="77777777" w:rsidR="00C52230" w:rsidRDefault="00C52230" w:rsidP="00C52230">
      <w:pPr>
        <w:rPr>
          <w:lang w:eastAsia="en-GB"/>
        </w:rPr>
      </w:pPr>
      <w:r>
        <w:rPr>
          <w:lang w:eastAsia="en-GB"/>
        </w:rPr>
        <w:t>The three conditions resolve as follows:</w:t>
      </w:r>
    </w:p>
    <w:p w14:paraId="7730F416" w14:textId="77777777" w:rsidR="00C52230" w:rsidRDefault="00C52230" w:rsidP="00FB1F3C">
      <w:pPr>
        <w:pStyle w:val="ListParagraph"/>
        <w:numPr>
          <w:ilvl w:val="0"/>
          <w:numId w:val="14"/>
        </w:numPr>
        <w:rPr>
          <w:lang w:eastAsia="en-GB"/>
        </w:rPr>
      </w:pPr>
      <w:r>
        <w:rPr>
          <w:rFonts w:ascii="Courier New" w:hAnsi="Courier New" w:cs="Courier New"/>
          <w:sz w:val="18"/>
          <w:lang w:eastAsia="en-GB"/>
        </w:rPr>
        <w:t xml:space="preserve">&lt;typar&gt; : &lt;type&gt; </w:t>
      </w:r>
      <w:r w:rsidR="00400E29">
        <w:rPr>
          <w:lang w:eastAsia="en-GB"/>
        </w:rPr>
        <w:t>is true if, after instantiation, the</w:t>
      </w:r>
      <w:r>
        <w:rPr>
          <w:lang w:eastAsia="en-GB"/>
        </w:rPr>
        <w:t xml:space="preserve"> </w:t>
      </w:r>
      <w:r w:rsidR="00400E29">
        <w:rPr>
          <w:b/>
          <w:lang w:eastAsia="en-GB"/>
        </w:rPr>
        <w:t>head</w:t>
      </w:r>
      <w:r w:rsidR="00400E29" w:rsidRPr="00400E29">
        <w:rPr>
          <w:b/>
          <w:lang w:eastAsia="en-GB"/>
        </w:rPr>
        <w:t xml:space="preserve"> types</w:t>
      </w:r>
      <w:r w:rsidR="00400E29">
        <w:rPr>
          <w:lang w:eastAsia="en-GB"/>
        </w:rPr>
        <w:t xml:space="preserve"> are equivalent (i.e. List&lt;int&gt; = List&lt;string&gt;) . It is not, despite appearances, equivalence of </w:t>
      </w:r>
      <w:r w:rsidR="00400E29" w:rsidRPr="00400E29">
        <w:rPr>
          <w:b/>
          <w:lang w:eastAsia="en-GB"/>
        </w:rPr>
        <w:t>types</w:t>
      </w:r>
      <w:r w:rsidR="00400E29">
        <w:rPr>
          <w:lang w:eastAsia="en-GB"/>
        </w:rPr>
        <w:t xml:space="preserve">. In practice the &lt;type&gt; is </w:t>
      </w:r>
      <w:r w:rsidR="00400E29" w:rsidRPr="00400E29">
        <w:rPr>
          <w:b/>
          <w:lang w:eastAsia="en-GB"/>
        </w:rPr>
        <w:t>always</w:t>
      </w:r>
      <w:r w:rsidR="00400E29">
        <w:rPr>
          <w:lang w:eastAsia="en-GB"/>
        </w:rPr>
        <w:t xml:space="preserve"> a non-generic type.</w:t>
      </w:r>
    </w:p>
    <w:p w14:paraId="2C10EACD" w14:textId="77777777" w:rsidR="00400E29" w:rsidRDefault="00400E29" w:rsidP="00FB1F3C">
      <w:pPr>
        <w:pStyle w:val="ListParagraph"/>
        <w:numPr>
          <w:ilvl w:val="0"/>
          <w:numId w:val="14"/>
        </w:numPr>
        <w:rPr>
          <w:lang w:eastAsia="en-GB"/>
        </w:rPr>
      </w:pPr>
      <w:r>
        <w:rPr>
          <w:rFonts w:ascii="Courier New" w:hAnsi="Courier New" w:cs="Courier New"/>
          <w:sz w:val="18"/>
          <w:lang w:eastAsia="en-GB"/>
        </w:rPr>
        <w:t xml:space="preserve">&lt;typar&gt; : &lt;typar&gt; </w:t>
      </w:r>
      <w:r>
        <w:rPr>
          <w:lang w:eastAsia="en-GB"/>
        </w:rPr>
        <w:t>is used to represent a condition which is “false” for non-inlined code and “true” for inlined code. The allows FSharp.Core to bake slow, reflective implementations of some functions (e.g. addition).</w:t>
      </w:r>
    </w:p>
    <w:p w14:paraId="200C8939" w14:textId="77777777" w:rsidR="006343BB" w:rsidRDefault="00400E29" w:rsidP="00FB1F3C">
      <w:pPr>
        <w:pStyle w:val="ListParagraph"/>
        <w:numPr>
          <w:ilvl w:val="0"/>
          <w:numId w:val="14"/>
        </w:numPr>
        <w:rPr>
          <w:lang w:eastAsia="en-GB"/>
        </w:rPr>
      </w:pPr>
      <w:r>
        <w:rPr>
          <w:rFonts w:ascii="Courier New" w:hAnsi="Courier New" w:cs="Courier New"/>
          <w:sz w:val="18"/>
          <w:lang w:eastAsia="en-GB"/>
        </w:rPr>
        <w:t xml:space="preserve">&lt;typar&gt; struct </w:t>
      </w:r>
      <w:r>
        <w:rPr>
          <w:lang w:eastAsia="en-GB"/>
        </w:rPr>
        <w:t>is true if, after instantiation, the type parameter is a struct type.</w:t>
      </w:r>
    </w:p>
    <w:p w14:paraId="1BF925E1" w14:textId="77777777" w:rsidR="00C52230" w:rsidRDefault="00C52230" w:rsidP="00C52230">
      <w:pPr>
        <w:rPr>
          <w:lang w:eastAsia="en-GB"/>
        </w:rPr>
      </w:pPr>
      <w:r>
        <w:rPr>
          <w:lang w:eastAsia="en-GB"/>
        </w:rPr>
        <w:t>It is common to get user requests to enable this as a first class language feature. Here is a typical response:</w:t>
      </w:r>
    </w:p>
    <w:p w14:paraId="402ED7DE" w14:textId="77777777" w:rsidR="00C52230" w:rsidRPr="00C52230" w:rsidRDefault="00C52230" w:rsidP="00400E29">
      <w:pPr>
        <w:ind w:left="720"/>
        <w:rPr>
          <w:rFonts w:ascii="Calibri" w:hAnsi="Calibri"/>
          <w:i/>
          <w:color w:val="1F497D"/>
          <w:sz w:val="18"/>
        </w:rPr>
      </w:pPr>
      <w:r w:rsidRPr="00C52230">
        <w:rPr>
          <w:rFonts w:ascii="Calibri" w:hAnsi="Calibri"/>
          <w:i/>
          <w:color w:val="1F497D"/>
          <w:sz w:val="18"/>
        </w:rPr>
        <w:t>While we understand the power of this feature, we feel it is not yet ready for prime-time in the productized version of F#. The history here is that it was added to the library for a very specific purpose – expressing a series of code generation optimizations that we would otherwise have had to add to the F# compiler itself.  Having the optimizations expressed in library source allowed us to avoid that complexity. However the feature suffers from numerous edge conditions and should, in principle, be tied to some kind of static typing discipline, rather than adding an additional form of adhoc overloading to the language.</w:t>
      </w:r>
    </w:p>
    <w:p w14:paraId="601C4327" w14:textId="77777777" w:rsidR="00C52230" w:rsidRPr="00C52230" w:rsidRDefault="00C52230" w:rsidP="00C52230">
      <w:pPr>
        <w:ind w:left="720"/>
        <w:rPr>
          <w:rFonts w:ascii="Calibri" w:hAnsi="Calibri"/>
          <w:i/>
          <w:color w:val="1F497D"/>
          <w:sz w:val="18"/>
        </w:rPr>
      </w:pPr>
      <w:r w:rsidRPr="00C52230">
        <w:rPr>
          <w:rFonts w:ascii="Calibri" w:hAnsi="Calibri"/>
          <w:i/>
          <w:color w:val="1F497D"/>
          <w:sz w:val="18"/>
        </w:rPr>
        <w:t xml:space="preserve">If there is code that you absolutely can't make performant without this feature, after taking into account some reasonable code changes, then please do let us know. </w:t>
      </w:r>
    </w:p>
    <w:p w14:paraId="37491166" w14:textId="77777777" w:rsidR="00C52230" w:rsidRDefault="00C52230" w:rsidP="00C52230">
      <w:pPr>
        <w:rPr>
          <w:lang w:eastAsia="en-GB"/>
        </w:rPr>
      </w:pPr>
    </w:p>
    <w:p w14:paraId="092D54EB" w14:textId="77777777" w:rsidR="00E802C2" w:rsidRDefault="00E802C2" w:rsidP="00E802C2">
      <w:pPr>
        <w:pStyle w:val="Heading2"/>
      </w:pPr>
      <w:bookmarkStart w:id="58" w:name="_Toc388370430"/>
      <w:r>
        <w:t>Mutating tail-cons of lists</w:t>
      </w:r>
      <w:bookmarkEnd w:id="58"/>
      <w:r>
        <w:t xml:space="preserve"> </w:t>
      </w:r>
    </w:p>
    <w:p w14:paraId="2B1F6D33" w14:textId="77777777" w:rsidR="00E802C2" w:rsidRDefault="00E802C2" w:rsidP="00E802C2">
      <w:pPr>
        <w:rPr>
          <w:lang w:eastAsia="en-GB"/>
        </w:rPr>
      </w:pPr>
      <w:r>
        <w:rPr>
          <w:lang w:eastAsia="en-GB"/>
        </w:rPr>
        <w:t>The F# compiler implements a library only construct that allows you to mutate the tail cons of a list:</w:t>
      </w:r>
    </w:p>
    <w:p w14:paraId="6FAD0F59" w14:textId="77777777" w:rsidR="006343BB" w:rsidRDefault="008F308C">
      <w:pPr>
        <w:pStyle w:val="Code"/>
      </w:pPr>
      <w:r w:rsidRPr="008F308C">
        <w:lastRenderedPageBreak/>
        <w:t xml:space="preserve">        let setFreshConsTail cons t = </w:t>
      </w:r>
    </w:p>
    <w:p w14:paraId="5D32B0A8" w14:textId="77777777" w:rsidR="006343BB" w:rsidRDefault="008F308C">
      <w:pPr>
        <w:pStyle w:val="Code"/>
        <w:rPr>
          <w:lang w:eastAsia="en-GB"/>
        </w:rPr>
      </w:pPr>
      <w:r w:rsidRPr="008F308C">
        <w:t xml:space="preserve">            cons.(::).1 &lt;- t</w:t>
      </w:r>
    </w:p>
    <w:p w14:paraId="7CB00973" w14:textId="77777777" w:rsidR="00E802C2" w:rsidRDefault="00E802C2" w:rsidP="00E802C2">
      <w:pPr>
        <w:rPr>
          <w:lang w:eastAsia="en-GB"/>
        </w:rPr>
      </w:pPr>
      <w:r>
        <w:rPr>
          <w:lang w:eastAsia="en-GB"/>
        </w:rPr>
        <w:t>This is used to mutate the tail cons of “fresh”, i.e. unpublished, unaliased cons cells, e.g.</w:t>
      </w:r>
    </w:p>
    <w:p w14:paraId="08677A9D" w14:textId="77777777" w:rsidR="006343BB" w:rsidRDefault="008F308C">
      <w:pPr>
        <w:pStyle w:val="Code"/>
        <w:rPr>
          <w:noProof/>
          <w:sz w:val="14"/>
        </w:rPr>
      </w:pPr>
      <w:r w:rsidRPr="008F308C">
        <w:rPr>
          <w:noProof/>
          <w:sz w:val="14"/>
        </w:rPr>
        <w:t xml:space="preserve">        let rec appendToFreshConsTail cons xs = </w:t>
      </w:r>
    </w:p>
    <w:p w14:paraId="04D79A00" w14:textId="77777777" w:rsidR="006343BB" w:rsidRDefault="008F308C">
      <w:pPr>
        <w:pStyle w:val="Code"/>
        <w:rPr>
          <w:noProof/>
          <w:sz w:val="14"/>
        </w:rPr>
      </w:pPr>
      <w:r w:rsidRPr="008F308C">
        <w:rPr>
          <w:noProof/>
          <w:sz w:val="14"/>
        </w:rPr>
        <w:t xml:space="preserve">            match xs with </w:t>
      </w:r>
    </w:p>
    <w:p w14:paraId="5E3BB7FB" w14:textId="77777777" w:rsidR="006343BB" w:rsidRDefault="008F308C">
      <w:pPr>
        <w:pStyle w:val="Code"/>
        <w:rPr>
          <w:noProof/>
          <w:sz w:val="14"/>
        </w:rPr>
      </w:pPr>
      <w:r w:rsidRPr="008F308C">
        <w:rPr>
          <w:noProof/>
          <w:sz w:val="14"/>
        </w:rPr>
        <w:t xml:space="preserve">            | [] -&gt; cons</w:t>
      </w:r>
    </w:p>
    <w:p w14:paraId="340E0B0D" w14:textId="77777777" w:rsidR="006343BB" w:rsidRDefault="008F308C">
      <w:pPr>
        <w:pStyle w:val="Code"/>
        <w:rPr>
          <w:noProof/>
          <w:sz w:val="14"/>
        </w:rPr>
      </w:pPr>
      <w:r w:rsidRPr="008F308C">
        <w:rPr>
          <w:noProof/>
          <w:sz w:val="14"/>
        </w:rPr>
        <w:t xml:space="preserve">            | h::t -&gt; </w:t>
      </w:r>
    </w:p>
    <w:p w14:paraId="19CAB6A9" w14:textId="77777777" w:rsidR="006343BB" w:rsidRDefault="008F308C">
      <w:pPr>
        <w:pStyle w:val="Code"/>
        <w:rPr>
          <w:noProof/>
          <w:sz w:val="14"/>
        </w:rPr>
      </w:pPr>
      <w:r w:rsidRPr="008F308C">
        <w:rPr>
          <w:noProof/>
          <w:sz w:val="14"/>
        </w:rPr>
        <w:t xml:space="preserve">                let cons2 = [h]</w:t>
      </w:r>
    </w:p>
    <w:p w14:paraId="10CE2912" w14:textId="77777777" w:rsidR="006343BB" w:rsidRDefault="008F308C">
      <w:pPr>
        <w:pStyle w:val="Code"/>
        <w:rPr>
          <w:noProof/>
          <w:sz w:val="14"/>
        </w:rPr>
      </w:pPr>
      <w:r w:rsidRPr="008F308C">
        <w:rPr>
          <w:noProof/>
          <w:sz w:val="14"/>
        </w:rPr>
        <w:t xml:space="preserve">                setFreshConsTail cons cons2</w:t>
      </w:r>
    </w:p>
    <w:p w14:paraId="500A4971" w14:textId="77777777" w:rsidR="006343BB" w:rsidRDefault="008F308C">
      <w:pPr>
        <w:pStyle w:val="Code"/>
        <w:rPr>
          <w:noProof/>
          <w:sz w:val="14"/>
        </w:rPr>
      </w:pPr>
      <w:r w:rsidRPr="008F308C">
        <w:rPr>
          <w:noProof/>
          <w:sz w:val="14"/>
        </w:rPr>
        <w:t xml:space="preserve">                appendToFreshConsTail cons2 t</w:t>
      </w:r>
    </w:p>
    <w:p w14:paraId="35B04CD7" w14:textId="77777777" w:rsidR="00E802C2" w:rsidRDefault="00E802C2" w:rsidP="00E802C2">
      <w:pPr>
        <w:rPr>
          <w:lang w:eastAsia="en-GB"/>
        </w:rPr>
      </w:pPr>
    </w:p>
    <w:p w14:paraId="4780B74F" w14:textId="77777777" w:rsidR="008A3A58" w:rsidRDefault="008A3A58" w:rsidP="00E802C2">
      <w:pPr>
        <w:pStyle w:val="Heading2"/>
      </w:pPr>
      <w:bookmarkStart w:id="59" w:name="_Toc388370431"/>
      <w:r>
        <w:t>Embedded IL</w:t>
      </w:r>
      <w:bookmarkEnd w:id="59"/>
      <w:r>
        <w:t xml:space="preserve"> </w:t>
      </w:r>
    </w:p>
    <w:p w14:paraId="30053E6C" w14:textId="77777777" w:rsidR="008A3A58" w:rsidRDefault="00C52230" w:rsidP="008A3A58">
      <w:pPr>
        <w:rPr>
          <w:lang w:eastAsia="en-GB"/>
        </w:rPr>
      </w:pPr>
      <w:r>
        <w:rPr>
          <w:lang w:eastAsia="en-GB"/>
        </w:rPr>
        <w:t xml:space="preserve">The </w:t>
      </w:r>
      <w:r w:rsidR="008A3A58">
        <w:rPr>
          <w:lang w:eastAsia="en-GB"/>
        </w:rPr>
        <w:t xml:space="preserve">F# </w:t>
      </w:r>
      <w:r>
        <w:rPr>
          <w:lang w:eastAsia="en-GB"/>
        </w:rPr>
        <w:t xml:space="preserve">compiler implements </w:t>
      </w:r>
      <w:r w:rsidR="008A3A58">
        <w:rPr>
          <w:lang w:eastAsia="en-GB"/>
        </w:rPr>
        <w:t>two “embedded IL” constructs</w:t>
      </w:r>
      <w:r>
        <w:rPr>
          <w:lang w:eastAsia="en-GB"/>
        </w:rPr>
        <w:t xml:space="preserve"> when </w:t>
      </w:r>
      <w:r w:rsidRPr="00C52230">
        <w:rPr>
          <w:b/>
          <w:lang w:eastAsia="en-GB"/>
        </w:rPr>
        <w:t>--compiling-fslib</w:t>
      </w:r>
      <w:r>
        <w:rPr>
          <w:lang w:eastAsia="en-GB"/>
        </w:rPr>
        <w:t xml:space="preserve"> is enbled. This is  </w:t>
      </w:r>
      <w:r w:rsidR="008A3A58">
        <w:rPr>
          <w:lang w:eastAsia="en-GB"/>
        </w:rPr>
        <w:t xml:space="preserve">used in </w:t>
      </w:r>
      <w:r w:rsidR="00EC36BB">
        <w:rPr>
          <w:lang w:eastAsia="en-GB"/>
        </w:rPr>
        <w:t>FSharp.Core.dll</w:t>
      </w:r>
      <w:r>
        <w:rPr>
          <w:lang w:eastAsia="en-GB"/>
        </w:rPr>
        <w:t>. These enables:</w:t>
      </w:r>
    </w:p>
    <w:p w14:paraId="54387E37" w14:textId="77777777" w:rsidR="008A3A58" w:rsidRDefault="008A3A58" w:rsidP="00FB1F3C">
      <w:pPr>
        <w:pStyle w:val="ListParagraph"/>
        <w:numPr>
          <w:ilvl w:val="0"/>
          <w:numId w:val="10"/>
        </w:numPr>
        <w:rPr>
          <w:lang w:eastAsia="en-GB"/>
        </w:rPr>
      </w:pPr>
      <w:r>
        <w:rPr>
          <w:lang w:eastAsia="en-GB"/>
        </w:rPr>
        <w:t>Embedded instructions</w:t>
      </w:r>
    </w:p>
    <w:p w14:paraId="164EDAAD" w14:textId="77777777" w:rsidR="008A3A58" w:rsidRDefault="008A3A58" w:rsidP="00FB1F3C">
      <w:pPr>
        <w:pStyle w:val="ListParagraph"/>
        <w:numPr>
          <w:ilvl w:val="0"/>
          <w:numId w:val="10"/>
        </w:numPr>
        <w:rPr>
          <w:lang w:eastAsia="en-GB"/>
        </w:rPr>
      </w:pPr>
      <w:r>
        <w:rPr>
          <w:lang w:eastAsia="en-GB"/>
        </w:rPr>
        <w:t>Embedded types</w:t>
      </w:r>
    </w:p>
    <w:p w14:paraId="6A27D864" w14:textId="77777777" w:rsidR="00EC36BB" w:rsidRDefault="008A3A58" w:rsidP="00EC36BB">
      <w:pPr>
        <w:rPr>
          <w:lang w:eastAsia="en-GB"/>
        </w:rPr>
      </w:pPr>
      <w:r>
        <w:rPr>
          <w:lang w:eastAsia="en-GB"/>
        </w:rPr>
        <w:t xml:space="preserve">Historically the number of constructs accepted as embedded IL was very large (e.g. it included the full range of method calls, field accesses, branching instructions etc. that make up Common IL). However in practice only a much smaller and simpler subset of embedded IL constructs are used in FSharp.Core.dll. </w:t>
      </w:r>
    </w:p>
    <w:p w14:paraId="15A5615A" w14:textId="77777777" w:rsidR="008A3A58" w:rsidRDefault="008A3A58" w:rsidP="00EC36BB">
      <w:pPr>
        <w:rPr>
          <w:lang w:eastAsia="en-GB"/>
        </w:rPr>
      </w:pPr>
      <w:r>
        <w:rPr>
          <w:lang w:eastAsia="en-GB"/>
        </w:rPr>
        <w:t>Uses of embedded IL such as (# "conv.i4" #) leak through to the external specification of F# because these end up appearing in the binary optimization metadata of F# assemblies such as FSharp.Core.dll. Hence it is important to at audit the use of these constructs, specify their binary representations and eliminate old code related to processing unused portions of the formats. Also, prior to V1, it is useful to seek to reduce the use of embedded IL.</w:t>
      </w:r>
    </w:p>
    <w:p w14:paraId="04947831" w14:textId="77777777" w:rsidR="00EC36BB" w:rsidRDefault="00EC36BB" w:rsidP="00EC36BB">
      <w:pPr>
        <w:rPr>
          <w:lang w:eastAsia="en-GB"/>
        </w:rPr>
      </w:pPr>
      <w:r>
        <w:rPr>
          <w:lang w:eastAsia="en-GB"/>
        </w:rPr>
        <w:t>Notes:</w:t>
      </w:r>
    </w:p>
    <w:p w14:paraId="4ED38FA5" w14:textId="77777777" w:rsidR="008A3A58" w:rsidRDefault="008A3A58" w:rsidP="00FB1F3C">
      <w:pPr>
        <w:pStyle w:val="ListParagraph"/>
        <w:numPr>
          <w:ilvl w:val="0"/>
          <w:numId w:val="10"/>
        </w:numPr>
        <w:rPr>
          <w:lang w:eastAsia="en-GB"/>
        </w:rPr>
      </w:pPr>
      <w:r>
        <w:rPr>
          <w:lang w:eastAsia="en-GB"/>
        </w:rPr>
        <w:t>Embedded IL includes some “fake” IL instructions representing operations on multi-dimensional arrays, among other things.</w:t>
      </w:r>
    </w:p>
    <w:p w14:paraId="253A8E5A" w14:textId="77777777" w:rsidR="008A3A58" w:rsidRDefault="008A3A58" w:rsidP="00FB1F3C">
      <w:pPr>
        <w:pStyle w:val="ListParagraph"/>
        <w:numPr>
          <w:ilvl w:val="0"/>
          <w:numId w:val="10"/>
        </w:numPr>
        <w:rPr>
          <w:lang w:eastAsia="en-GB"/>
        </w:rPr>
      </w:pPr>
      <w:r>
        <w:rPr>
          <w:lang w:eastAsia="en-GB"/>
        </w:rPr>
        <w:t xml:space="preserve">A small number of additional embedded IL constructs are generated through the process of type checking F# code. These may </w:t>
      </w:r>
      <w:r w:rsidR="00EC36BB">
        <w:rPr>
          <w:lang w:eastAsia="en-GB"/>
        </w:rPr>
        <w:t>appear in the F# binary formats. These include</w:t>
      </w:r>
    </w:p>
    <w:p w14:paraId="5273CB44" w14:textId="77777777" w:rsidR="00EC36BB" w:rsidRDefault="00EC36BB" w:rsidP="00FB1F3C">
      <w:pPr>
        <w:pStyle w:val="ListParagraph"/>
        <w:numPr>
          <w:ilvl w:val="1"/>
          <w:numId w:val="10"/>
        </w:numPr>
        <w:rPr>
          <w:lang w:eastAsia="en-GB"/>
        </w:rPr>
      </w:pPr>
      <w:r w:rsidRPr="00ED73B6">
        <w:rPr>
          <w:b/>
          <w:lang w:eastAsia="en-GB"/>
        </w:rPr>
        <w:t>ldfld</w:t>
      </w:r>
      <w:r>
        <w:rPr>
          <w:lang w:eastAsia="en-GB"/>
        </w:rPr>
        <w:t>/</w:t>
      </w:r>
      <w:r w:rsidRPr="00ED73B6">
        <w:rPr>
          <w:b/>
          <w:lang w:eastAsia="en-GB"/>
        </w:rPr>
        <w:t>stfld</w:t>
      </w:r>
      <w:r>
        <w:rPr>
          <w:lang w:eastAsia="en-GB"/>
        </w:rPr>
        <w:t>/</w:t>
      </w:r>
      <w:r w:rsidRPr="00ED73B6">
        <w:rPr>
          <w:b/>
          <w:lang w:eastAsia="en-GB"/>
        </w:rPr>
        <w:t>ldflda</w:t>
      </w:r>
      <w:r>
        <w:rPr>
          <w:lang w:eastAsia="en-GB"/>
        </w:rPr>
        <w:t>/</w:t>
      </w:r>
      <w:r w:rsidRPr="00ED73B6">
        <w:rPr>
          <w:b/>
          <w:lang w:eastAsia="en-GB"/>
        </w:rPr>
        <w:t>ldsfld</w:t>
      </w:r>
      <w:r>
        <w:rPr>
          <w:lang w:eastAsia="en-GB"/>
        </w:rPr>
        <w:t>/</w:t>
      </w:r>
      <w:r w:rsidRPr="00ED73B6">
        <w:rPr>
          <w:b/>
          <w:lang w:eastAsia="en-GB"/>
        </w:rPr>
        <w:t>ldsflda</w:t>
      </w:r>
      <w:r>
        <w:rPr>
          <w:lang w:eastAsia="en-GB"/>
        </w:rPr>
        <w:t>, used in the elaborated form of accesses to IL fields</w:t>
      </w:r>
    </w:p>
    <w:p w14:paraId="3F49CEDD" w14:textId="77777777" w:rsidR="00EC36BB" w:rsidRDefault="00EC36BB" w:rsidP="00FB1F3C">
      <w:pPr>
        <w:pStyle w:val="ListParagraph"/>
        <w:numPr>
          <w:ilvl w:val="1"/>
          <w:numId w:val="10"/>
        </w:numPr>
        <w:rPr>
          <w:lang w:eastAsia="en-GB"/>
        </w:rPr>
      </w:pPr>
      <w:r w:rsidRPr="00ED73B6">
        <w:rPr>
          <w:b/>
          <w:lang w:eastAsia="en-GB"/>
        </w:rPr>
        <w:t>ldvirtftn</w:t>
      </w:r>
      <w:r>
        <w:rPr>
          <w:lang w:eastAsia="en-GB"/>
        </w:rPr>
        <w:t>, used as a way to implement a “non-null” check that triggers a NullReferenceException is an object references is null</w:t>
      </w:r>
    </w:p>
    <w:p w14:paraId="0D91C1FD" w14:textId="77777777" w:rsidR="003A325D" w:rsidRDefault="003A325D" w:rsidP="00FB1F3C">
      <w:pPr>
        <w:pStyle w:val="ListParagraph"/>
        <w:numPr>
          <w:ilvl w:val="1"/>
          <w:numId w:val="10"/>
        </w:numPr>
        <w:rPr>
          <w:lang w:eastAsia="en-GB"/>
        </w:rPr>
      </w:pPr>
      <w:r w:rsidRPr="00ED73B6">
        <w:rPr>
          <w:b/>
          <w:lang w:eastAsia="en-GB"/>
        </w:rPr>
        <w:t>nop</w:t>
      </w:r>
      <w:r>
        <w:rPr>
          <w:lang w:eastAsia="en-GB"/>
        </w:rPr>
        <w:t>, used as an F#-compiler internal marker</w:t>
      </w:r>
    </w:p>
    <w:p w14:paraId="2BCBC840" w14:textId="77777777" w:rsidR="008A3A58" w:rsidRDefault="008A3A58" w:rsidP="008A3A58">
      <w:r>
        <w:t>28/9/2009: Here is a dump of the embedded IL we use in FSharp.Core</w:t>
      </w:r>
    </w:p>
    <w:p w14:paraId="43CE01B6" w14:textId="77777777" w:rsidR="008A3A58" w:rsidRPr="00501DDE" w:rsidRDefault="008A3A58" w:rsidP="008A3A58">
      <w:r>
        <w:rPr>
          <w:noProof/>
        </w:rPr>
        <w:t>TYPES:</w:t>
      </w:r>
    </w:p>
    <w:p w14:paraId="51248160" w14:textId="77777777" w:rsidR="006343BB" w:rsidRDefault="008F308C">
      <w:pPr>
        <w:pStyle w:val="Code"/>
      </w:pPr>
      <w:r w:rsidRPr="008F308C">
        <w:t>!0[]</w:t>
      </w:r>
    </w:p>
    <w:p w14:paraId="00842D0D" w14:textId="77777777" w:rsidR="006343BB" w:rsidRDefault="008F308C">
      <w:pPr>
        <w:pStyle w:val="Code"/>
      </w:pPr>
      <w:r w:rsidRPr="008F308C">
        <w:t>!0[0 ...,0 ...]</w:t>
      </w:r>
    </w:p>
    <w:p w14:paraId="69C0F1C9" w14:textId="77777777" w:rsidR="006343BB" w:rsidRDefault="008F308C">
      <w:pPr>
        <w:pStyle w:val="Code"/>
      </w:pPr>
      <w:r w:rsidRPr="008F308C">
        <w:t>!0[0 ...,0 ...,0 ...]</w:t>
      </w:r>
    </w:p>
    <w:p w14:paraId="2A08905A" w14:textId="77777777" w:rsidR="006343BB" w:rsidRDefault="008F308C">
      <w:pPr>
        <w:pStyle w:val="Code"/>
      </w:pPr>
      <w:r w:rsidRPr="008F308C">
        <w:t>!0[0 ...,0 ...,0 ...,0 ...]</w:t>
      </w:r>
    </w:p>
    <w:p w14:paraId="259693F4" w14:textId="77777777" w:rsidR="006343BB" w:rsidRDefault="008F308C">
      <w:pPr>
        <w:pStyle w:val="Code"/>
      </w:pPr>
      <w:r w:rsidRPr="008F308C">
        <w:t>!0&amp;</w:t>
      </w:r>
    </w:p>
    <w:p w14:paraId="1CB6C784" w14:textId="77777777" w:rsidR="006343BB" w:rsidRDefault="008F308C">
      <w:pPr>
        <w:pStyle w:val="Code"/>
      </w:pPr>
      <w:r w:rsidRPr="008F308C">
        <w:t>native int</w:t>
      </w:r>
    </w:p>
    <w:p w14:paraId="2B10DE8F" w14:textId="77777777" w:rsidR="006343BB" w:rsidRDefault="008F308C">
      <w:pPr>
        <w:pStyle w:val="Code"/>
      </w:pPr>
      <w:r w:rsidRPr="008F308C">
        <w:t>!0*</w:t>
      </w:r>
    </w:p>
    <w:p w14:paraId="4136D1FD" w14:textId="77777777" w:rsidR="008A3A58" w:rsidRPr="00501DDE" w:rsidRDefault="008A3A58" w:rsidP="008A3A58">
      <w:pPr>
        <w:rPr>
          <w:noProof/>
        </w:rPr>
      </w:pPr>
      <w:r w:rsidRPr="00501DDE">
        <w:lastRenderedPageBreak/>
        <w:t>INSTRUCTIONS</w:t>
      </w:r>
      <w:r>
        <w:rPr>
          <w:noProof/>
        </w:rPr>
        <w:t>:</w:t>
      </w:r>
    </w:p>
    <w:p w14:paraId="6F22C008" w14:textId="77777777" w:rsidR="006343BB" w:rsidRDefault="008F308C">
      <w:pPr>
        <w:pStyle w:val="Code"/>
      </w:pPr>
      <w:r w:rsidRPr="008F308C">
        <w:t>ldlen.multi, ldelem.multi, stelem.multi, newarr.multi, ldelema.multi</w:t>
      </w:r>
    </w:p>
    <w:p w14:paraId="232DED0B" w14:textId="77777777" w:rsidR="006343BB" w:rsidRDefault="008F308C">
      <w:pPr>
        <w:pStyle w:val="Code"/>
      </w:pPr>
      <w:r w:rsidRPr="008F308C">
        <w:t>ldlen, ldelem.any, stelem.any, newarr, ldelema</w:t>
      </w:r>
    </w:p>
    <w:p w14:paraId="33EB7578" w14:textId="77777777" w:rsidR="006343BB" w:rsidRDefault="006343BB">
      <w:pPr>
        <w:pStyle w:val="Code"/>
      </w:pPr>
    </w:p>
    <w:p w14:paraId="6B065874" w14:textId="77777777" w:rsidR="006343BB" w:rsidRDefault="008F308C">
      <w:pPr>
        <w:pStyle w:val="Code"/>
      </w:pPr>
      <w:r w:rsidRPr="008F308C">
        <w:t>isinst, castclass, box, unbox.any, sizeof, ldnull</w:t>
      </w:r>
    </w:p>
    <w:p w14:paraId="6D7C4E80" w14:textId="77777777" w:rsidR="006343BB" w:rsidRDefault="008F308C">
      <w:pPr>
        <w:pStyle w:val="Code"/>
      </w:pPr>
      <w:r w:rsidRPr="008F308C">
        <w:t>ldobj, stobj, sizeof, localloc</w:t>
      </w:r>
    </w:p>
    <w:p w14:paraId="54DC8826" w14:textId="77777777" w:rsidR="006343BB" w:rsidRDefault="008F308C">
      <w:pPr>
        <w:pStyle w:val="Code"/>
      </w:pPr>
      <w:r w:rsidRPr="008F308C">
        <w:t>ceq, clt, cgt, clt.un, cgt.un</w:t>
      </w:r>
    </w:p>
    <w:p w14:paraId="2B5FF931" w14:textId="77777777" w:rsidR="006343BB" w:rsidRDefault="008F308C">
      <w:pPr>
        <w:pStyle w:val="Code"/>
      </w:pPr>
      <w:r w:rsidRPr="008F308C">
        <w:t>add, sub, div, mul, add.ovf, add.ovf.un, sub.ovf, sub.ovf.un, mul.ovf, mul.ovf.un, div.un, rem, rem.un, neg</w:t>
      </w:r>
    </w:p>
    <w:p w14:paraId="1BE7890C" w14:textId="77777777" w:rsidR="006343BB" w:rsidRDefault="008F308C">
      <w:pPr>
        <w:pStyle w:val="Code"/>
      </w:pPr>
      <w:r w:rsidRPr="008F308C">
        <w:t>and, or, shl, xor, shr, shr.un, not</w:t>
      </w:r>
    </w:p>
    <w:p w14:paraId="1C814656" w14:textId="77777777" w:rsidR="006343BB" w:rsidRDefault="008F308C">
      <w:pPr>
        <w:pStyle w:val="Code"/>
      </w:pPr>
      <w:r w:rsidRPr="008F308C">
        <w:t>throw, rethrow</w:t>
      </w:r>
    </w:p>
    <w:p w14:paraId="267414D4" w14:textId="77777777" w:rsidR="006343BB" w:rsidRDefault="008F308C">
      <w:pPr>
        <w:pStyle w:val="Code"/>
      </w:pPr>
      <w:r w:rsidRPr="008F308C">
        <w:t>conv.i1, conv.i2, conv.i4, conv.i8, conv.i, conv.u1, conv.u2, conv.u4, conv.u8, conv.u, conv.r4, conv.r8, conv.r.un, conv.ovf.i1, conv.ovf.u1, conv.ovf.u2, conv.ovf.i2, conv.ovf.i, conv.ovf.u, conv.ovf.u1.un, conv.ovf.u2.un, conv.ovf.u8, conv.ovf.u8.un, conv.ovf.i8, conv.ovf.i8.un, conv.ovf.u, conv.ovf.u.un, conv.ovf.i, conv.ovf.i.un</w:t>
      </w:r>
    </w:p>
    <w:p w14:paraId="4E4FDCB6" w14:textId="77777777" w:rsidR="006343BB" w:rsidRDefault="008F308C">
      <w:pPr>
        <w:pStyle w:val="Code"/>
      </w:pPr>
      <w:r w:rsidRPr="008F308C">
        <w:t>ldtoken</w:t>
      </w:r>
    </w:p>
    <w:p w14:paraId="68D307D5" w14:textId="77777777" w:rsidR="006343BB" w:rsidRDefault="008F308C">
      <w:pPr>
        <w:pStyle w:val="Code"/>
      </w:pPr>
      <w:r w:rsidRPr="008F308C">
        <w:t>ilzero</w:t>
      </w:r>
    </w:p>
    <w:p w14:paraId="02E06ECB" w14:textId="77777777" w:rsidR="006343BB" w:rsidRDefault="006343BB">
      <w:pPr>
        <w:pStyle w:val="Code"/>
      </w:pPr>
    </w:p>
    <w:p w14:paraId="7707113F" w14:textId="77777777" w:rsidR="006343BB" w:rsidRDefault="008F308C">
      <w:pPr>
        <w:pStyle w:val="Code"/>
      </w:pPr>
      <w:r w:rsidRPr="008F308C">
        <w:t>call "call instance int32 [mscorlib]System.String:: GetHashCode()"</w:t>
      </w:r>
    </w:p>
    <w:p w14:paraId="652DA43C" w14:textId="77777777" w:rsidR="00C52230" w:rsidRDefault="00C52230" w:rsidP="00C52230">
      <w:pPr>
        <w:pStyle w:val="Heading1"/>
      </w:pPr>
      <w:bookmarkStart w:id="60" w:name="_Toc388370432"/>
      <w:r>
        <w:lastRenderedPageBreak/>
        <w:t>Binary Formats (Notes)</w:t>
      </w:r>
      <w:bookmarkEnd w:id="60"/>
    </w:p>
    <w:p w14:paraId="2302766D" w14:textId="77777777" w:rsidR="00C52230" w:rsidRDefault="00C52230" w:rsidP="00C52230">
      <w:r w:rsidRPr="0005660C">
        <w:t xml:space="preserve">F# </w:t>
      </w:r>
      <w:r>
        <w:t>uses 4 binary formats in its compiled DLLs</w:t>
      </w:r>
    </w:p>
    <w:p w14:paraId="30860B44" w14:textId="77777777" w:rsidR="00C52230" w:rsidRDefault="00C52230" w:rsidP="00FB1F3C">
      <w:pPr>
        <w:pStyle w:val="ListParagraph"/>
        <w:numPr>
          <w:ilvl w:val="0"/>
          <w:numId w:val="13"/>
        </w:numPr>
        <w:spacing w:after="200" w:line="276" w:lineRule="auto"/>
        <w:contextualSpacing/>
      </w:pPr>
      <w:r>
        <w:t>The F# signature resource</w:t>
      </w:r>
    </w:p>
    <w:p w14:paraId="216AF71D" w14:textId="77777777" w:rsidR="00C52230" w:rsidRDefault="00C52230" w:rsidP="00FB1F3C">
      <w:pPr>
        <w:pStyle w:val="ListParagraph"/>
        <w:numPr>
          <w:ilvl w:val="0"/>
          <w:numId w:val="13"/>
        </w:numPr>
        <w:spacing w:after="200" w:line="276" w:lineRule="auto"/>
        <w:contextualSpacing/>
      </w:pPr>
      <w:r>
        <w:t>The F# optimization resource</w:t>
      </w:r>
    </w:p>
    <w:p w14:paraId="1F96CAFC" w14:textId="77777777" w:rsidR="00C52230" w:rsidRDefault="00C52230" w:rsidP="00FB1F3C">
      <w:pPr>
        <w:pStyle w:val="ListParagraph"/>
        <w:numPr>
          <w:ilvl w:val="0"/>
          <w:numId w:val="13"/>
        </w:numPr>
        <w:spacing w:after="200" w:line="276" w:lineRule="auto"/>
        <w:contextualSpacing/>
      </w:pPr>
      <w:r>
        <w:t>The F# quotation resource for ReflectedDefinition literals</w:t>
      </w:r>
    </w:p>
    <w:p w14:paraId="76F5E8E8" w14:textId="77777777" w:rsidR="00C52230" w:rsidRDefault="00C52230" w:rsidP="00FB1F3C">
      <w:pPr>
        <w:pStyle w:val="ListParagraph"/>
        <w:numPr>
          <w:ilvl w:val="0"/>
          <w:numId w:val="13"/>
        </w:numPr>
        <w:spacing w:after="200" w:line="276" w:lineRule="auto"/>
        <w:contextualSpacing/>
      </w:pPr>
      <w:r>
        <w:t>The F# quotation byte arrays for quotation literals</w:t>
      </w:r>
    </w:p>
    <w:p w14:paraId="52F4F16F" w14:textId="77777777" w:rsidR="00806A52" w:rsidRDefault="00806A52" w:rsidP="00806A52">
      <w:pPr>
        <w:pStyle w:val="Heading1"/>
      </w:pPr>
      <w:bookmarkStart w:id="61" w:name="_Toc388370433"/>
      <w:r>
        <w:lastRenderedPageBreak/>
        <w:t>F# and Serialization</w:t>
      </w:r>
      <w:bookmarkEnd w:id="61"/>
    </w:p>
    <w:p w14:paraId="19DF118F" w14:textId="77777777" w:rsidR="00806A52" w:rsidRDefault="00806A52" w:rsidP="00806A52">
      <w:r>
        <w:t>The .NET Framework includes at least 5 serializers and about 10 serialization “programming models” (i.e. ways of declaring what data should be serialized and what results). This document describes the current status of the interaction of these technologies with F#.</w:t>
      </w:r>
    </w:p>
    <w:p w14:paraId="1DB15373" w14:textId="77777777" w:rsidR="00806A52" w:rsidRPr="00030EB4" w:rsidRDefault="00806A52" w:rsidP="00806A52">
      <w:r w:rsidRPr="00030EB4">
        <w:t>The problems we have are, in priority order:</w:t>
      </w:r>
    </w:p>
    <w:p w14:paraId="36DB149B" w14:textId="77777777" w:rsidR="006343BB" w:rsidRPr="00030EB4" w:rsidRDefault="00806A52" w:rsidP="00FB1F3C">
      <w:pPr>
        <w:numPr>
          <w:ilvl w:val="0"/>
          <w:numId w:val="18"/>
        </w:numPr>
      </w:pPr>
      <w:r w:rsidRPr="00030EB4">
        <w:t xml:space="preserve">Union types require a funky KnownTypes declaration to enable serialization. </w:t>
      </w:r>
      <w:r w:rsidRPr="00030EB4">
        <w:rPr>
          <w:bCs/>
        </w:rPr>
        <w:t xml:space="preserve">Fundamentally nothing we can do about this. Examples shown further below. </w:t>
      </w:r>
    </w:p>
    <w:p w14:paraId="0DB25022" w14:textId="77777777" w:rsidR="006343BB" w:rsidRPr="00030EB4" w:rsidRDefault="00806A52" w:rsidP="00FB1F3C">
      <w:pPr>
        <w:numPr>
          <w:ilvl w:val="0"/>
          <w:numId w:val="18"/>
        </w:numPr>
      </w:pPr>
      <w:r w:rsidRPr="00030EB4">
        <w:t xml:space="preserve">DataContracts can’t be applied to union values because we can’t apply attributes to union fields. </w:t>
      </w:r>
      <w:r w:rsidRPr="00030EB4">
        <w:rPr>
          <w:bCs/>
        </w:rPr>
        <w:t>This is actually easy to fix and could go in an SP.</w:t>
      </w:r>
    </w:p>
    <w:p w14:paraId="0CB8E951" w14:textId="77777777" w:rsidR="00806A52" w:rsidRPr="00030EB4" w:rsidRDefault="00901BBF" w:rsidP="00FB1F3C">
      <w:pPr>
        <w:numPr>
          <w:ilvl w:val="0"/>
          <w:numId w:val="18"/>
        </w:numPr>
      </w:pPr>
      <w:r w:rsidRPr="00030EB4">
        <w:t>I</w:t>
      </w:r>
      <w:r w:rsidR="00806A52" w:rsidRPr="00030EB4">
        <w:t xml:space="preserve">mmutable values are not serializable in partial trust, e.g. F# tuples, list, option, set, map, union values. </w:t>
      </w:r>
      <w:r w:rsidR="00806A52" w:rsidRPr="00030EB4">
        <w:rPr>
          <w:bCs/>
        </w:rPr>
        <w:t xml:space="preserve">Nothing we can do about this </w:t>
      </w:r>
      <w:r w:rsidRPr="00030EB4">
        <w:rPr>
          <w:bCs/>
        </w:rPr>
        <w:t>without CLR changes</w:t>
      </w:r>
    </w:p>
    <w:p w14:paraId="2CDB8E69" w14:textId="77777777" w:rsidR="00806A52" w:rsidRPr="00030EB4" w:rsidRDefault="00806A52" w:rsidP="00FB1F3C">
      <w:pPr>
        <w:numPr>
          <w:ilvl w:val="0"/>
          <w:numId w:val="18"/>
        </w:numPr>
      </w:pPr>
      <w:r w:rsidRPr="00030EB4">
        <w:t>We need clear user guidance and documentation from the F# perspective – it’s very easy to get lost in this space. But if you stick to a charted path, the results can be quite pleasing. The walkthrough below is a good first step.</w:t>
      </w:r>
    </w:p>
    <w:p w14:paraId="7DF31EA5" w14:textId="77777777" w:rsidR="00806A52" w:rsidRDefault="00806A52" w:rsidP="00806A52">
      <w:pPr>
        <w:pStyle w:val="Heading3"/>
      </w:pPr>
      <w:bookmarkStart w:id="62" w:name="_Toc388370434"/>
      <w:r>
        <w:t>Requirement: Relevant Serializers</w:t>
      </w:r>
      <w:bookmarkEnd w:id="62"/>
    </w:p>
    <w:p w14:paraId="72EB8B3C" w14:textId="77777777" w:rsidR="00806A52" w:rsidRDefault="00806A52" w:rsidP="00806A52">
      <w:r>
        <w:t>The most relevant serializers are:</w:t>
      </w:r>
    </w:p>
    <w:p w14:paraId="51498132" w14:textId="77777777" w:rsidR="00806A52" w:rsidRDefault="00806A52" w:rsidP="00806A52">
      <w:pPr>
        <w:ind w:firstLine="578"/>
        <w:rPr>
          <w:rFonts w:ascii="Consolas" w:hAnsi="Consolas" w:cs="Consolas"/>
          <w:noProof/>
        </w:rPr>
      </w:pPr>
      <w:r>
        <w:rPr>
          <w:rFonts w:ascii="Consolas" w:hAnsi="Consolas" w:cs="Consolas"/>
          <w:noProof/>
        </w:rPr>
        <w:t>System.Runtime.Serialization.Json.DataContractJsonSerialization</w:t>
      </w:r>
    </w:p>
    <w:p w14:paraId="0BEE3382" w14:textId="77777777" w:rsidR="00806A52" w:rsidRDefault="00806A52" w:rsidP="00806A52">
      <w:pPr>
        <w:ind w:firstLine="578"/>
        <w:rPr>
          <w:rFonts w:ascii="Consolas" w:hAnsi="Consolas" w:cs="Consolas"/>
          <w:noProof/>
        </w:rPr>
      </w:pPr>
      <w:r>
        <w:rPr>
          <w:rFonts w:ascii="Consolas" w:hAnsi="Consolas" w:cs="Consolas"/>
          <w:noProof/>
        </w:rPr>
        <w:t>System.Runtime.Serialization.DataContractSerialization (XML)</w:t>
      </w:r>
    </w:p>
    <w:p w14:paraId="4C3ABB9F" w14:textId="77777777" w:rsidR="00806A52" w:rsidRDefault="00806A52" w:rsidP="00806A52">
      <w:pPr>
        <w:ind w:firstLine="578"/>
        <w:rPr>
          <w:rFonts w:ascii="Consolas" w:hAnsi="Consolas" w:cs="Consolas"/>
          <w:noProof/>
        </w:rPr>
      </w:pPr>
      <w:r>
        <w:rPr>
          <w:rFonts w:ascii="Consolas" w:hAnsi="Consolas" w:cs="Consolas"/>
          <w:noProof/>
        </w:rPr>
        <w:t>System.Runtime.Serialization.Formatters.Binary.BinaryFormatter</w:t>
      </w:r>
    </w:p>
    <w:p w14:paraId="043CA1DA" w14:textId="77777777" w:rsidR="00806A52" w:rsidRDefault="00806A52" w:rsidP="00806A52">
      <w:r>
        <w:t>Two less relevant serializers are:</w:t>
      </w:r>
    </w:p>
    <w:p w14:paraId="2519C891" w14:textId="77777777" w:rsidR="00806A52" w:rsidRDefault="00806A52" w:rsidP="00806A52">
      <w:pPr>
        <w:ind w:firstLine="578"/>
        <w:rPr>
          <w:rFonts w:ascii="Consolas" w:hAnsi="Consolas" w:cs="Consolas"/>
          <w:noProof/>
        </w:rPr>
      </w:pPr>
      <w:r>
        <w:rPr>
          <w:rFonts w:ascii="Consolas" w:hAnsi="Consolas" w:cs="Consolas"/>
          <w:noProof/>
        </w:rPr>
        <w:t>System.Runtime.Serialization.Formatters.Soap.SoapFormatter</w:t>
      </w:r>
    </w:p>
    <w:p w14:paraId="69302822" w14:textId="77777777" w:rsidR="00806A52" w:rsidRDefault="00806A52" w:rsidP="00806A52">
      <w:pPr>
        <w:ind w:firstLine="578"/>
        <w:rPr>
          <w:rFonts w:ascii="Consolas" w:hAnsi="Consolas" w:cs="Consolas"/>
          <w:noProof/>
        </w:rPr>
      </w:pPr>
      <w:r>
        <w:rPr>
          <w:rFonts w:ascii="Consolas" w:hAnsi="Consolas" w:cs="Consolas"/>
          <w:noProof/>
        </w:rPr>
        <w:t>System.Xml.Serialization.XmlSerializer</w:t>
      </w:r>
    </w:p>
    <w:p w14:paraId="778088CC" w14:textId="77777777" w:rsidR="00806A52" w:rsidRDefault="00806A52" w:rsidP="00806A52">
      <w:r>
        <w:t>Note: These serializers can be used directly from F#, many samples are given in the rest of this document. For testing, work directly with the serializers rather than working with some upstream technology.</w:t>
      </w:r>
    </w:p>
    <w:p w14:paraId="190D0242" w14:textId="77777777" w:rsidR="00806A52" w:rsidRDefault="00806A52" w:rsidP="00806A52">
      <w:pPr>
        <w:pStyle w:val="Heading3"/>
      </w:pPr>
      <w:bookmarkStart w:id="63" w:name="_Toc388370435"/>
      <w:r>
        <w:t>Requirement: Stability of serialization formats</w:t>
      </w:r>
      <w:bookmarkEnd w:id="63"/>
    </w:p>
    <w:p w14:paraId="231C531A" w14:textId="77777777" w:rsidR="00806A52" w:rsidRDefault="00806A52" w:rsidP="00806A52">
      <w:r>
        <w:t>Serialization formats for F# types or any types interacting with F# programming must be stable and documented.</w:t>
      </w:r>
    </w:p>
    <w:p w14:paraId="10ACDDF8" w14:textId="77777777" w:rsidR="00806A52" w:rsidRDefault="00806A52" w:rsidP="00806A52">
      <w:pPr>
        <w:pStyle w:val="Heading3"/>
      </w:pPr>
      <w:bookmarkStart w:id="64" w:name="_Toc388370436"/>
      <w:r>
        <w:t>Requirement: Interaction with Partial Trust and Security Transparency</w:t>
      </w:r>
      <w:bookmarkEnd w:id="64"/>
    </w:p>
    <w:p w14:paraId="52CC3E8C" w14:textId="77777777" w:rsidR="00806A52" w:rsidRDefault="00806A52" w:rsidP="00806A52">
      <w:r>
        <w:t xml:space="preserve">Serialization should, where possible, be “neutral” w.r.t. partial trust </w:t>
      </w:r>
    </w:p>
    <w:p w14:paraId="00885755" w14:textId="77777777" w:rsidR="00806A52" w:rsidRDefault="00806A52" w:rsidP="00806A52">
      <w:pPr>
        <w:pStyle w:val="ListParagraph"/>
        <w:numPr>
          <w:ilvl w:val="0"/>
          <w:numId w:val="9"/>
        </w:numPr>
      </w:pPr>
      <w:r>
        <w:t>more things may be enabled and start working with full trust</w:t>
      </w:r>
    </w:p>
    <w:p w14:paraId="098AFC86" w14:textId="77777777" w:rsidR="00806A52" w:rsidRDefault="00806A52" w:rsidP="00806A52">
      <w:pPr>
        <w:pStyle w:val="ListParagraph"/>
        <w:numPr>
          <w:ilvl w:val="0"/>
          <w:numId w:val="9"/>
        </w:numPr>
      </w:pPr>
      <w:r>
        <w:t>serialization formats must not change between full and partial trust</w:t>
      </w:r>
    </w:p>
    <w:p w14:paraId="34064D57" w14:textId="77777777" w:rsidR="00806A52" w:rsidRDefault="00806A52" w:rsidP="00806A52">
      <w:pPr>
        <w:pStyle w:val="ListParagraph"/>
        <w:numPr>
          <w:ilvl w:val="0"/>
          <w:numId w:val="9"/>
        </w:numPr>
      </w:pPr>
      <w:r>
        <w:t>where possible, the overall F# programming model should not be influenced by partial/full trust decisions. However, this is problematic for serialization, where strong restrictions do apply in partial trust.</w:t>
      </w:r>
    </w:p>
    <w:p w14:paraId="70D1CB78" w14:textId="77777777" w:rsidR="00806A52" w:rsidRDefault="00806A52" w:rsidP="00806A52">
      <w:r>
        <w:lastRenderedPageBreak/>
        <w:t xml:space="preserve">Some ways of declaring types to be serializable are only available to non-transparent code, e.g. implementing ISerializable. FSharp.Core.dll is a transparent assembly. </w:t>
      </w:r>
    </w:p>
    <w:p w14:paraId="3B77C061" w14:textId="77777777" w:rsidR="00806A52" w:rsidRDefault="00806A52" w:rsidP="00806A52">
      <w:pPr>
        <w:pStyle w:val="Heading3"/>
      </w:pPr>
      <w:bookmarkStart w:id="65" w:name="_Toc388370437"/>
      <w:r>
        <w:t>Requirement: Stability across platforms</w:t>
      </w:r>
      <w:bookmarkEnd w:id="65"/>
    </w:p>
    <w:p w14:paraId="7C1C1C2E" w14:textId="77777777" w:rsidR="00806A52" w:rsidRDefault="00806A52" w:rsidP="00806A52">
      <w:r>
        <w:t>Serialization should be “stable” across platforms, e.g. .NET CF and Silverlight. That is, the modes of access, the wire formats etc. must be stable, and we must know the state of seerialization support on each platform.</w:t>
      </w:r>
    </w:p>
    <w:p w14:paraId="5D7213D6" w14:textId="77777777" w:rsidR="00806A52" w:rsidRDefault="00806A52" w:rsidP="00806A52">
      <w:pPr>
        <w:pStyle w:val="Heading2"/>
      </w:pPr>
      <w:bookmarkStart w:id="66" w:name="_Toc388370438"/>
      <w:r>
        <w:t>Overview of Serializers</w:t>
      </w:r>
      <w:bookmarkEnd w:id="66"/>
    </w:p>
    <w:p w14:paraId="7C6FCDC8" w14:textId="77777777" w:rsidR="00806A52" w:rsidRDefault="00806A52" w:rsidP="00806A52">
      <w:pPr>
        <w:pStyle w:val="Heading3"/>
        <w:rPr>
          <w:noProof/>
        </w:rPr>
      </w:pPr>
      <w:bookmarkStart w:id="67" w:name="_Toc388370439"/>
      <w:r>
        <w:rPr>
          <w:noProof/>
        </w:rPr>
        <w:t>System.Runtime.Serialization.Formatters.Binary.BinaryFormatter</w:t>
      </w:r>
      <w:bookmarkEnd w:id="67"/>
    </w:p>
    <w:p w14:paraId="68367813" w14:textId="77777777" w:rsidR="006343BB" w:rsidRDefault="00806A52">
      <w:r>
        <w:t xml:space="preserve">This </w:t>
      </w:r>
      <w:r w:rsidR="008F308C" w:rsidRPr="008F308C">
        <w:t>uses</w:t>
      </w:r>
      <w:r>
        <w:t xml:space="preserve"> the “all fields” programming model:</w:t>
      </w:r>
    </w:p>
    <w:p w14:paraId="0CA96C03" w14:textId="77777777" w:rsidR="00806A52" w:rsidRDefault="00806A52" w:rsidP="00806A52">
      <w:pPr>
        <w:spacing w:after="0" w:line="240" w:lineRule="auto"/>
      </w:pPr>
    </w:p>
    <w:p w14:paraId="5AA17346" w14:textId="77777777" w:rsidR="006343BB" w:rsidRDefault="00806A52" w:rsidP="00FB1F3C">
      <w:pPr>
        <w:pStyle w:val="ListParagraph"/>
        <w:numPr>
          <w:ilvl w:val="0"/>
          <w:numId w:val="40"/>
        </w:numPr>
      </w:pPr>
      <w:r>
        <w:t xml:space="preserve">Requires “Serializable” bit in the IL type, compilers set this </w:t>
      </w:r>
    </w:p>
    <w:p w14:paraId="7ED02981" w14:textId="77777777" w:rsidR="00806A52" w:rsidRDefault="00806A52" w:rsidP="00FB1F3C">
      <w:pPr>
        <w:pStyle w:val="ListParagraph"/>
        <w:numPr>
          <w:ilvl w:val="1"/>
          <w:numId w:val="16"/>
        </w:numPr>
        <w:spacing w:after="0" w:line="240" w:lineRule="auto"/>
      </w:pPr>
      <w:r>
        <w:t>C# does this when seeing the [Serializable] attribute</w:t>
      </w:r>
    </w:p>
    <w:p w14:paraId="12D53B58" w14:textId="77777777" w:rsidR="00806A52" w:rsidRDefault="00806A52" w:rsidP="00FB1F3C">
      <w:pPr>
        <w:pStyle w:val="ListParagraph"/>
        <w:numPr>
          <w:ilvl w:val="1"/>
          <w:numId w:val="16"/>
        </w:numPr>
        <w:spacing w:after="0" w:line="240" w:lineRule="auto"/>
      </w:pPr>
      <w:r>
        <w:t>F# does this all the time</w:t>
      </w:r>
    </w:p>
    <w:p w14:paraId="19524DA7" w14:textId="77777777" w:rsidR="006343BB" w:rsidRDefault="00806A52" w:rsidP="00FB1F3C">
      <w:pPr>
        <w:pStyle w:val="ListParagraph"/>
        <w:numPr>
          <w:ilvl w:val="0"/>
          <w:numId w:val="16"/>
        </w:numPr>
      </w:pPr>
      <w:r>
        <w:t>Defaults to serialize all the fields, public and private</w:t>
      </w:r>
    </w:p>
    <w:p w14:paraId="0579B95E" w14:textId="77777777" w:rsidR="00806A52" w:rsidRDefault="00806A52" w:rsidP="00FB1F3C">
      <w:pPr>
        <w:pStyle w:val="ListParagraph"/>
        <w:numPr>
          <w:ilvl w:val="0"/>
          <w:numId w:val="16"/>
        </w:numPr>
        <w:spacing w:after="0" w:line="240" w:lineRule="auto"/>
      </w:pPr>
      <w:r>
        <w:t>Can mark fields as NonSerializable</w:t>
      </w:r>
    </w:p>
    <w:p w14:paraId="29C8F962" w14:textId="77777777" w:rsidR="00806A52" w:rsidRDefault="00806A52" w:rsidP="00FB1F3C">
      <w:pPr>
        <w:pStyle w:val="ListParagraph"/>
        <w:numPr>
          <w:ilvl w:val="0"/>
          <w:numId w:val="16"/>
        </w:numPr>
        <w:spacing w:after="0" w:line="240" w:lineRule="auto"/>
      </w:pPr>
      <w:r>
        <w:t>Customize serialization with ISerializable, but can’t do that in a transparent assembly</w:t>
      </w:r>
    </w:p>
    <w:p w14:paraId="1E13DADA" w14:textId="77777777" w:rsidR="00806A52" w:rsidRDefault="00806A52" w:rsidP="00FB1F3C">
      <w:pPr>
        <w:pStyle w:val="ListParagraph"/>
        <w:numPr>
          <w:ilvl w:val="0"/>
          <w:numId w:val="16"/>
        </w:numPr>
        <w:spacing w:after="0" w:line="240" w:lineRule="auto"/>
      </w:pPr>
      <w:r>
        <w:t>Customize serialization with serialization events (OnSerialization, OnDeserialization, ...)</w:t>
      </w:r>
    </w:p>
    <w:p w14:paraId="7ABFA426" w14:textId="77777777" w:rsidR="00806A52" w:rsidRDefault="00806A52" w:rsidP="00806A52">
      <w:pPr>
        <w:spacing w:after="0" w:line="240" w:lineRule="auto"/>
      </w:pPr>
    </w:p>
    <w:p w14:paraId="25094689" w14:textId="77777777" w:rsidR="00806A52" w:rsidRDefault="00806A52" w:rsidP="00806A52">
      <w:pPr>
        <w:spacing w:after="0" w:line="240" w:lineRule="auto"/>
      </w:pPr>
      <w:r>
        <w:t>The output of BinaryFormatter is “tightly coupled”</w:t>
      </w:r>
    </w:p>
    <w:p w14:paraId="6FE3ABA4" w14:textId="77777777" w:rsidR="00806A52" w:rsidRDefault="00806A52" w:rsidP="00FB1F3C">
      <w:pPr>
        <w:pStyle w:val="ListParagraph"/>
        <w:numPr>
          <w:ilvl w:val="0"/>
          <w:numId w:val="16"/>
        </w:numPr>
        <w:spacing w:after="0" w:line="240" w:lineRule="auto"/>
      </w:pPr>
      <w:r>
        <w:t>Writes the type name, assembly name, assembly version</w:t>
      </w:r>
    </w:p>
    <w:p w14:paraId="0C3CA36C" w14:textId="77777777" w:rsidR="00806A52" w:rsidRDefault="00806A52" w:rsidP="00FB1F3C">
      <w:pPr>
        <w:pStyle w:val="ListParagraph"/>
        <w:numPr>
          <w:ilvl w:val="0"/>
          <w:numId w:val="16"/>
        </w:numPr>
        <w:spacing w:after="0" w:line="240" w:lineRule="auto"/>
      </w:pPr>
      <w:r>
        <w:t>Needs the same assembly on deserialization. This is a bad requirement that leads to extreme fragility of serialized data.</w:t>
      </w:r>
    </w:p>
    <w:p w14:paraId="0D562EFE" w14:textId="77777777" w:rsidR="006343BB" w:rsidRDefault="006343BB">
      <w:pPr>
        <w:ind w:left="431"/>
      </w:pPr>
    </w:p>
    <w:p w14:paraId="3E558810" w14:textId="77777777" w:rsidR="00806A52" w:rsidRDefault="00806A52" w:rsidP="00806A52">
      <w:pPr>
        <w:spacing w:after="0" w:line="240" w:lineRule="auto"/>
      </w:pPr>
      <w:r>
        <w:t>BinaryFormatter is highly dependent on desktop CLR</w:t>
      </w:r>
    </w:p>
    <w:p w14:paraId="725193B8" w14:textId="77777777" w:rsidR="00806A52" w:rsidRDefault="00806A52" w:rsidP="00FB1F3C">
      <w:pPr>
        <w:pStyle w:val="ListParagraph"/>
        <w:numPr>
          <w:ilvl w:val="0"/>
          <w:numId w:val="16"/>
        </w:numPr>
        <w:spacing w:after="0" w:line="240" w:lineRule="auto"/>
      </w:pPr>
      <w:r>
        <w:t xml:space="preserve">not on Silverlight </w:t>
      </w:r>
    </w:p>
    <w:p w14:paraId="3E9CE5BE" w14:textId="77777777" w:rsidR="00806A52" w:rsidRDefault="00806A52" w:rsidP="00FB1F3C">
      <w:pPr>
        <w:pStyle w:val="ListParagraph"/>
        <w:numPr>
          <w:ilvl w:val="0"/>
          <w:numId w:val="16"/>
        </w:numPr>
        <w:spacing w:after="0" w:line="240" w:lineRule="auto"/>
      </w:pPr>
      <w:r>
        <w:t xml:space="preserve">not on CF </w:t>
      </w:r>
    </w:p>
    <w:p w14:paraId="24267315" w14:textId="77777777" w:rsidR="00806A52" w:rsidRDefault="00806A52" w:rsidP="00FB1F3C">
      <w:pPr>
        <w:pStyle w:val="ListParagraph"/>
        <w:numPr>
          <w:ilvl w:val="0"/>
          <w:numId w:val="16"/>
        </w:numPr>
        <w:spacing w:after="0" w:line="240" w:lineRule="auto"/>
      </w:pPr>
      <w:r>
        <w:t>if on Mono, certainly not the same serialization format.</w:t>
      </w:r>
    </w:p>
    <w:p w14:paraId="7219A3EC" w14:textId="77777777" w:rsidR="00806A52" w:rsidRDefault="00806A52" w:rsidP="00806A52">
      <w:pPr>
        <w:pStyle w:val="Heading3"/>
        <w:rPr>
          <w:noProof/>
        </w:rPr>
      </w:pPr>
      <w:bookmarkStart w:id="68" w:name="_Toc388370440"/>
      <w:r>
        <w:rPr>
          <w:noProof/>
        </w:rPr>
        <w:t>System.</w:t>
      </w:r>
      <w:r w:rsidRPr="00EC7B51">
        <w:t xml:space="preserve"> </w:t>
      </w:r>
      <w:r w:rsidRPr="00EC7B51">
        <w:rPr>
          <w:noProof/>
        </w:rPr>
        <w:t>Runtime.Serialization.DataContractSerialization</w:t>
      </w:r>
      <w:r>
        <w:rPr>
          <w:noProof/>
        </w:rPr>
        <w:t xml:space="preserve"> and System.</w:t>
      </w:r>
      <w:r w:rsidRPr="00EC7B51">
        <w:t xml:space="preserve"> </w:t>
      </w:r>
      <w:r w:rsidRPr="00EC7B51">
        <w:rPr>
          <w:noProof/>
        </w:rPr>
        <w:t>Runtime.Serialization.</w:t>
      </w:r>
      <w:r>
        <w:rPr>
          <w:noProof/>
        </w:rPr>
        <w:t>Json.</w:t>
      </w:r>
      <w:r w:rsidRPr="00EC7B51">
        <w:rPr>
          <w:noProof/>
        </w:rPr>
        <w:t>DataContract</w:t>
      </w:r>
      <w:r>
        <w:rPr>
          <w:noProof/>
        </w:rPr>
        <w:t>JsonSerializer</w:t>
      </w:r>
      <w:bookmarkEnd w:id="68"/>
    </w:p>
    <w:p w14:paraId="5CB296E2" w14:textId="77777777" w:rsidR="00806A52" w:rsidRDefault="00806A52" w:rsidP="00806A52">
      <w:r w:rsidRPr="00EC7B51">
        <w:rPr>
          <w:noProof/>
        </w:rPr>
        <w:t>DataContract</w:t>
      </w:r>
      <w:r>
        <w:rPr>
          <w:noProof/>
        </w:rPr>
        <w:t>Serializer</w:t>
      </w:r>
      <w:r>
        <w:t xml:space="preserve"> is a contract-based serializer which writes XML.  The JSON serializer is functionally very similar to</w:t>
      </w:r>
      <w:r w:rsidRPr="00EC7B51">
        <w:rPr>
          <w:noProof/>
        </w:rPr>
        <w:t xml:space="preserve"> DataContract</w:t>
      </w:r>
      <w:r>
        <w:rPr>
          <w:noProof/>
        </w:rPr>
        <w:t>Serializer, except it writes JSON instead of XML</w:t>
      </w:r>
    </w:p>
    <w:p w14:paraId="4A534992" w14:textId="77777777" w:rsidR="00806A52" w:rsidRDefault="00806A52" w:rsidP="00806A52">
      <w:r>
        <w:t>Charcteristics of a contract-based serializer:</w:t>
      </w:r>
    </w:p>
    <w:p w14:paraId="783A4E56" w14:textId="77777777" w:rsidR="00806A52" w:rsidRPr="00EC7B51" w:rsidRDefault="00806A52" w:rsidP="00FB1F3C">
      <w:pPr>
        <w:pStyle w:val="ListParagraph"/>
        <w:numPr>
          <w:ilvl w:val="0"/>
          <w:numId w:val="16"/>
        </w:numPr>
      </w:pPr>
      <w:r>
        <w:t xml:space="preserve">The user </w:t>
      </w:r>
      <w:r w:rsidRPr="00EC7B51">
        <w:t>provide a System.Type which is the root type of the object graph being serialized and deserialized</w:t>
      </w:r>
    </w:p>
    <w:p w14:paraId="6FDC3373" w14:textId="77777777" w:rsidR="00806A52" w:rsidRDefault="00806A52" w:rsidP="00FB1F3C">
      <w:pPr>
        <w:pStyle w:val="ListParagraph"/>
        <w:numPr>
          <w:ilvl w:val="0"/>
          <w:numId w:val="16"/>
        </w:numPr>
      </w:pPr>
      <w:r>
        <w:t>Uses a very information-minimal format on the wire. Most information is left implicit. The same formatted data can match many types.</w:t>
      </w:r>
    </w:p>
    <w:p w14:paraId="6DAEA681" w14:textId="77777777" w:rsidR="00806A52" w:rsidRDefault="00806A52" w:rsidP="00FB1F3C">
      <w:pPr>
        <w:pStyle w:val="ListParagraph"/>
        <w:numPr>
          <w:ilvl w:val="0"/>
          <w:numId w:val="16"/>
        </w:numPr>
      </w:pPr>
      <w:r>
        <w:t>Each type can declare a set of “known types” (KnownTypeAttribute)</w:t>
      </w:r>
    </w:p>
    <w:p w14:paraId="60369A13" w14:textId="77777777" w:rsidR="00806A52" w:rsidRDefault="00806A52" w:rsidP="00FB1F3C">
      <w:pPr>
        <w:pStyle w:val="ListParagraph"/>
        <w:numPr>
          <w:ilvl w:val="0"/>
          <w:numId w:val="16"/>
        </w:numPr>
      </w:pPr>
      <w:r>
        <w:t>It will not write assembly name for known types (?)</w:t>
      </w:r>
    </w:p>
    <w:p w14:paraId="29C1A471" w14:textId="77777777" w:rsidR="00806A52" w:rsidRDefault="00806A52" w:rsidP="00FB1F3C">
      <w:pPr>
        <w:pStyle w:val="ListParagraph"/>
        <w:numPr>
          <w:ilvl w:val="0"/>
          <w:numId w:val="16"/>
        </w:numPr>
      </w:pPr>
      <w:r>
        <w:lastRenderedPageBreak/>
        <w:t>It will write type names for unknown types.</w:t>
      </w:r>
    </w:p>
    <w:p w14:paraId="04CE5F37" w14:textId="77777777" w:rsidR="00806A52" w:rsidRDefault="00806A52" w:rsidP="00FB1F3C">
      <w:pPr>
        <w:pStyle w:val="ListParagraph"/>
        <w:numPr>
          <w:ilvl w:val="0"/>
          <w:numId w:val="16"/>
        </w:numPr>
      </w:pPr>
      <w:r>
        <w:t xml:space="preserve">Known types can also be specified when constructing the serializer/deserializer  </w:t>
      </w:r>
    </w:p>
    <w:p w14:paraId="7C27847D" w14:textId="77777777" w:rsidR="00806A52" w:rsidRDefault="00806A52" w:rsidP="00FB1F3C">
      <w:pPr>
        <w:pStyle w:val="ListParagraph"/>
        <w:numPr>
          <w:ilvl w:val="0"/>
          <w:numId w:val="16"/>
        </w:numPr>
      </w:pPr>
      <w:r>
        <w:t>Known types can be declared on classes. These apply during the processing of the subgraph for that class</w:t>
      </w:r>
    </w:p>
    <w:p w14:paraId="1312A281" w14:textId="77777777" w:rsidR="00806A52" w:rsidRDefault="00806A52" w:rsidP="00806A52">
      <w:pPr>
        <w:spacing w:after="0" w:line="240" w:lineRule="auto"/>
      </w:pPr>
      <w:r>
        <w:t>This serializer does not require a public default constructor, and there is no way to tell the serializer to use the default constructor. Instead the following “back door” is used to construct objects as uninitialized:</w:t>
      </w:r>
    </w:p>
    <w:p w14:paraId="4CF0E257" w14:textId="77777777" w:rsidR="00806A52" w:rsidRDefault="00806A52" w:rsidP="00806A52">
      <w:pPr>
        <w:spacing w:after="0" w:line="240" w:lineRule="auto"/>
      </w:pPr>
    </w:p>
    <w:p w14:paraId="5027F547" w14:textId="77777777" w:rsidR="00806A52" w:rsidRDefault="00806A52" w:rsidP="00FB1F3C">
      <w:pPr>
        <w:pStyle w:val="ListParagraph"/>
        <w:numPr>
          <w:ilvl w:val="0"/>
          <w:numId w:val="16"/>
        </w:numPr>
        <w:spacing w:after="0" w:line="240" w:lineRule="auto"/>
      </w:pPr>
      <w:r w:rsidRPr="00EC7B51">
        <w:rPr>
          <w:rFonts w:ascii="Consolas" w:hAnsi="Consolas" w:cs="Consolas"/>
          <w:noProof/>
        </w:rPr>
        <w:t>System.Runtime.Serialization.FormatterServices.GetUninitializedObject</w:t>
      </w:r>
      <w:r>
        <w:rPr>
          <w:rFonts w:ascii="Consolas" w:hAnsi="Consolas" w:cs="Consolas"/>
          <w:noProof/>
        </w:rPr>
        <w:t xml:space="preserve">. </w:t>
      </w:r>
      <w:r>
        <w:t xml:space="preserve">Other the other “back door” hooks in that class may also be used in the implementation – this is not entirely clear, e.g. </w:t>
      </w:r>
      <w:r w:rsidRPr="00F516AB">
        <w:rPr>
          <w:rFonts w:ascii="Consolas" w:hAnsi="Consolas" w:cs="Consolas"/>
          <w:noProof/>
        </w:rPr>
        <w:t>System.Runtime.Serialization.FormatterServices.GetSafeUninitializedObject</w:t>
      </w:r>
    </w:p>
    <w:p w14:paraId="27F97E2F" w14:textId="77777777" w:rsidR="00806A52" w:rsidRDefault="00806A52" w:rsidP="00806A52"/>
    <w:p w14:paraId="296A9F4D" w14:textId="77777777" w:rsidR="00806A52" w:rsidRDefault="00806A52" w:rsidP="00806A52">
      <w:r>
        <w:t>However in patial trust the serializer does require a public default constructor.</w:t>
      </w:r>
    </w:p>
    <w:p w14:paraId="7A6E18B9" w14:textId="77777777" w:rsidR="00806A52" w:rsidRDefault="00806A52" w:rsidP="00806A52">
      <w:pPr>
        <w:pStyle w:val="Heading3"/>
        <w:rPr>
          <w:noProof/>
        </w:rPr>
      </w:pPr>
      <w:bookmarkStart w:id="69" w:name="_Toc388370441"/>
      <w:r>
        <w:rPr>
          <w:noProof/>
        </w:rPr>
        <w:t>System.Runtime.Serialization.Formatters.Soap.SoapFormatter</w:t>
      </w:r>
      <w:bookmarkEnd w:id="69"/>
    </w:p>
    <w:p w14:paraId="6CB7638C" w14:textId="77777777" w:rsidR="00806A52" w:rsidRDefault="00806A52" w:rsidP="00806A52">
      <w:r>
        <w:t>SoapFormatter is marked obsolete . It uses a similar model as BinaryFormatter</w:t>
      </w:r>
    </w:p>
    <w:p w14:paraId="5272D2E4" w14:textId="77777777" w:rsidR="00806A52" w:rsidRDefault="00806A52" w:rsidP="00FB1F3C">
      <w:pPr>
        <w:pStyle w:val="ListParagraph"/>
        <w:numPr>
          <w:ilvl w:val="0"/>
          <w:numId w:val="16"/>
        </w:numPr>
        <w:spacing w:after="0" w:line="240" w:lineRule="auto"/>
      </w:pPr>
      <w:r>
        <w:t>Will hit it in “old remoting scenarios”</w:t>
      </w:r>
    </w:p>
    <w:p w14:paraId="1A11575D" w14:textId="77777777" w:rsidR="00806A52" w:rsidRDefault="00806A52" w:rsidP="00FB1F3C">
      <w:pPr>
        <w:pStyle w:val="ListParagraph"/>
        <w:numPr>
          <w:ilvl w:val="0"/>
          <w:numId w:val="16"/>
        </w:numPr>
        <w:spacing w:after="0" w:line="240" w:lineRule="auto"/>
      </w:pPr>
      <w:r>
        <w:t>Even for .NET remoting we recommend to use binary formatter</w:t>
      </w:r>
    </w:p>
    <w:p w14:paraId="265138CB" w14:textId="77777777" w:rsidR="00806A52" w:rsidRDefault="00806A52" w:rsidP="00FB1F3C">
      <w:pPr>
        <w:pStyle w:val="ListParagraph"/>
        <w:numPr>
          <w:ilvl w:val="0"/>
          <w:numId w:val="16"/>
        </w:numPr>
        <w:spacing w:after="0" w:line="240" w:lineRule="auto"/>
      </w:pPr>
      <w:r>
        <w:t>Obsolete message tells you to use binary formatter</w:t>
      </w:r>
    </w:p>
    <w:p w14:paraId="14FC8B75" w14:textId="77777777" w:rsidR="00806A52" w:rsidRDefault="00806A52" w:rsidP="00FB1F3C">
      <w:pPr>
        <w:pStyle w:val="ListParagraph"/>
        <w:numPr>
          <w:ilvl w:val="0"/>
          <w:numId w:val="16"/>
        </w:numPr>
        <w:spacing w:after="0" w:line="240" w:lineRule="auto"/>
      </w:pPr>
      <w:r>
        <w:t>not on Silverlight</w:t>
      </w:r>
    </w:p>
    <w:p w14:paraId="377EB476" w14:textId="77777777" w:rsidR="00806A52" w:rsidRDefault="00806A52" w:rsidP="00FB1F3C">
      <w:pPr>
        <w:pStyle w:val="ListParagraph"/>
        <w:numPr>
          <w:ilvl w:val="0"/>
          <w:numId w:val="16"/>
        </w:numPr>
        <w:spacing w:after="0" w:line="240" w:lineRule="auto"/>
      </w:pPr>
      <w:r>
        <w:t>not on CF (???)</w:t>
      </w:r>
    </w:p>
    <w:p w14:paraId="12DDEC1C" w14:textId="77777777" w:rsidR="00806A52" w:rsidRDefault="00806A52" w:rsidP="00806A52">
      <w:pPr>
        <w:pStyle w:val="Heading3"/>
        <w:rPr>
          <w:noProof/>
        </w:rPr>
      </w:pPr>
      <w:bookmarkStart w:id="70" w:name="_Toc388370442"/>
      <w:r>
        <w:rPr>
          <w:noProof/>
        </w:rPr>
        <w:t>System.Xml.Serialization.XmlSerializer</w:t>
      </w:r>
      <w:bookmarkEnd w:id="70"/>
    </w:p>
    <w:p w14:paraId="66B7AE75" w14:textId="77777777" w:rsidR="00806A52" w:rsidRDefault="00806A52" w:rsidP="00806A52">
      <w:pPr>
        <w:spacing w:after="0" w:line="240" w:lineRule="auto"/>
      </w:pPr>
      <w:r>
        <w:t>Note: this serializer is harder to use from F#, because of the requirement for a parameterless constructor.</w:t>
      </w:r>
    </w:p>
    <w:p w14:paraId="2FACB8DD" w14:textId="77777777" w:rsidR="00806A52" w:rsidRDefault="00806A52" w:rsidP="00806A52">
      <w:pPr>
        <w:spacing w:after="0" w:line="240" w:lineRule="auto"/>
      </w:pPr>
    </w:p>
    <w:p w14:paraId="103CC184" w14:textId="77777777" w:rsidR="00806A52" w:rsidRDefault="00806A52" w:rsidP="00806A52">
      <w:pPr>
        <w:spacing w:after="0" w:line="240" w:lineRule="auto"/>
      </w:pPr>
      <w:r>
        <w:t>This is a contract based serializer.This means</w:t>
      </w:r>
    </w:p>
    <w:p w14:paraId="05D8A685" w14:textId="77777777" w:rsidR="00806A52" w:rsidRDefault="00806A52" w:rsidP="00FB1F3C">
      <w:pPr>
        <w:pStyle w:val="ListParagraph"/>
        <w:numPr>
          <w:ilvl w:val="0"/>
          <w:numId w:val="16"/>
        </w:numPr>
        <w:spacing w:after="0" w:line="240" w:lineRule="auto"/>
      </w:pPr>
      <w:r>
        <w:t xml:space="preserve">Will not write assembly name or type name for known types. </w:t>
      </w:r>
    </w:p>
    <w:p w14:paraId="6378ED51" w14:textId="77777777" w:rsidR="00806A52" w:rsidRDefault="00806A52" w:rsidP="00FB1F3C">
      <w:pPr>
        <w:pStyle w:val="ListParagraph"/>
        <w:numPr>
          <w:ilvl w:val="0"/>
          <w:numId w:val="16"/>
        </w:numPr>
        <w:spacing w:after="0" w:line="240" w:lineRule="auto"/>
      </w:pPr>
      <w:r>
        <w:t>Will write type names for unknown types.</w:t>
      </w:r>
    </w:p>
    <w:p w14:paraId="313534B0" w14:textId="77777777" w:rsidR="00806A52" w:rsidRDefault="00806A52" w:rsidP="00FB1F3C">
      <w:pPr>
        <w:pStyle w:val="ListParagraph"/>
        <w:numPr>
          <w:ilvl w:val="0"/>
          <w:numId w:val="16"/>
        </w:numPr>
        <w:spacing w:after="0" w:line="240" w:lineRule="auto"/>
      </w:pPr>
      <w:r>
        <w:t>Each type can declare a set of “known types” (XmlIncludeAttribute)</w:t>
      </w:r>
    </w:p>
    <w:p w14:paraId="61330BDE" w14:textId="77777777" w:rsidR="00806A52" w:rsidRDefault="00806A52" w:rsidP="00FB1F3C">
      <w:pPr>
        <w:pStyle w:val="ListParagraph"/>
        <w:numPr>
          <w:ilvl w:val="0"/>
          <w:numId w:val="16"/>
        </w:numPr>
        <w:spacing w:after="0" w:line="240" w:lineRule="auto"/>
      </w:pPr>
      <w:r>
        <w:t xml:space="preserve">Known types can also be specified when constructing the serialzier/deserializer  </w:t>
      </w:r>
    </w:p>
    <w:p w14:paraId="7E5B2BDF" w14:textId="77777777" w:rsidR="00806A52" w:rsidRDefault="00806A52" w:rsidP="00FB1F3C">
      <w:pPr>
        <w:pStyle w:val="ListParagraph"/>
        <w:numPr>
          <w:ilvl w:val="0"/>
          <w:numId w:val="16"/>
        </w:numPr>
        <w:spacing w:after="0" w:line="240" w:lineRule="auto"/>
      </w:pPr>
      <w:r>
        <w:t>Known types can be declared on classes. These apply during the processing of the subgraph for that class</w:t>
      </w:r>
    </w:p>
    <w:p w14:paraId="0AAEFD41" w14:textId="77777777" w:rsidR="00806A52" w:rsidRDefault="00806A52" w:rsidP="00806A52">
      <w:r>
        <w:t xml:space="preserve"> </w:t>
      </w:r>
    </w:p>
    <w:p w14:paraId="7636682C" w14:textId="77777777" w:rsidR="00806A52" w:rsidRDefault="00806A52" w:rsidP="00FB1F3C">
      <w:pPr>
        <w:pStyle w:val="ListParagraph"/>
        <w:numPr>
          <w:ilvl w:val="0"/>
          <w:numId w:val="16"/>
        </w:numPr>
        <w:spacing w:after="0" w:line="240" w:lineRule="auto"/>
      </w:pPr>
      <w:r>
        <w:t>must provide a System.Type which is the root type of the object graph being serialized and deserialized</w:t>
      </w:r>
    </w:p>
    <w:p w14:paraId="20475DB7" w14:textId="77777777" w:rsidR="00806A52" w:rsidRDefault="00806A52" w:rsidP="00FB1F3C">
      <w:pPr>
        <w:pStyle w:val="ListParagraph"/>
        <w:numPr>
          <w:ilvl w:val="0"/>
          <w:numId w:val="16"/>
        </w:numPr>
        <w:spacing w:after="0" w:line="240" w:lineRule="auto"/>
      </w:pPr>
      <w:r>
        <w:t>will only serialize public fields and properties of public types</w:t>
      </w:r>
    </w:p>
    <w:p w14:paraId="6CE30786" w14:textId="77777777" w:rsidR="00806A52" w:rsidRDefault="00806A52" w:rsidP="00FB1F3C">
      <w:pPr>
        <w:pStyle w:val="ListParagraph"/>
        <w:numPr>
          <w:ilvl w:val="0"/>
          <w:numId w:val="16"/>
        </w:numPr>
        <w:spacing w:after="0" w:line="240" w:lineRule="auto"/>
      </w:pPr>
      <w:r>
        <w:t>Deliberate schema compat between</w:t>
      </w:r>
    </w:p>
    <w:p w14:paraId="5CA49BE9" w14:textId="77777777" w:rsidR="00806A52" w:rsidRDefault="00806A52" w:rsidP="00FB1F3C">
      <w:pPr>
        <w:pStyle w:val="ListParagraph"/>
        <w:numPr>
          <w:ilvl w:val="1"/>
          <w:numId w:val="16"/>
        </w:numPr>
        <w:spacing w:after="0" w:line="240" w:lineRule="auto"/>
      </w:pPr>
      <w:r>
        <w:t>List&lt;T&gt; and T[] and everything else that looks like IEnumerable</w:t>
      </w:r>
    </w:p>
    <w:p w14:paraId="31FE19C7" w14:textId="77777777" w:rsidR="00806A52" w:rsidRDefault="00806A52" w:rsidP="00FB1F3C">
      <w:pPr>
        <w:pStyle w:val="ListParagraph"/>
        <w:numPr>
          <w:ilvl w:val="1"/>
          <w:numId w:val="16"/>
        </w:numPr>
        <w:spacing w:after="0" w:line="240" w:lineRule="auto"/>
      </w:pPr>
      <w:r>
        <w:t>Dictionaries will all “look alike”</w:t>
      </w:r>
    </w:p>
    <w:p w14:paraId="7C2FC2DA" w14:textId="77777777" w:rsidR="00806A52" w:rsidRDefault="00806A52" w:rsidP="00806A52"/>
    <w:p w14:paraId="4F53240C" w14:textId="77777777" w:rsidR="00806A52" w:rsidRDefault="00806A52" w:rsidP="00FB1F3C">
      <w:pPr>
        <w:pStyle w:val="ListParagraph"/>
        <w:numPr>
          <w:ilvl w:val="0"/>
          <w:numId w:val="16"/>
        </w:numPr>
        <w:spacing w:after="0" w:line="240" w:lineRule="auto"/>
      </w:pPr>
      <w:r>
        <w:t>requires a public default constructor, no way to tell the serializer to use the default constructor</w:t>
      </w:r>
    </w:p>
    <w:p w14:paraId="439ACE21" w14:textId="77777777" w:rsidR="00806A52" w:rsidRDefault="00806A52" w:rsidP="00FB1F3C">
      <w:pPr>
        <w:pStyle w:val="ListParagraph"/>
        <w:numPr>
          <w:ilvl w:val="0"/>
          <w:numId w:val="16"/>
        </w:numPr>
        <w:spacing w:after="0" w:line="240" w:lineRule="auto"/>
      </w:pPr>
      <w:r>
        <w:t>requires setters on properties</w:t>
      </w:r>
    </w:p>
    <w:p w14:paraId="24E2A5CD" w14:textId="77777777" w:rsidR="00806A52" w:rsidRDefault="00806A52" w:rsidP="00FB1F3C">
      <w:pPr>
        <w:pStyle w:val="ListParagraph"/>
        <w:numPr>
          <w:ilvl w:val="0"/>
          <w:numId w:val="16"/>
        </w:numPr>
        <w:spacing w:after="0" w:line="240" w:lineRule="auto"/>
      </w:pPr>
      <w:r>
        <w:t>to customize, use XmlElementAttribute, XmlTypeAttribute, .. These are designed to control exactly how things appear on the wire.</w:t>
      </w:r>
    </w:p>
    <w:p w14:paraId="25FF6CD6" w14:textId="77777777" w:rsidR="00806A52" w:rsidRDefault="00806A52" w:rsidP="00FB1F3C">
      <w:pPr>
        <w:pStyle w:val="ListParagraph"/>
        <w:numPr>
          <w:ilvl w:val="0"/>
          <w:numId w:val="16"/>
        </w:numPr>
        <w:spacing w:after="0" w:line="240" w:lineRule="auto"/>
      </w:pPr>
      <w:r>
        <w:t>Comes with tools for XML/Object mapping, i.e.</w:t>
      </w:r>
    </w:p>
    <w:p w14:paraId="52FF0C88" w14:textId="77777777" w:rsidR="00806A52" w:rsidRDefault="00806A52" w:rsidP="00FB1F3C">
      <w:pPr>
        <w:pStyle w:val="ListParagraph"/>
        <w:numPr>
          <w:ilvl w:val="1"/>
          <w:numId w:val="16"/>
        </w:numPr>
        <w:spacing w:after="0" w:line="240" w:lineRule="auto"/>
      </w:pPr>
      <w:r>
        <w:t xml:space="preserve">xsd.exe (thin wrapper over </w:t>
      </w:r>
      <w:r>
        <w:rPr>
          <w:rFonts w:ascii="Consolas" w:hAnsi="Consolas" w:cs="Consolas"/>
          <w:noProof/>
        </w:rPr>
        <w:t>System.Xml.Serialization.XmlSchemaImporter, System.Xml.Serialization.XmlSchemaExporter)</w:t>
      </w:r>
    </w:p>
    <w:p w14:paraId="1D909F7D" w14:textId="77777777" w:rsidR="00806A52" w:rsidRDefault="00806A52" w:rsidP="00FB1F3C">
      <w:pPr>
        <w:pStyle w:val="ListParagraph"/>
        <w:numPr>
          <w:ilvl w:val="0"/>
          <w:numId w:val="16"/>
        </w:numPr>
        <w:spacing w:after="0" w:line="240" w:lineRule="auto"/>
      </w:pPr>
      <w:r>
        <w:t>Can customize IXmlSerializable, lets you “write whatever you want to an XmlReader, you’re responsible for reading it back”</w:t>
      </w:r>
    </w:p>
    <w:p w14:paraId="50434F55" w14:textId="77777777" w:rsidR="00806A52" w:rsidRDefault="00806A52" w:rsidP="00FB1F3C">
      <w:pPr>
        <w:pStyle w:val="ListParagraph"/>
        <w:numPr>
          <w:ilvl w:val="0"/>
          <w:numId w:val="16"/>
        </w:numPr>
        <w:spacing w:after="0" w:line="240" w:lineRule="auto"/>
      </w:pPr>
      <w:r>
        <w:t>Does not preserve the object graph at all</w:t>
      </w:r>
    </w:p>
    <w:p w14:paraId="41475050" w14:textId="77777777" w:rsidR="00806A52" w:rsidRDefault="00806A52" w:rsidP="00FB1F3C">
      <w:pPr>
        <w:pStyle w:val="ListParagraph"/>
        <w:numPr>
          <w:ilvl w:val="0"/>
          <w:numId w:val="16"/>
        </w:numPr>
        <w:spacing w:after="0" w:line="240" w:lineRule="auto"/>
      </w:pPr>
      <w:r>
        <w:t>Throws exception when cycles detected (won’t stack overflow)</w:t>
      </w:r>
    </w:p>
    <w:p w14:paraId="67E0DE22" w14:textId="77777777" w:rsidR="00806A52" w:rsidRDefault="00806A52" w:rsidP="00FB1F3C">
      <w:pPr>
        <w:pStyle w:val="ListParagraph"/>
        <w:numPr>
          <w:ilvl w:val="0"/>
          <w:numId w:val="16"/>
        </w:numPr>
        <w:spacing w:after="0" w:line="240" w:lineRule="auto"/>
      </w:pPr>
      <w:r>
        <w:lastRenderedPageBreak/>
        <w:t>Supports serialization events (OnSerialization, OnDeserialization, ...)</w:t>
      </w:r>
    </w:p>
    <w:p w14:paraId="38B6ACB9" w14:textId="77777777" w:rsidR="00806A52" w:rsidRDefault="00806A52" w:rsidP="00FB1F3C">
      <w:pPr>
        <w:pStyle w:val="ListParagraph"/>
        <w:numPr>
          <w:ilvl w:val="0"/>
          <w:numId w:val="16"/>
        </w:numPr>
        <w:spacing w:after="0" w:line="240" w:lineRule="auto"/>
      </w:pPr>
      <w:r>
        <w:t xml:space="preserve"> (is on Silverlight)</w:t>
      </w:r>
    </w:p>
    <w:p w14:paraId="530CFE09" w14:textId="77777777" w:rsidR="00806A52" w:rsidRDefault="00806A52" w:rsidP="00FB1F3C">
      <w:pPr>
        <w:pStyle w:val="ListParagraph"/>
        <w:numPr>
          <w:ilvl w:val="0"/>
          <w:numId w:val="16"/>
        </w:numPr>
        <w:spacing w:after="0" w:line="240" w:lineRule="auto"/>
      </w:pPr>
      <w:r>
        <w:t>(on CF 2.0??? 3.5???)</w:t>
      </w:r>
    </w:p>
    <w:p w14:paraId="347A8E64" w14:textId="77777777" w:rsidR="00806A52" w:rsidRDefault="00806A52" w:rsidP="00806A52">
      <w:pPr>
        <w:spacing w:after="0" w:line="240" w:lineRule="auto"/>
      </w:pPr>
    </w:p>
    <w:p w14:paraId="5CB5541D" w14:textId="77777777" w:rsidR="00806A52" w:rsidRDefault="00806A52" w:rsidP="00806A52">
      <w:pPr>
        <w:spacing w:after="0" w:line="240" w:lineRule="auto"/>
      </w:pPr>
      <w:r>
        <w:t>This serializer is used for the following upstream technologies:</w:t>
      </w:r>
    </w:p>
    <w:p w14:paraId="3368C8CF" w14:textId="77777777" w:rsidR="00806A52" w:rsidRDefault="00806A52" w:rsidP="00FB1F3C">
      <w:pPr>
        <w:pStyle w:val="ListParagraph"/>
        <w:numPr>
          <w:ilvl w:val="0"/>
          <w:numId w:val="16"/>
        </w:numPr>
        <w:spacing w:after="0" w:line="240" w:lineRule="auto"/>
      </w:pPr>
      <w:r>
        <w:t>Used for asmx</w:t>
      </w:r>
    </w:p>
    <w:p w14:paraId="55EC72BB" w14:textId="77777777" w:rsidR="00806A52" w:rsidRDefault="00806A52" w:rsidP="00FB1F3C">
      <w:pPr>
        <w:pStyle w:val="ListParagraph"/>
        <w:numPr>
          <w:ilvl w:val="0"/>
          <w:numId w:val="16"/>
        </w:numPr>
        <w:spacing w:after="0" w:line="240" w:lineRule="auto"/>
      </w:pPr>
      <w:r>
        <w:t>Used for a number of WCF scenarios</w:t>
      </w:r>
    </w:p>
    <w:p w14:paraId="6AFA5F5A" w14:textId="77777777" w:rsidR="00806A52" w:rsidRDefault="00806A52" w:rsidP="00FB1F3C">
      <w:pPr>
        <w:pStyle w:val="ListParagraph"/>
        <w:numPr>
          <w:ilvl w:val="0"/>
          <w:numId w:val="16"/>
        </w:numPr>
        <w:spacing w:after="0" w:line="240" w:lineRule="auto"/>
      </w:pPr>
      <w:r>
        <w:t>More general than DataContractSerializer, can produce the full range of Xml</w:t>
      </w:r>
    </w:p>
    <w:p w14:paraId="2228DD5C" w14:textId="77777777" w:rsidR="00806A52" w:rsidRDefault="00806A52" w:rsidP="00806A52">
      <w:pPr>
        <w:rPr>
          <w:noProof/>
        </w:rPr>
      </w:pPr>
    </w:p>
    <w:p w14:paraId="14C0C800" w14:textId="77777777" w:rsidR="00806A52" w:rsidRDefault="00806A52" w:rsidP="00806A52">
      <w:pPr>
        <w:pStyle w:val="Heading2"/>
      </w:pPr>
      <w:bookmarkStart w:id="71" w:name="_Toc388370443"/>
      <w:r>
        <w:t>Overview of Serialization Programming Models</w:t>
      </w:r>
      <w:bookmarkEnd w:id="71"/>
    </w:p>
    <w:p w14:paraId="42C5569B" w14:textId="77777777" w:rsidR="00806A52" w:rsidRDefault="00806A52" w:rsidP="00806A52">
      <w:r>
        <w:t>F# users who need to do serialization using a .NET Framework serialzier must consider how to fit their types to an existing “serialization programming model”. This means “what do I have to write to make my values serializable, and what effect will it have”.</w:t>
      </w:r>
    </w:p>
    <w:p w14:paraId="27985166" w14:textId="77777777" w:rsidR="00806A52" w:rsidRDefault="00806A52" w:rsidP="00806A52">
      <w:r>
        <w:t xml:space="preserve">Be aware that F# users may be coming to serialization after reading a C# code sample (e.g. WCF or Silverlight), a blog, an existing F# code sample or a book. </w:t>
      </w:r>
    </w:p>
    <w:p w14:paraId="19778EC6" w14:textId="77777777" w:rsidR="00806A52" w:rsidRDefault="00806A52" w:rsidP="00806A52">
      <w:r>
        <w:t>The following are the most relevant programming models:</w:t>
      </w:r>
    </w:p>
    <w:p w14:paraId="1AACF7CE" w14:textId="77777777" w:rsidR="00806A52" w:rsidRPr="00F516AB" w:rsidRDefault="00806A52" w:rsidP="00806A52">
      <w:pPr>
        <w:pStyle w:val="ListParagraph"/>
        <w:numPr>
          <w:ilvl w:val="0"/>
          <w:numId w:val="3"/>
        </w:numPr>
        <w:rPr>
          <w:b/>
        </w:rPr>
      </w:pPr>
      <w:r w:rsidRPr="00F516AB">
        <w:rPr>
          <w:b/>
        </w:rPr>
        <w:t>“All field serialization”</w:t>
      </w:r>
    </w:p>
    <w:p w14:paraId="78AB6450" w14:textId="77777777" w:rsidR="00806A52" w:rsidRDefault="00806A52" w:rsidP="00806A52">
      <w:pPr>
        <w:ind w:left="720"/>
      </w:pPr>
      <w:r>
        <w:t>At the IL level this is indicated by a bit in the IL metadata for a type in an assembly. System.Reflection makes this look like a regular custom attribute.</w:t>
      </w:r>
    </w:p>
    <w:p w14:paraId="62344008" w14:textId="77777777" w:rsidR="00806A52" w:rsidRDefault="00806A52" w:rsidP="00806A52">
      <w:pPr>
        <w:ind w:left="720"/>
      </w:pPr>
      <w:r>
        <w:t>In C# this is indicated by the use of the [&lt;Serializable&gt;] attribute on a type.</w:t>
      </w:r>
      <w:r w:rsidRPr="00F516AB">
        <w:t xml:space="preserve"> </w:t>
      </w:r>
      <w:r>
        <w:t>This attribute is extremely unfortunately-named.</w:t>
      </w:r>
    </w:p>
    <w:p w14:paraId="09894D33" w14:textId="77777777" w:rsidR="00806A52" w:rsidRPr="00030EB4" w:rsidRDefault="00806A52" w:rsidP="00806A52">
      <w:pPr>
        <w:ind w:left="720"/>
      </w:pPr>
      <w:r w:rsidRPr="00030EB4">
        <w:t>In F# this is the default for all type. It can be suppressed using [&lt;AutoSerializable(false)&gt;]. In F# the [&lt;Sytem.Serializable] attribute is applied to all types by default. The upside to this is that, with the exception of union types, closures, delegates and object expressions, F# types can generally be automatically used (in full trust) with either BinaryFormatter or DataContractSerializer. The downside is that the F# user must explicitly remove the attribute.</w:t>
      </w:r>
    </w:p>
    <w:p w14:paraId="73634C48" w14:textId="77777777" w:rsidR="00806A52" w:rsidRPr="00030EB4" w:rsidRDefault="00806A52" w:rsidP="00806A52">
      <w:pPr>
        <w:pStyle w:val="ListParagraph"/>
        <w:numPr>
          <w:ilvl w:val="0"/>
          <w:numId w:val="3"/>
        </w:numPr>
      </w:pPr>
      <w:r w:rsidRPr="00030EB4">
        <w:t>“POCO serialization” (Plain Old C# Objects)</w:t>
      </w:r>
    </w:p>
    <w:p w14:paraId="43724D2F" w14:textId="77777777" w:rsidR="00806A52" w:rsidRPr="00030EB4" w:rsidRDefault="00806A52" w:rsidP="00806A52">
      <w:pPr>
        <w:pStyle w:val="ListParagraph"/>
        <w:numPr>
          <w:ilvl w:val="0"/>
          <w:numId w:val="0"/>
        </w:numPr>
        <w:ind w:left="720"/>
      </w:pPr>
      <w:r w:rsidRPr="00030EB4">
        <w:t>In C# this is indicated by a type without any attributes, usually with settable fields or properties.</w:t>
      </w:r>
    </w:p>
    <w:p w14:paraId="1307D4A0" w14:textId="77777777" w:rsidR="00806A52" w:rsidRPr="00030EB4" w:rsidRDefault="00806A52" w:rsidP="00806A52">
      <w:pPr>
        <w:pStyle w:val="ListParagraph"/>
        <w:numPr>
          <w:ilvl w:val="0"/>
          <w:numId w:val="0"/>
        </w:numPr>
        <w:ind w:left="720"/>
      </w:pPr>
      <w:r w:rsidRPr="00030EB4">
        <w:t>In F# this is the default for types with [&lt;AutoSerializable(false)&gt;].</w:t>
      </w:r>
    </w:p>
    <w:p w14:paraId="2E74BBB8" w14:textId="77777777" w:rsidR="00806A52" w:rsidRPr="00030EB4" w:rsidRDefault="00806A52" w:rsidP="00806A52">
      <w:pPr>
        <w:pStyle w:val="ListParagraph"/>
        <w:numPr>
          <w:ilvl w:val="0"/>
          <w:numId w:val="3"/>
        </w:numPr>
      </w:pPr>
      <w:r w:rsidRPr="00030EB4">
        <w:t xml:space="preserve"> “DataContract serialization”</w:t>
      </w:r>
    </w:p>
    <w:p w14:paraId="4F524128" w14:textId="77777777" w:rsidR="00806A52" w:rsidRDefault="00806A52" w:rsidP="00806A52">
      <w:pPr>
        <w:pStyle w:val="ListParagraph"/>
        <w:numPr>
          <w:ilvl w:val="0"/>
          <w:numId w:val="0"/>
        </w:numPr>
        <w:ind w:left="720"/>
      </w:pPr>
      <w:r>
        <w:t>In F# and C# this is indicated by the use of the [&lt;System.Runtime.Serialization.DataContract &gt;] attribute on a type. Adding the [&lt;System.Runtime.Serialization.DataContract &gt;] and [&lt;System.Runtime.Serialization.DataMember &gt;]  attributes, with various flags and tweaks such as a set of “known types” or Name="Xyz" for DataMember. In this case the user is explicitly attempting to annotate the type, e.g. with a WCF data contract.</w:t>
      </w:r>
    </w:p>
    <w:p w14:paraId="219A8808" w14:textId="77777777" w:rsidR="00806A52" w:rsidRDefault="00806A52" w:rsidP="00806A52">
      <w:r>
        <w:t>Somewhat unbelievably, there are at least 5 other “serialization programming models” in the .NET Framework, to quote:</w:t>
      </w:r>
    </w:p>
    <w:p w14:paraId="40614EFB" w14:textId="77777777" w:rsidR="00806A52" w:rsidRPr="00B80273" w:rsidRDefault="00806A52" w:rsidP="00806A52">
      <w:pPr>
        <w:ind w:left="360"/>
        <w:rPr>
          <w:rFonts w:ascii="Trebuchet MS" w:hAnsi="Trebuchet MS"/>
          <w:noProof/>
          <w:sz w:val="18"/>
          <w:szCs w:val="20"/>
        </w:rPr>
      </w:pPr>
      <w:r>
        <w:rPr>
          <w:rFonts w:ascii="Trebuchet MS" w:hAnsi="Trebuchet MS"/>
          <w:noProof/>
          <w:sz w:val="18"/>
          <w:szCs w:val="20"/>
        </w:rPr>
        <w:t>[DataContractSerializer...]</w:t>
      </w:r>
      <w:r w:rsidRPr="00B80273">
        <w:rPr>
          <w:rFonts w:ascii="Trebuchet MS" w:hAnsi="Trebuchet MS"/>
          <w:noProof/>
          <w:sz w:val="18"/>
          <w:szCs w:val="20"/>
        </w:rPr>
        <w:t xml:space="preserve"> supports more than just the types marked wth DataContract attribute. It supports serialization of the following kinds of types in the default mode.</w:t>
      </w:r>
    </w:p>
    <w:p w14:paraId="701FD63C" w14:textId="77777777" w:rsidR="00806A52" w:rsidRPr="00B80273" w:rsidRDefault="00806A52" w:rsidP="00FB1F3C">
      <w:pPr>
        <w:numPr>
          <w:ilvl w:val="0"/>
          <w:numId w:val="17"/>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 xml:space="preserve">CLR </w:t>
      </w:r>
      <w:hyperlink r:id="rId18" w:history="1">
        <w:r w:rsidRPr="00B80273">
          <w:rPr>
            <w:rStyle w:val="Hyperlink"/>
            <w:rFonts w:ascii="Trebuchet MS" w:hAnsi="Trebuchet MS"/>
            <w:noProof/>
            <w:sz w:val="18"/>
            <w:szCs w:val="20"/>
          </w:rPr>
          <w:t>built-in types</w:t>
        </w:r>
      </w:hyperlink>
      <w:r w:rsidRPr="00B80273">
        <w:rPr>
          <w:rFonts w:ascii="Trebuchet MS" w:hAnsi="Trebuchet MS"/>
          <w:noProof/>
          <w:sz w:val="18"/>
          <w:szCs w:val="20"/>
        </w:rPr>
        <w:t xml:space="preserve"> </w:t>
      </w:r>
    </w:p>
    <w:p w14:paraId="106AC0F3" w14:textId="77777777" w:rsidR="00806A52" w:rsidRPr="00B80273" w:rsidRDefault="00806A52" w:rsidP="00FB1F3C">
      <w:pPr>
        <w:numPr>
          <w:ilvl w:val="0"/>
          <w:numId w:val="17"/>
        </w:numPr>
        <w:tabs>
          <w:tab w:val="clear" w:pos="720"/>
          <w:tab w:val="num" w:pos="1080"/>
        </w:tabs>
        <w:spacing w:after="0" w:line="240" w:lineRule="auto"/>
        <w:ind w:left="1080"/>
        <w:rPr>
          <w:rFonts w:ascii="Times New Roman" w:hAnsi="Times New Roman"/>
          <w:sz w:val="22"/>
          <w:szCs w:val="24"/>
        </w:rPr>
      </w:pPr>
      <w:r w:rsidRPr="00B80273">
        <w:rPr>
          <w:rFonts w:ascii="Trebuchet MS" w:hAnsi="Trebuchet MS"/>
          <w:noProof/>
          <w:sz w:val="18"/>
          <w:szCs w:val="20"/>
        </w:rPr>
        <w:lastRenderedPageBreak/>
        <w:t xml:space="preserve">Byte array, </w:t>
      </w:r>
      <w:hyperlink r:id="rId19" w:history="1">
        <w:r w:rsidRPr="00B80273">
          <w:rPr>
            <w:rStyle w:val="Hyperlink"/>
            <w:rFonts w:ascii="Trebuchet MS" w:hAnsi="Trebuchet MS"/>
            <w:noProof/>
            <w:sz w:val="18"/>
            <w:szCs w:val="20"/>
          </w:rPr>
          <w:t>DateTime</w:t>
        </w:r>
      </w:hyperlink>
      <w:r w:rsidRPr="00B80273">
        <w:rPr>
          <w:rFonts w:ascii="Trebuchet MS" w:hAnsi="Trebuchet MS"/>
          <w:noProof/>
          <w:sz w:val="18"/>
          <w:szCs w:val="20"/>
        </w:rPr>
        <w:t xml:space="preserve">, </w:t>
      </w:r>
      <w:hyperlink r:id="rId20" w:history="1">
        <w:r w:rsidRPr="00B80273">
          <w:rPr>
            <w:rStyle w:val="Hyperlink"/>
            <w:rFonts w:ascii="Trebuchet MS" w:hAnsi="Trebuchet MS"/>
            <w:noProof/>
            <w:sz w:val="18"/>
            <w:szCs w:val="20"/>
          </w:rPr>
          <w:t>TimeSpan</w:t>
        </w:r>
      </w:hyperlink>
      <w:r w:rsidRPr="00B80273">
        <w:rPr>
          <w:rFonts w:ascii="Trebuchet MS" w:hAnsi="Trebuchet MS"/>
          <w:noProof/>
          <w:sz w:val="18"/>
          <w:szCs w:val="20"/>
        </w:rPr>
        <w:t xml:space="preserve">, </w:t>
      </w:r>
      <w:hyperlink r:id="rId21" w:history="1">
        <w:r w:rsidRPr="00B80273">
          <w:rPr>
            <w:rStyle w:val="Hyperlink"/>
            <w:rFonts w:ascii="Trebuchet MS" w:hAnsi="Trebuchet MS"/>
            <w:noProof/>
            <w:sz w:val="18"/>
            <w:szCs w:val="20"/>
          </w:rPr>
          <w:t>GUID</w:t>
        </w:r>
      </w:hyperlink>
      <w:r w:rsidRPr="00B80273">
        <w:rPr>
          <w:rFonts w:ascii="Trebuchet MS" w:hAnsi="Trebuchet MS"/>
          <w:noProof/>
          <w:sz w:val="18"/>
          <w:szCs w:val="20"/>
        </w:rPr>
        <w:t xml:space="preserve">, </w:t>
      </w:r>
      <w:hyperlink r:id="rId22" w:history="1">
        <w:r w:rsidRPr="00B80273">
          <w:rPr>
            <w:rStyle w:val="Hyperlink"/>
            <w:rFonts w:ascii="Trebuchet MS" w:hAnsi="Trebuchet MS"/>
            <w:noProof/>
            <w:sz w:val="18"/>
            <w:szCs w:val="20"/>
          </w:rPr>
          <w:t>Uri</w:t>
        </w:r>
      </w:hyperlink>
      <w:r w:rsidRPr="00B80273">
        <w:rPr>
          <w:rFonts w:ascii="Trebuchet MS" w:hAnsi="Trebuchet MS"/>
          <w:noProof/>
          <w:sz w:val="18"/>
          <w:szCs w:val="20"/>
        </w:rPr>
        <w:t xml:space="preserve">, </w:t>
      </w:r>
      <w:hyperlink r:id="rId23" w:history="1">
        <w:r w:rsidRPr="00B80273">
          <w:rPr>
            <w:rStyle w:val="Hyperlink"/>
            <w:rFonts w:ascii="Trebuchet MS" w:hAnsi="Trebuchet MS"/>
            <w:noProof/>
            <w:sz w:val="18"/>
            <w:szCs w:val="20"/>
          </w:rPr>
          <w:t>XmlQualifiedName</w:t>
        </w:r>
      </w:hyperlink>
      <w:r w:rsidRPr="00B80273">
        <w:rPr>
          <w:rFonts w:ascii="Trebuchet MS" w:hAnsi="Trebuchet MS"/>
          <w:noProof/>
          <w:sz w:val="18"/>
          <w:szCs w:val="20"/>
        </w:rPr>
        <w:t xml:space="preserve">, </w:t>
      </w:r>
      <w:hyperlink r:id="rId24" w:history="1">
        <w:r w:rsidRPr="00B80273">
          <w:rPr>
            <w:rStyle w:val="Hyperlink"/>
            <w:rFonts w:ascii="Trebuchet MS" w:hAnsi="Trebuchet MS"/>
            <w:noProof/>
            <w:sz w:val="18"/>
            <w:szCs w:val="20"/>
          </w:rPr>
          <w:t>XmlElement</w:t>
        </w:r>
      </w:hyperlink>
      <w:r w:rsidRPr="00B80273">
        <w:rPr>
          <w:rFonts w:ascii="Trebuchet MS" w:hAnsi="Trebuchet MS"/>
          <w:noProof/>
          <w:sz w:val="18"/>
          <w:szCs w:val="20"/>
        </w:rPr>
        <w:t xml:space="preserve"> and </w:t>
      </w:r>
      <w:hyperlink r:id="rId25" w:history="1">
        <w:r w:rsidRPr="00B80273">
          <w:rPr>
            <w:rStyle w:val="Hyperlink"/>
            <w:rFonts w:ascii="Trebuchet MS" w:hAnsi="Trebuchet MS"/>
            <w:noProof/>
            <w:sz w:val="18"/>
            <w:szCs w:val="20"/>
          </w:rPr>
          <w:t>XmlNode</w:t>
        </w:r>
      </w:hyperlink>
      <w:r w:rsidRPr="00B80273">
        <w:rPr>
          <w:rFonts w:ascii="Trebuchet MS" w:hAnsi="Trebuchet MS"/>
          <w:noProof/>
          <w:sz w:val="18"/>
          <w:szCs w:val="20"/>
        </w:rPr>
        <w:t xml:space="preserve"> array [This includes </w:t>
      </w:r>
      <w:hyperlink r:id="rId26" w:history="1">
        <w:r w:rsidRPr="00B80273">
          <w:rPr>
            <w:rStyle w:val="Hyperlink"/>
            <w:rFonts w:ascii="Trebuchet MS" w:hAnsi="Trebuchet MS"/>
            <w:noProof/>
            <w:sz w:val="18"/>
            <w:szCs w:val="20"/>
          </w:rPr>
          <w:t>XElement</w:t>
        </w:r>
      </w:hyperlink>
      <w:r w:rsidRPr="00B80273">
        <w:rPr>
          <w:rFonts w:ascii="Trebuchet MS" w:hAnsi="Trebuchet MS"/>
          <w:noProof/>
          <w:sz w:val="18"/>
          <w:szCs w:val="20"/>
        </w:rPr>
        <w:t xml:space="preserve"> and </w:t>
      </w:r>
      <w:hyperlink r:id="rId27" w:history="1">
        <w:r w:rsidRPr="00B80273">
          <w:rPr>
            <w:rStyle w:val="Hyperlink"/>
            <w:rFonts w:ascii="Trebuchet MS" w:hAnsi="Trebuchet MS"/>
            <w:noProof/>
            <w:sz w:val="18"/>
            <w:szCs w:val="20"/>
          </w:rPr>
          <w:t>XNode</w:t>
        </w:r>
      </w:hyperlink>
      <w:r w:rsidRPr="00B80273">
        <w:rPr>
          <w:rFonts w:ascii="Trebuchet MS" w:hAnsi="Trebuchet MS"/>
          <w:noProof/>
          <w:sz w:val="18"/>
          <w:szCs w:val="20"/>
        </w:rPr>
        <w:t xml:space="preserve"> array from .NET 3.5]</w:t>
      </w:r>
      <w:r w:rsidRPr="00B80273">
        <w:rPr>
          <w:sz w:val="18"/>
        </w:rPr>
        <w:t xml:space="preserve"> </w:t>
      </w:r>
    </w:p>
    <w:p w14:paraId="6A78D536" w14:textId="77777777" w:rsidR="00806A52" w:rsidRPr="00B80273" w:rsidRDefault="00806A52" w:rsidP="00FB1F3C">
      <w:pPr>
        <w:numPr>
          <w:ilvl w:val="0"/>
          <w:numId w:val="17"/>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Enums</w:t>
      </w:r>
      <w:r w:rsidRPr="00B80273">
        <w:rPr>
          <w:sz w:val="18"/>
        </w:rPr>
        <w:t xml:space="preserve"> </w:t>
      </w:r>
    </w:p>
    <w:p w14:paraId="38985587" w14:textId="77777777" w:rsidR="00806A52" w:rsidRPr="00B80273" w:rsidRDefault="00806A52" w:rsidP="00FB1F3C">
      <w:pPr>
        <w:numPr>
          <w:ilvl w:val="0"/>
          <w:numId w:val="17"/>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Types marked with DataContract or CollectionDataContract attribute</w:t>
      </w:r>
      <w:r w:rsidRPr="00B80273">
        <w:rPr>
          <w:sz w:val="18"/>
        </w:rPr>
        <w:t xml:space="preserve"> </w:t>
      </w:r>
    </w:p>
    <w:p w14:paraId="4715FEE0" w14:textId="77777777" w:rsidR="00806A52" w:rsidRPr="00B80273" w:rsidRDefault="00806A52" w:rsidP="00FB1F3C">
      <w:pPr>
        <w:numPr>
          <w:ilvl w:val="0"/>
          <w:numId w:val="17"/>
        </w:numPr>
        <w:tabs>
          <w:tab w:val="clear" w:pos="720"/>
          <w:tab w:val="num" w:pos="1080"/>
        </w:tabs>
        <w:spacing w:after="0" w:line="240" w:lineRule="auto"/>
        <w:ind w:left="1080"/>
        <w:rPr>
          <w:rFonts w:ascii="Trebuchet MS" w:hAnsi="Trebuchet MS"/>
          <w:sz w:val="22"/>
          <w:szCs w:val="24"/>
        </w:rPr>
      </w:pPr>
      <w:r w:rsidRPr="00B80273">
        <w:rPr>
          <w:rFonts w:ascii="Trebuchet MS" w:hAnsi="Trebuchet MS"/>
          <w:noProof/>
          <w:sz w:val="18"/>
          <w:szCs w:val="20"/>
        </w:rPr>
        <w:t xml:space="preserve">Types that implement </w:t>
      </w:r>
      <w:hyperlink r:id="rId28" w:history="1">
        <w:r w:rsidRPr="00B80273">
          <w:rPr>
            <w:rStyle w:val="Hyperlink"/>
            <w:rFonts w:ascii="Trebuchet MS" w:hAnsi="Trebuchet MS"/>
            <w:noProof/>
            <w:sz w:val="18"/>
            <w:szCs w:val="20"/>
          </w:rPr>
          <w:t>IXmlSerializable</w:t>
        </w:r>
      </w:hyperlink>
      <w:r w:rsidRPr="00B80273">
        <w:rPr>
          <w:sz w:val="18"/>
        </w:rPr>
        <w:t xml:space="preserve"> </w:t>
      </w:r>
    </w:p>
    <w:p w14:paraId="31DFA141" w14:textId="77777777" w:rsidR="00806A52" w:rsidRPr="00B80273" w:rsidRDefault="00806A52" w:rsidP="00FB1F3C">
      <w:pPr>
        <w:numPr>
          <w:ilvl w:val="0"/>
          <w:numId w:val="17"/>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 xml:space="preserve">Arrays and Collection classes including </w:t>
      </w:r>
      <w:hyperlink r:id="rId29" w:history="1">
        <w:r w:rsidRPr="00B80273">
          <w:rPr>
            <w:rStyle w:val="Hyperlink"/>
            <w:rFonts w:ascii="Trebuchet MS" w:hAnsi="Trebuchet MS"/>
            <w:noProof/>
            <w:sz w:val="18"/>
            <w:szCs w:val="20"/>
          </w:rPr>
          <w:t>List&lt;T&gt;</w:t>
        </w:r>
      </w:hyperlink>
      <w:r w:rsidRPr="00B80273">
        <w:rPr>
          <w:rFonts w:ascii="Trebuchet MS" w:hAnsi="Trebuchet MS"/>
          <w:noProof/>
          <w:sz w:val="18"/>
          <w:szCs w:val="20"/>
        </w:rPr>
        <w:t xml:space="preserve">, </w:t>
      </w:r>
      <w:hyperlink r:id="rId30" w:history="1">
        <w:r w:rsidRPr="00B80273">
          <w:rPr>
            <w:rStyle w:val="Hyperlink"/>
            <w:rFonts w:ascii="Trebuchet MS" w:hAnsi="Trebuchet MS"/>
            <w:noProof/>
            <w:sz w:val="18"/>
            <w:szCs w:val="20"/>
          </w:rPr>
          <w:t>Dictionary&lt;K,V&gt;</w:t>
        </w:r>
      </w:hyperlink>
      <w:r w:rsidRPr="00B80273">
        <w:rPr>
          <w:rFonts w:ascii="Trebuchet MS" w:hAnsi="Trebuchet MS"/>
          <w:noProof/>
          <w:sz w:val="18"/>
          <w:szCs w:val="20"/>
        </w:rPr>
        <w:t xml:space="preserve"> and </w:t>
      </w:r>
      <w:hyperlink r:id="rId31" w:history="1">
        <w:r w:rsidRPr="00B80273">
          <w:rPr>
            <w:rStyle w:val="Hyperlink"/>
            <w:rFonts w:ascii="Trebuchet MS" w:hAnsi="Trebuchet MS"/>
            <w:noProof/>
            <w:sz w:val="18"/>
            <w:szCs w:val="20"/>
          </w:rPr>
          <w:t>Hashtable</w:t>
        </w:r>
      </w:hyperlink>
      <w:r w:rsidRPr="00B80273">
        <w:rPr>
          <w:rFonts w:ascii="Trebuchet MS" w:hAnsi="Trebuchet MS"/>
          <w:noProof/>
          <w:sz w:val="18"/>
          <w:szCs w:val="20"/>
        </w:rPr>
        <w:t>.</w:t>
      </w:r>
      <w:r w:rsidRPr="00B80273">
        <w:rPr>
          <w:sz w:val="18"/>
        </w:rPr>
        <w:t xml:space="preserve"> </w:t>
      </w:r>
    </w:p>
    <w:p w14:paraId="6B3A1832" w14:textId="77777777" w:rsidR="00806A52" w:rsidRPr="00B80273" w:rsidRDefault="00806A52" w:rsidP="00FB1F3C">
      <w:pPr>
        <w:numPr>
          <w:ilvl w:val="0"/>
          <w:numId w:val="17"/>
        </w:numPr>
        <w:tabs>
          <w:tab w:val="clear" w:pos="720"/>
          <w:tab w:val="num" w:pos="1080"/>
        </w:tabs>
        <w:spacing w:after="0" w:line="240" w:lineRule="auto"/>
        <w:ind w:left="1080"/>
        <w:rPr>
          <w:rFonts w:ascii="Times New Roman" w:hAnsi="Times New Roman"/>
          <w:sz w:val="22"/>
          <w:szCs w:val="24"/>
        </w:rPr>
      </w:pPr>
      <w:r w:rsidRPr="00B80273">
        <w:rPr>
          <w:rFonts w:ascii="Trebuchet MS" w:hAnsi="Trebuchet MS"/>
          <w:noProof/>
          <w:sz w:val="18"/>
          <w:szCs w:val="20"/>
        </w:rPr>
        <w:t xml:space="preserve">Types marked with </w:t>
      </w:r>
      <w:hyperlink r:id="rId32" w:history="1">
        <w:r w:rsidRPr="00B80273">
          <w:rPr>
            <w:rStyle w:val="Hyperlink"/>
            <w:rFonts w:ascii="Trebuchet MS" w:hAnsi="Trebuchet MS"/>
            <w:noProof/>
            <w:sz w:val="18"/>
            <w:szCs w:val="20"/>
          </w:rPr>
          <w:t>Serializable</w:t>
        </w:r>
      </w:hyperlink>
      <w:r w:rsidRPr="00B80273">
        <w:rPr>
          <w:rFonts w:ascii="Trebuchet MS" w:hAnsi="Trebuchet MS"/>
          <w:noProof/>
          <w:sz w:val="18"/>
          <w:szCs w:val="20"/>
        </w:rPr>
        <w:t xml:space="preserve"> attribute including those that implement </w:t>
      </w:r>
      <w:hyperlink r:id="rId33" w:history="1">
        <w:r w:rsidRPr="00B80273">
          <w:rPr>
            <w:rStyle w:val="Hyperlink"/>
            <w:rFonts w:ascii="Trebuchet MS" w:hAnsi="Trebuchet MS"/>
            <w:noProof/>
            <w:sz w:val="18"/>
            <w:szCs w:val="20"/>
          </w:rPr>
          <w:t>ISerializable</w:t>
        </w:r>
      </w:hyperlink>
      <w:r w:rsidRPr="00B80273">
        <w:rPr>
          <w:rFonts w:ascii="Trebuchet MS" w:hAnsi="Trebuchet MS"/>
          <w:noProof/>
          <w:sz w:val="18"/>
          <w:szCs w:val="20"/>
        </w:rPr>
        <w:t xml:space="preserve">. </w:t>
      </w:r>
    </w:p>
    <w:p w14:paraId="2EBF3159" w14:textId="77777777" w:rsidR="00806A52" w:rsidRPr="00B80273" w:rsidRDefault="00806A52" w:rsidP="00FB1F3C">
      <w:pPr>
        <w:numPr>
          <w:ilvl w:val="0"/>
          <w:numId w:val="17"/>
        </w:numPr>
        <w:tabs>
          <w:tab w:val="clear" w:pos="720"/>
          <w:tab w:val="num" w:pos="1080"/>
        </w:tabs>
        <w:spacing w:after="0" w:line="240" w:lineRule="auto"/>
        <w:ind w:left="1080"/>
        <w:rPr>
          <w:sz w:val="18"/>
        </w:rPr>
      </w:pPr>
      <w:r w:rsidRPr="00B80273">
        <w:rPr>
          <w:rFonts w:ascii="Trebuchet MS" w:hAnsi="Trebuchet MS"/>
          <w:noProof/>
          <w:sz w:val="18"/>
          <w:szCs w:val="20"/>
        </w:rPr>
        <w:t>Types with none of the above attributes (</w:t>
      </w:r>
      <w:hyperlink r:id="rId34" w:history="1">
        <w:r w:rsidRPr="00B80273">
          <w:rPr>
            <w:rStyle w:val="Hyperlink"/>
            <w:rFonts w:ascii="Trebuchet MS" w:hAnsi="Trebuchet MS"/>
            <w:noProof/>
            <w:sz w:val="18"/>
            <w:szCs w:val="20"/>
          </w:rPr>
          <w:t>POCO</w:t>
        </w:r>
      </w:hyperlink>
      <w:r w:rsidRPr="00B80273">
        <w:rPr>
          <w:rFonts w:ascii="Trebuchet MS" w:hAnsi="Trebuchet MS"/>
          <w:noProof/>
          <w:sz w:val="18"/>
          <w:szCs w:val="20"/>
        </w:rPr>
        <w:t>) but with a default constructor (can be non-public). [This is supported only from .NET 3.5 SP1]</w:t>
      </w:r>
    </w:p>
    <w:p w14:paraId="77D4EE7B" w14:textId="77777777" w:rsidR="00806A52" w:rsidRDefault="00806A52" w:rsidP="00806A52">
      <w:pPr>
        <w:ind w:left="360"/>
        <w:rPr>
          <w:rFonts w:ascii="Trebuchet MS" w:hAnsi="Trebuchet MS"/>
          <w:noProof/>
          <w:sz w:val="18"/>
          <w:szCs w:val="20"/>
        </w:rPr>
      </w:pPr>
    </w:p>
    <w:p w14:paraId="3ECDEC01" w14:textId="77777777" w:rsidR="006343BB" w:rsidRDefault="00806A52">
      <w:pPr>
        <w:ind w:left="431"/>
        <w:rPr>
          <w:rFonts w:ascii="Trebuchet MS" w:hAnsi="Trebuchet MS"/>
          <w:noProof/>
          <w:sz w:val="18"/>
          <w:szCs w:val="20"/>
        </w:rPr>
      </w:pPr>
      <w:r w:rsidRPr="00B80273">
        <w:rPr>
          <w:rFonts w:ascii="Trebuchet MS" w:hAnsi="Trebuchet MS"/>
          <w:noProof/>
          <w:sz w:val="18"/>
          <w:szCs w:val="20"/>
        </w:rPr>
        <w:t>Some types may implement more than one of the above programming model</w:t>
      </w:r>
      <w:r>
        <w:rPr>
          <w:rFonts w:ascii="Trebuchet MS" w:hAnsi="Trebuchet MS"/>
          <w:noProof/>
          <w:sz w:val="18"/>
          <w:szCs w:val="20"/>
        </w:rPr>
        <w:t>s</w:t>
      </w:r>
      <w:r w:rsidRPr="00B80273">
        <w:rPr>
          <w:rFonts w:ascii="Trebuchet MS" w:hAnsi="Trebuchet MS"/>
          <w:noProof/>
          <w:sz w:val="18"/>
          <w:szCs w:val="20"/>
        </w:rPr>
        <w:t xml:space="preserve">. In such cases a programming model is chosen based on its priority as given by the above list. For example, </w:t>
      </w:r>
      <w:hyperlink r:id="rId35" w:history="1">
        <w:r w:rsidRPr="00B80273">
          <w:rPr>
            <w:rStyle w:val="Hyperlink"/>
            <w:rFonts w:ascii="Trebuchet MS" w:hAnsi="Trebuchet MS"/>
            <w:noProof/>
            <w:sz w:val="18"/>
            <w:szCs w:val="20"/>
          </w:rPr>
          <w:t>Hashtable</w:t>
        </w:r>
      </w:hyperlink>
      <w:r w:rsidRPr="00B80273">
        <w:rPr>
          <w:rFonts w:ascii="Trebuchet MS" w:hAnsi="Trebuchet MS"/>
          <w:noProof/>
          <w:sz w:val="18"/>
          <w:szCs w:val="20"/>
        </w:rPr>
        <w:t xml:space="preserve"> is a collection class but also implements ISerializable and it is serialized as a collection type. </w:t>
      </w:r>
      <w:hyperlink r:id="rId36" w:history="1">
        <w:r w:rsidRPr="00B80273">
          <w:rPr>
            <w:rStyle w:val="Hyperlink"/>
            <w:rFonts w:ascii="Trebuchet MS" w:hAnsi="Trebuchet MS"/>
            <w:noProof/>
            <w:sz w:val="18"/>
            <w:szCs w:val="20"/>
          </w:rPr>
          <w:t>DataSet</w:t>
        </w:r>
      </w:hyperlink>
      <w:r w:rsidRPr="00B80273">
        <w:rPr>
          <w:rFonts w:ascii="Trebuchet MS" w:hAnsi="Trebuchet MS"/>
          <w:noProof/>
          <w:sz w:val="18"/>
          <w:szCs w:val="20"/>
        </w:rPr>
        <w:t xml:space="preserve"> implements both IXmlSerializable and ISerializable and it is serialized as IXmlSerializable. </w:t>
      </w:r>
    </w:p>
    <w:p w14:paraId="7CE3BDFF" w14:textId="77777777" w:rsidR="006343BB" w:rsidRDefault="00C40B20">
      <w:pPr>
        <w:ind w:left="431"/>
        <w:rPr>
          <w:rFonts w:ascii="Trebuchet MS" w:hAnsi="Trebuchet MS"/>
          <w:noProof/>
          <w:sz w:val="18"/>
          <w:szCs w:val="20"/>
        </w:rPr>
      </w:pPr>
      <w:hyperlink r:id="rId37" w:history="1">
        <w:r w:rsidR="00806A52" w:rsidRPr="00566344">
          <w:rPr>
            <w:rStyle w:val="Hyperlink"/>
            <w:rFonts w:ascii="Trebuchet MS" w:hAnsi="Trebuchet MS"/>
            <w:noProof/>
            <w:sz w:val="18"/>
            <w:szCs w:val="20"/>
          </w:rPr>
          <w:t>http://blogs.msdn.com/sowmy/archive/2006/02/22/wcf-serialization-programming-model.aspx</w:t>
        </w:r>
      </w:hyperlink>
      <w:r w:rsidR="00806A52">
        <w:rPr>
          <w:rFonts w:ascii="Trebuchet MS" w:hAnsi="Trebuchet MS"/>
          <w:noProof/>
          <w:sz w:val="18"/>
          <w:szCs w:val="20"/>
        </w:rPr>
        <w:t xml:space="preserve"> </w:t>
      </w:r>
    </w:p>
    <w:p w14:paraId="47FCE575" w14:textId="77777777" w:rsidR="00806A52" w:rsidRDefault="00806A52" w:rsidP="00806A52">
      <w:r>
        <w:t>Of these programming models, note that</w:t>
      </w:r>
    </w:p>
    <w:p w14:paraId="4BFBA33A" w14:textId="77777777" w:rsidR="00806A52" w:rsidRDefault="00806A52" w:rsidP="00806A52">
      <w:pPr>
        <w:pStyle w:val="ListParagraph"/>
        <w:numPr>
          <w:ilvl w:val="0"/>
          <w:numId w:val="3"/>
        </w:numPr>
      </w:pPr>
      <w:r>
        <w:t xml:space="preserve">Implementing </w:t>
      </w:r>
      <w:r w:rsidRPr="00F516AB">
        <w:rPr>
          <w:b/>
        </w:rPr>
        <w:t>ISerializable</w:t>
      </w:r>
      <w:r>
        <w:t xml:space="preserve"> is only possible in non-transparent code. (This is a huge limitation in the .NET Framework)</w:t>
      </w:r>
    </w:p>
    <w:p w14:paraId="0FB1CD3A" w14:textId="77777777" w:rsidR="00806A52" w:rsidRDefault="00806A52" w:rsidP="00806A52">
      <w:pPr>
        <w:pStyle w:val="ListParagraph"/>
        <w:numPr>
          <w:ilvl w:val="0"/>
          <w:numId w:val="3"/>
        </w:numPr>
      </w:pPr>
      <w:r>
        <w:t xml:space="preserve">Implementing </w:t>
      </w:r>
      <w:r w:rsidRPr="00F516AB">
        <w:rPr>
          <w:b/>
        </w:rPr>
        <w:t>IXmlSerialzable</w:t>
      </w:r>
      <w:r>
        <w:t xml:space="preserve"> looks like a very useful back door, but it’s not clear it’s that easy.</w:t>
      </w:r>
    </w:p>
    <w:p w14:paraId="331AE5CA" w14:textId="77777777" w:rsidR="00806A52" w:rsidRDefault="00806A52" w:rsidP="00806A52">
      <w:pPr>
        <w:rPr>
          <w:noProof/>
        </w:rPr>
      </w:pPr>
    </w:p>
    <w:p w14:paraId="29EE474F" w14:textId="77777777" w:rsidR="00806A52" w:rsidRDefault="00806A52" w:rsidP="00806A52">
      <w:pPr>
        <w:pStyle w:val="Heading2"/>
      </w:pPr>
      <w:bookmarkStart w:id="72" w:name="_Toc388370444"/>
      <w:r>
        <w:t>F#-Related Values to Consider w.r.t. Serialization</w:t>
      </w:r>
      <w:bookmarkEnd w:id="72"/>
    </w:p>
    <w:p w14:paraId="35325BC5" w14:textId="77777777" w:rsidR="00806A52" w:rsidRDefault="00806A52" w:rsidP="00806A52">
      <w:r>
        <w:t>F# users may encounter interactions with serialization for the following types</w:t>
      </w:r>
    </w:p>
    <w:p w14:paraId="67F765A3" w14:textId="77777777" w:rsidR="00806A52" w:rsidRDefault="00806A52" w:rsidP="00FB1F3C">
      <w:pPr>
        <w:pStyle w:val="ListParagraph"/>
        <w:numPr>
          <w:ilvl w:val="0"/>
          <w:numId w:val="16"/>
        </w:numPr>
      </w:pPr>
      <w:r>
        <w:t>Tuples (whose closure would serialize correctly)</w:t>
      </w:r>
    </w:p>
    <w:p w14:paraId="19030C96" w14:textId="77777777" w:rsidR="00806A52" w:rsidRDefault="00806A52" w:rsidP="00FB1F3C">
      <w:pPr>
        <w:pStyle w:val="ListParagraph"/>
        <w:numPr>
          <w:ilvl w:val="0"/>
          <w:numId w:val="16"/>
        </w:numPr>
      </w:pPr>
      <w:r>
        <w:t>F# unit values</w:t>
      </w:r>
    </w:p>
    <w:p w14:paraId="25069F53" w14:textId="77777777" w:rsidR="00806A52" w:rsidRDefault="00806A52" w:rsidP="00FB1F3C">
      <w:pPr>
        <w:pStyle w:val="ListParagraph"/>
        <w:numPr>
          <w:ilvl w:val="0"/>
          <w:numId w:val="16"/>
        </w:numPr>
      </w:pPr>
      <w:r>
        <w:t>F# list values (whose closure would serialize correctly)</w:t>
      </w:r>
    </w:p>
    <w:p w14:paraId="0A1AFBE9" w14:textId="77777777" w:rsidR="00806A52" w:rsidRDefault="00806A52" w:rsidP="00FB1F3C">
      <w:pPr>
        <w:pStyle w:val="ListParagraph"/>
        <w:numPr>
          <w:ilvl w:val="0"/>
          <w:numId w:val="16"/>
        </w:numPr>
      </w:pPr>
      <w:r>
        <w:t>F# ref values (whose contents would serialize correctly)</w:t>
      </w:r>
    </w:p>
    <w:p w14:paraId="483EDB6E" w14:textId="77777777" w:rsidR="00806A52" w:rsidRDefault="00806A52" w:rsidP="00FB1F3C">
      <w:pPr>
        <w:pStyle w:val="ListParagraph"/>
        <w:numPr>
          <w:ilvl w:val="0"/>
          <w:numId w:val="16"/>
        </w:numPr>
      </w:pPr>
      <w:r>
        <w:t>F# option values (whose closure would serialize correctly)</w:t>
      </w:r>
    </w:p>
    <w:p w14:paraId="2E74F73C" w14:textId="77777777" w:rsidR="00806A52" w:rsidRDefault="00806A52" w:rsidP="00FB1F3C">
      <w:pPr>
        <w:pStyle w:val="ListParagraph"/>
        <w:numPr>
          <w:ilvl w:val="0"/>
          <w:numId w:val="16"/>
        </w:numPr>
      </w:pPr>
      <w:r>
        <w:t>F# choice values (whose closure would serialize correctly)</w:t>
      </w:r>
    </w:p>
    <w:p w14:paraId="583D7E54" w14:textId="77777777" w:rsidR="00806A52" w:rsidRDefault="00806A52" w:rsidP="00FB1F3C">
      <w:pPr>
        <w:pStyle w:val="ListParagraph"/>
        <w:numPr>
          <w:ilvl w:val="0"/>
          <w:numId w:val="16"/>
        </w:numPr>
      </w:pPr>
      <w:r>
        <w:t>F# set values (whose closure would serialize correctly)</w:t>
      </w:r>
    </w:p>
    <w:p w14:paraId="4A244BEF" w14:textId="77777777" w:rsidR="00806A52" w:rsidRDefault="00806A52" w:rsidP="00FB1F3C">
      <w:pPr>
        <w:pStyle w:val="ListParagraph"/>
        <w:numPr>
          <w:ilvl w:val="0"/>
          <w:numId w:val="16"/>
        </w:numPr>
      </w:pPr>
      <w:r>
        <w:t>F# map values (whose closure would serialize correctly)</w:t>
      </w:r>
    </w:p>
    <w:p w14:paraId="6D81ED7B" w14:textId="77777777" w:rsidR="00806A52" w:rsidRDefault="00806A52" w:rsidP="00FB1F3C">
      <w:pPr>
        <w:pStyle w:val="ListParagraph"/>
        <w:numPr>
          <w:ilvl w:val="0"/>
          <w:numId w:val="16"/>
        </w:numPr>
      </w:pPr>
      <w:r>
        <w:t>F# user-defined function values (whose closure would serialize correctly)</w:t>
      </w:r>
    </w:p>
    <w:p w14:paraId="2C8089D6" w14:textId="77777777" w:rsidR="00806A52" w:rsidRDefault="00806A52" w:rsidP="00FB1F3C">
      <w:pPr>
        <w:pStyle w:val="ListParagraph"/>
        <w:numPr>
          <w:ilvl w:val="0"/>
          <w:numId w:val="16"/>
        </w:numPr>
      </w:pPr>
      <w:r>
        <w:t>F# user-defined structs (whose fields would serialize correctly)</w:t>
      </w:r>
    </w:p>
    <w:p w14:paraId="5A349DD9" w14:textId="77777777" w:rsidR="00806A52" w:rsidRDefault="00806A52" w:rsidP="00FB1F3C">
      <w:pPr>
        <w:pStyle w:val="ListParagraph"/>
        <w:numPr>
          <w:ilvl w:val="1"/>
          <w:numId w:val="16"/>
        </w:numPr>
      </w:pPr>
      <w:r>
        <w:t>Both generic and non-generic</w:t>
      </w:r>
    </w:p>
    <w:p w14:paraId="2F987622" w14:textId="77777777" w:rsidR="00806A52" w:rsidRDefault="00806A52" w:rsidP="00FB1F3C">
      <w:pPr>
        <w:pStyle w:val="ListParagraph"/>
        <w:numPr>
          <w:ilvl w:val="0"/>
          <w:numId w:val="16"/>
        </w:numPr>
      </w:pPr>
      <w:r>
        <w:t>F# user-defined records (whose fields would serialize correctly)</w:t>
      </w:r>
    </w:p>
    <w:p w14:paraId="06F8CA33" w14:textId="77777777" w:rsidR="00806A52" w:rsidRDefault="00806A52" w:rsidP="00FB1F3C">
      <w:pPr>
        <w:pStyle w:val="ListParagraph"/>
        <w:numPr>
          <w:ilvl w:val="1"/>
          <w:numId w:val="16"/>
        </w:numPr>
      </w:pPr>
      <w:r>
        <w:t>Both generic and non-generic</w:t>
      </w:r>
    </w:p>
    <w:p w14:paraId="1171C3D2" w14:textId="77777777" w:rsidR="00806A52" w:rsidRDefault="00806A52" w:rsidP="00FB1F3C">
      <w:pPr>
        <w:pStyle w:val="ListParagraph"/>
        <w:numPr>
          <w:ilvl w:val="1"/>
          <w:numId w:val="16"/>
        </w:numPr>
      </w:pPr>
      <w:r>
        <w:t>Both with and without mutable fields</w:t>
      </w:r>
    </w:p>
    <w:p w14:paraId="54721918" w14:textId="77777777" w:rsidR="00806A52" w:rsidRDefault="00806A52" w:rsidP="00FB1F3C">
      <w:pPr>
        <w:pStyle w:val="ListParagraph"/>
        <w:numPr>
          <w:ilvl w:val="1"/>
          <w:numId w:val="16"/>
        </w:numPr>
      </w:pPr>
      <w:r>
        <w:t>Both with and without extra getter/setter properties</w:t>
      </w:r>
    </w:p>
    <w:p w14:paraId="38398456" w14:textId="77777777" w:rsidR="00806A52" w:rsidRDefault="00806A52" w:rsidP="00FB1F3C">
      <w:pPr>
        <w:pStyle w:val="ListParagraph"/>
        <w:numPr>
          <w:ilvl w:val="0"/>
          <w:numId w:val="16"/>
        </w:numPr>
      </w:pPr>
      <w:r>
        <w:lastRenderedPageBreak/>
        <w:t>F# user-defined unions (whose fields</w:t>
      </w:r>
      <w:r w:rsidRPr="00C4181F">
        <w:t xml:space="preserve"> </w:t>
      </w:r>
      <w:r>
        <w:t>would serialize correctly)</w:t>
      </w:r>
    </w:p>
    <w:p w14:paraId="1196B02F" w14:textId="77777777" w:rsidR="00806A52" w:rsidRDefault="00806A52" w:rsidP="00FB1F3C">
      <w:pPr>
        <w:pStyle w:val="ListParagraph"/>
        <w:numPr>
          <w:ilvl w:val="1"/>
          <w:numId w:val="16"/>
        </w:numPr>
      </w:pPr>
      <w:r>
        <w:t>Both generic and non-generic</w:t>
      </w:r>
    </w:p>
    <w:p w14:paraId="5CF1C5DA" w14:textId="77777777" w:rsidR="00806A52" w:rsidRDefault="00806A52" w:rsidP="00FB1F3C">
      <w:pPr>
        <w:pStyle w:val="ListParagraph"/>
        <w:numPr>
          <w:ilvl w:val="1"/>
          <w:numId w:val="16"/>
        </w:numPr>
      </w:pPr>
      <w:r>
        <w:t>Of various shapes</w:t>
      </w:r>
    </w:p>
    <w:p w14:paraId="424020AD" w14:textId="77777777" w:rsidR="00806A52" w:rsidRDefault="00806A52" w:rsidP="00FB1F3C">
      <w:pPr>
        <w:pStyle w:val="ListParagraph"/>
        <w:numPr>
          <w:ilvl w:val="2"/>
          <w:numId w:val="16"/>
        </w:numPr>
      </w:pPr>
      <w:r>
        <w:t>Single case</w:t>
      </w:r>
    </w:p>
    <w:p w14:paraId="31325694" w14:textId="77777777" w:rsidR="00806A52" w:rsidRDefault="00806A52" w:rsidP="00FB1F3C">
      <w:pPr>
        <w:pStyle w:val="ListParagraph"/>
        <w:numPr>
          <w:ilvl w:val="2"/>
          <w:numId w:val="16"/>
        </w:numPr>
      </w:pPr>
      <w:r>
        <w:t>Multiple case</w:t>
      </w:r>
    </w:p>
    <w:p w14:paraId="73303B69" w14:textId="77777777" w:rsidR="00806A52" w:rsidRDefault="00806A52" w:rsidP="00FB1F3C">
      <w:pPr>
        <w:pStyle w:val="ListParagraph"/>
        <w:numPr>
          <w:ilvl w:val="2"/>
          <w:numId w:val="16"/>
        </w:numPr>
      </w:pPr>
      <w:r>
        <w:t>With and without data</w:t>
      </w:r>
    </w:p>
    <w:p w14:paraId="1C642E92" w14:textId="77777777" w:rsidR="00806A52" w:rsidRDefault="00806A52" w:rsidP="00FB1F3C">
      <w:pPr>
        <w:pStyle w:val="ListParagraph"/>
        <w:numPr>
          <w:ilvl w:val="2"/>
          <w:numId w:val="16"/>
        </w:numPr>
      </w:pPr>
      <w:r>
        <w:t>AllowNullLiteral attribute applies</w:t>
      </w:r>
    </w:p>
    <w:p w14:paraId="4A5B6198" w14:textId="77777777" w:rsidR="00806A52" w:rsidRDefault="00806A52" w:rsidP="00FB1F3C">
      <w:pPr>
        <w:pStyle w:val="ListParagraph"/>
        <w:numPr>
          <w:ilvl w:val="1"/>
          <w:numId w:val="16"/>
        </w:numPr>
      </w:pPr>
      <w:r>
        <w:t>Both with and without extra getter/setter properties</w:t>
      </w:r>
    </w:p>
    <w:p w14:paraId="2EBBD3CB" w14:textId="77777777" w:rsidR="00806A52" w:rsidRDefault="00806A52" w:rsidP="00FB1F3C">
      <w:pPr>
        <w:pStyle w:val="ListParagraph"/>
        <w:numPr>
          <w:ilvl w:val="0"/>
          <w:numId w:val="16"/>
        </w:numPr>
      </w:pPr>
      <w:r>
        <w:t>F# user-defined classes (whose fields would serialize correctly)</w:t>
      </w:r>
    </w:p>
    <w:p w14:paraId="76B8E8D6" w14:textId="77777777" w:rsidR="00806A52" w:rsidRDefault="00806A52" w:rsidP="00FB1F3C">
      <w:pPr>
        <w:pStyle w:val="ListParagraph"/>
        <w:numPr>
          <w:ilvl w:val="1"/>
          <w:numId w:val="16"/>
        </w:numPr>
      </w:pPr>
      <w:r>
        <w:t>Both generic and non-generic</w:t>
      </w:r>
    </w:p>
    <w:p w14:paraId="2EC94EA2" w14:textId="77777777" w:rsidR="00806A52" w:rsidRDefault="00806A52" w:rsidP="00FB1F3C">
      <w:pPr>
        <w:pStyle w:val="ListParagraph"/>
        <w:numPr>
          <w:ilvl w:val="1"/>
          <w:numId w:val="16"/>
        </w:numPr>
      </w:pPr>
      <w:r>
        <w:t>With and without no-argument constructor</w:t>
      </w:r>
    </w:p>
    <w:p w14:paraId="7BDA5E1C" w14:textId="77777777" w:rsidR="00806A52" w:rsidRDefault="00806A52" w:rsidP="00FB1F3C">
      <w:pPr>
        <w:pStyle w:val="ListParagraph"/>
        <w:numPr>
          <w:ilvl w:val="0"/>
          <w:numId w:val="16"/>
        </w:numPr>
      </w:pPr>
      <w:r>
        <w:t>F# user-defined delegates (whose closure would serialize correctly)</w:t>
      </w:r>
    </w:p>
    <w:p w14:paraId="03596065" w14:textId="77777777" w:rsidR="00806A52" w:rsidRDefault="00806A52" w:rsidP="00FB1F3C">
      <w:pPr>
        <w:pStyle w:val="ListParagraph"/>
        <w:numPr>
          <w:ilvl w:val="1"/>
          <w:numId w:val="16"/>
        </w:numPr>
      </w:pPr>
      <w:r>
        <w:t>Both generic and non-generic</w:t>
      </w:r>
    </w:p>
    <w:p w14:paraId="16D3BEDD" w14:textId="77777777" w:rsidR="00806A52" w:rsidRDefault="00806A52" w:rsidP="00FB1F3C">
      <w:pPr>
        <w:pStyle w:val="ListParagraph"/>
        <w:numPr>
          <w:ilvl w:val="0"/>
          <w:numId w:val="16"/>
        </w:numPr>
      </w:pPr>
      <w:r>
        <w:t xml:space="preserve">F# user-defined enums </w:t>
      </w:r>
    </w:p>
    <w:p w14:paraId="544DD24A" w14:textId="77777777" w:rsidR="00806A52" w:rsidRDefault="00806A52" w:rsidP="00806A52">
      <w:pPr>
        <w:pStyle w:val="Heading2"/>
      </w:pPr>
      <w:bookmarkStart w:id="73" w:name="_Toc388370445"/>
      <w:r>
        <w:t>Walkthrough for F# Serialization to JSON</w:t>
      </w:r>
      <w:bookmarkEnd w:id="73"/>
      <w:r>
        <w:t xml:space="preserve"> </w:t>
      </w:r>
    </w:p>
    <w:p w14:paraId="48894EF4" w14:textId="77777777" w:rsidR="00806A52" w:rsidRDefault="00806A52" w:rsidP="00806A52">
      <w:r>
        <w:rPr>
          <w:b/>
        </w:rPr>
        <w:t>Recommendation</w:t>
      </w:r>
      <w:r w:rsidRPr="002A47FF">
        <w:rPr>
          <w:b/>
        </w:rPr>
        <w:t xml:space="preserve">: In the absence of other constraints, </w:t>
      </w:r>
      <w:r>
        <w:rPr>
          <w:b/>
        </w:rPr>
        <w:t xml:space="preserve">and if you need to use a framework serialization technoglogy, </w:t>
      </w:r>
      <w:r w:rsidRPr="002A47FF">
        <w:rPr>
          <w:b/>
        </w:rPr>
        <w:t xml:space="preserve">consider using JSON DataContract serialization for your F# </w:t>
      </w:r>
      <w:r>
        <w:rPr>
          <w:b/>
        </w:rPr>
        <w:t>serialization</w:t>
      </w:r>
      <w:r>
        <w:t xml:space="preserve"> </w:t>
      </w:r>
    </w:p>
    <w:p w14:paraId="56A6B9F6" w14:textId="77777777" w:rsidR="00806A52" w:rsidRDefault="00806A52" w:rsidP="00806A52">
      <w:r>
        <w:t>The examples in this section use JSON serialization. The advantages of XML and JSON are:</w:t>
      </w:r>
    </w:p>
    <w:p w14:paraId="5538EB9B" w14:textId="77777777" w:rsidR="00806A52" w:rsidRDefault="00806A52" w:rsidP="00806A52">
      <w:pPr>
        <w:pStyle w:val="ListParagraph"/>
        <w:numPr>
          <w:ilvl w:val="0"/>
          <w:numId w:val="3"/>
        </w:numPr>
      </w:pPr>
      <w:r>
        <w:t xml:space="preserve"> “Plain old data” serializes in a reasonably straight-forward way</w:t>
      </w:r>
    </w:p>
    <w:p w14:paraId="03B37FF7" w14:textId="77777777" w:rsidR="00806A52" w:rsidRDefault="00806A52" w:rsidP="00806A52">
      <w:pPr>
        <w:pStyle w:val="ListParagraph"/>
        <w:numPr>
          <w:ilvl w:val="0"/>
          <w:numId w:val="3"/>
        </w:numPr>
      </w:pPr>
      <w:r>
        <w:t>The data is loosely coupled, e.g. a data structure that is serialized into a format can be deserialized as “matching” types.</w:t>
      </w:r>
    </w:p>
    <w:p w14:paraId="1840D45D" w14:textId="77777777" w:rsidR="00806A52" w:rsidRDefault="00806A52" w:rsidP="00806A52">
      <w:r>
        <w:t xml:space="preserve">JSON gives a simple human readable object format that intuitively matches the F# experience of data. Most F# values and types will work directly with XML and JSON serialization. </w:t>
      </w:r>
    </w:p>
    <w:p w14:paraId="0A1FBF04" w14:textId="77777777" w:rsidR="00806A52" w:rsidRDefault="00806A52" w:rsidP="00806A52">
      <w:r>
        <w:t>Here is an example:</w:t>
      </w:r>
    </w:p>
    <w:p w14:paraId="7EEFBE03" w14:textId="77777777" w:rsidR="00806A52" w:rsidRPr="009447DF" w:rsidRDefault="00806A52" w:rsidP="00806A52">
      <w:pPr>
        <w:autoSpaceDE w:val="0"/>
        <w:autoSpaceDN w:val="0"/>
        <w:adjustRightInd w:val="0"/>
        <w:spacing w:after="0" w:line="240" w:lineRule="auto"/>
        <w:rPr>
          <w:rFonts w:ascii="Consolas" w:hAnsi="Consolas" w:cs="Consolas"/>
          <w:noProof/>
          <w:color w:val="800000"/>
          <w:sz w:val="18"/>
        </w:rPr>
      </w:pPr>
      <w:r>
        <w:rPr>
          <w:rFonts w:ascii="Consolas" w:hAnsi="Consolas" w:cs="Consolas"/>
          <w:noProof/>
          <w:color w:val="0000FF"/>
          <w:sz w:val="18"/>
        </w:rPr>
        <w:t xml:space="preserve">        </w:t>
      </w:r>
      <w:r w:rsidRPr="009447DF">
        <w:rPr>
          <w:rFonts w:ascii="Consolas" w:hAnsi="Consolas" w:cs="Consolas"/>
          <w:noProof/>
          <w:color w:val="0000FF"/>
          <w:sz w:val="18"/>
        </w:rPr>
        <w:t>#r</w:t>
      </w:r>
      <w:r w:rsidRPr="009447DF">
        <w:rPr>
          <w:rFonts w:ascii="Consolas" w:hAnsi="Consolas" w:cs="Consolas"/>
          <w:noProof/>
          <w:sz w:val="18"/>
        </w:rPr>
        <w:t xml:space="preserve"> </w:t>
      </w:r>
      <w:r w:rsidRPr="009447DF">
        <w:rPr>
          <w:rFonts w:ascii="Consolas" w:hAnsi="Consolas" w:cs="Consolas"/>
          <w:noProof/>
          <w:color w:val="800000"/>
          <w:sz w:val="18"/>
        </w:rPr>
        <w:t>"System.Runtime.Serialization.dll"</w:t>
      </w:r>
    </w:p>
    <w:p w14:paraId="4E5976D2" w14:textId="77777777" w:rsidR="00806A52" w:rsidRPr="00684947" w:rsidRDefault="00806A52" w:rsidP="00806A52">
      <w:pPr>
        <w:autoSpaceDE w:val="0"/>
        <w:autoSpaceDN w:val="0"/>
        <w:adjustRightInd w:val="0"/>
        <w:spacing w:after="0" w:line="240" w:lineRule="auto"/>
        <w:rPr>
          <w:rFonts w:ascii="Consolas" w:hAnsi="Consolas" w:cs="Consolas"/>
          <w:noProof/>
          <w:color w:val="800000"/>
          <w:sz w:val="18"/>
          <w:szCs w:val="32"/>
        </w:rPr>
      </w:pPr>
      <w:r w:rsidRPr="00684947">
        <w:rPr>
          <w:rFonts w:ascii="Consolas" w:hAnsi="Consolas" w:cs="Consolas"/>
          <w:noProof/>
          <w:color w:val="0000FF"/>
          <w:sz w:val="18"/>
          <w:szCs w:val="32"/>
        </w:rPr>
        <w:t xml:space="preserve">        #r</w:t>
      </w:r>
      <w:r w:rsidRPr="00684947">
        <w:rPr>
          <w:rFonts w:ascii="Consolas" w:hAnsi="Consolas" w:cs="Consolas"/>
          <w:noProof/>
          <w:sz w:val="18"/>
          <w:szCs w:val="32"/>
        </w:rPr>
        <w:t xml:space="preserve"> </w:t>
      </w:r>
      <w:r w:rsidRPr="00684947">
        <w:rPr>
          <w:rFonts w:ascii="Consolas" w:hAnsi="Consolas" w:cs="Consolas"/>
          <w:noProof/>
          <w:color w:val="800000"/>
          <w:sz w:val="18"/>
          <w:szCs w:val="32"/>
        </w:rPr>
        <w:t>"System.ServiceModel.Web.dll"</w:t>
      </w:r>
    </w:p>
    <w:p w14:paraId="59302856"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open</w:t>
      </w:r>
      <w:r w:rsidRPr="0090184E">
        <w:rPr>
          <w:rFonts w:ascii="Consolas" w:hAnsi="Consolas" w:cs="Consolas"/>
          <w:noProof/>
          <w:sz w:val="18"/>
          <w:szCs w:val="32"/>
        </w:rPr>
        <w:t xml:space="preserve"> System.Runtime.Serialization.Json</w:t>
      </w:r>
    </w:p>
    <w:p w14:paraId="2788411D" w14:textId="77777777" w:rsidR="00806A52" w:rsidRDefault="00806A52" w:rsidP="00806A52">
      <w:pPr>
        <w:autoSpaceDE w:val="0"/>
        <w:autoSpaceDN w:val="0"/>
        <w:adjustRightInd w:val="0"/>
        <w:spacing w:after="0" w:line="240" w:lineRule="auto"/>
        <w:rPr>
          <w:rFonts w:ascii="Consolas" w:hAnsi="Consolas" w:cs="Consolas"/>
          <w:noProof/>
          <w:sz w:val="8"/>
          <w:szCs w:val="32"/>
        </w:rPr>
      </w:pPr>
      <w:r>
        <w:rPr>
          <w:rFonts w:ascii="Consolas" w:hAnsi="Consolas" w:cs="Consolas"/>
          <w:noProof/>
          <w:color w:val="0000FF"/>
          <w:sz w:val="18"/>
          <w:szCs w:val="32"/>
        </w:rPr>
        <w:t xml:space="preserve">        op</w:t>
      </w:r>
      <w:r w:rsidRPr="00DF47D2">
        <w:rPr>
          <w:rFonts w:ascii="Consolas" w:hAnsi="Consolas" w:cs="Consolas"/>
          <w:noProof/>
          <w:color w:val="0000FF"/>
          <w:sz w:val="18"/>
          <w:szCs w:val="32"/>
        </w:rPr>
        <w:t>en</w:t>
      </w:r>
      <w:r w:rsidRPr="00DF47D2">
        <w:rPr>
          <w:rFonts w:ascii="Consolas" w:hAnsi="Consolas" w:cs="Consolas"/>
          <w:noProof/>
          <w:sz w:val="18"/>
          <w:szCs w:val="32"/>
        </w:rPr>
        <w:t xml:space="preserve"> System.Runtime.Serialization</w:t>
      </w:r>
      <w:r w:rsidRPr="00DF47D2">
        <w:rPr>
          <w:rFonts w:ascii="Consolas" w:hAnsi="Consolas" w:cs="Consolas"/>
          <w:noProof/>
          <w:sz w:val="8"/>
          <w:szCs w:val="32"/>
        </w:rPr>
        <w:t xml:space="preserve"> </w:t>
      </w:r>
    </w:p>
    <w:p w14:paraId="3136AF28"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w:t>
      </w:r>
      <w:r>
        <w:rPr>
          <w:rFonts w:ascii="Consolas" w:hAnsi="Consolas" w:cs="Consolas"/>
          <w:noProof/>
          <w:sz w:val="18"/>
          <w:szCs w:val="32"/>
        </w:rPr>
        <w:t>serializeAndDeserialize</w:t>
      </w:r>
      <w:r w:rsidRPr="0090184E">
        <w:rPr>
          <w:rFonts w:ascii="Consolas" w:hAnsi="Consolas" w:cs="Consolas"/>
          <w:noProof/>
          <w:sz w:val="18"/>
          <w:szCs w:val="32"/>
        </w:rPr>
        <w:t xml:space="preserve"> (originalValue:'T) = </w:t>
      </w:r>
    </w:p>
    <w:p w14:paraId="19EA5F29"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14:paraId="4F516243" w14:textId="77777777" w:rsidR="00806A52" w:rsidRPr="0090184E" w:rsidRDefault="00806A52" w:rsidP="00806A52">
      <w:pPr>
        <w:autoSpaceDE w:val="0"/>
        <w:autoSpaceDN w:val="0"/>
        <w:adjustRightInd w:val="0"/>
        <w:spacing w:after="0" w:line="240" w:lineRule="auto"/>
        <w:rPr>
          <w:rFonts w:ascii="Consolas" w:hAnsi="Consolas" w:cs="Consolas"/>
          <w:noProof/>
          <w:color w:val="008000"/>
          <w:sz w:val="18"/>
          <w:szCs w:val="32"/>
        </w:rPr>
      </w:pPr>
      <w:r w:rsidRPr="0090184E">
        <w:rPr>
          <w:rFonts w:ascii="Consolas" w:hAnsi="Consolas" w:cs="Consolas"/>
          <w:noProof/>
          <w:sz w:val="18"/>
          <w:szCs w:val="32"/>
        </w:rPr>
        <w:t xml:space="preserve">            </w:t>
      </w:r>
      <w:r w:rsidRPr="0090184E">
        <w:rPr>
          <w:rFonts w:ascii="Consolas" w:hAnsi="Consolas" w:cs="Consolas"/>
          <w:noProof/>
          <w:color w:val="008000"/>
          <w:sz w:val="18"/>
          <w:szCs w:val="32"/>
        </w:rPr>
        <w:t>// Create a serializer, an output stream and serialzie the value</w:t>
      </w:r>
    </w:p>
    <w:p w14:paraId="0033914A"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serializer = DataContractJsonSerializer(typeof&lt;'T&gt;)</w:t>
      </w:r>
    </w:p>
    <w:p w14:paraId="55597B67"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out  = </w:t>
      </w:r>
      <w:r w:rsidRPr="0090184E">
        <w:rPr>
          <w:rFonts w:ascii="Consolas" w:hAnsi="Consolas" w:cs="Consolas"/>
          <w:noProof/>
          <w:color w:val="0000FF"/>
          <w:sz w:val="18"/>
          <w:szCs w:val="32"/>
        </w:rPr>
        <w:t>new</w:t>
      </w:r>
      <w:r w:rsidRPr="0090184E">
        <w:rPr>
          <w:rFonts w:ascii="Consolas" w:hAnsi="Consolas" w:cs="Consolas"/>
          <w:noProof/>
          <w:sz w:val="18"/>
          <w:szCs w:val="32"/>
        </w:rPr>
        <w:t xml:space="preserve"> System.IO.MemoryStream()</w:t>
      </w:r>
    </w:p>
    <w:p w14:paraId="64E00F1C"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"input: %A"</w:t>
      </w:r>
      <w:r w:rsidRPr="0090184E">
        <w:rPr>
          <w:rFonts w:ascii="Consolas" w:hAnsi="Consolas" w:cs="Consolas"/>
          <w:noProof/>
          <w:sz w:val="18"/>
          <w:szCs w:val="32"/>
        </w:rPr>
        <w:t xml:space="preserve"> originalValue</w:t>
      </w:r>
    </w:p>
    <w:p w14:paraId="02B09498"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serializer.WriteObject(out, originalValue)</w:t>
      </w:r>
    </w:p>
    <w:p w14:paraId="4B414284"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14:paraId="21A19DBF" w14:textId="77777777" w:rsidR="00806A52" w:rsidRPr="0090184E" w:rsidRDefault="00806A52" w:rsidP="00806A52">
      <w:pPr>
        <w:autoSpaceDE w:val="0"/>
        <w:autoSpaceDN w:val="0"/>
        <w:adjustRightInd w:val="0"/>
        <w:spacing w:after="0" w:line="240" w:lineRule="auto"/>
        <w:rPr>
          <w:rFonts w:ascii="Consolas" w:hAnsi="Consolas" w:cs="Consolas"/>
          <w:noProof/>
          <w:color w:val="008000"/>
          <w:sz w:val="18"/>
          <w:szCs w:val="32"/>
        </w:rPr>
      </w:pPr>
      <w:r w:rsidRPr="0090184E">
        <w:rPr>
          <w:rFonts w:ascii="Consolas" w:hAnsi="Consolas" w:cs="Consolas"/>
          <w:noProof/>
          <w:sz w:val="18"/>
          <w:szCs w:val="32"/>
        </w:rPr>
        <w:t xml:space="preserve">            </w:t>
      </w:r>
      <w:r w:rsidRPr="0090184E">
        <w:rPr>
          <w:rFonts w:ascii="Consolas" w:hAnsi="Consolas" w:cs="Consolas"/>
          <w:noProof/>
          <w:color w:val="008000"/>
          <w:sz w:val="18"/>
          <w:szCs w:val="32"/>
        </w:rPr>
        <w:t>// Get the serialized text</w:t>
      </w:r>
    </w:p>
    <w:p w14:paraId="502D600F"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text = out.ToArray() |&gt; System.Text.Encoding.UTF8.GetString</w:t>
      </w:r>
    </w:p>
    <w:p w14:paraId="77CAF7B6"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out.Seek(0L, System.IO.SeekOrigin.Begin) |&gt; ignore</w:t>
      </w:r>
    </w:p>
    <w:p w14:paraId="408E0045"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"serialized as: %s"</w:t>
      </w:r>
      <w:r w:rsidRPr="0090184E">
        <w:rPr>
          <w:rFonts w:ascii="Consolas" w:hAnsi="Consolas" w:cs="Consolas"/>
          <w:noProof/>
          <w:sz w:val="18"/>
          <w:szCs w:val="32"/>
        </w:rPr>
        <w:t xml:space="preserve"> text</w:t>
      </w:r>
    </w:p>
    <w:p w14:paraId="22AD3A59"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lastRenderedPageBreak/>
        <w:t xml:space="preserve">            </w:t>
      </w:r>
    </w:p>
    <w:p w14:paraId="6AA435A8"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deserialziedValue = serializer.ReadObject out</w:t>
      </w:r>
    </w:p>
    <w:p w14:paraId="38AB5941"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"deserialized as: %A"</w:t>
      </w:r>
      <w:r w:rsidRPr="0090184E">
        <w:rPr>
          <w:rFonts w:ascii="Consolas" w:hAnsi="Consolas" w:cs="Consolas"/>
          <w:noProof/>
          <w:sz w:val="18"/>
          <w:szCs w:val="32"/>
        </w:rPr>
        <w:t xml:space="preserve"> deserialziedValue</w:t>
      </w:r>
    </w:p>
    <w:p w14:paraId="208BE9AF" w14:textId="77777777"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14:paraId="32909499"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(1,2)            </w:t>
      </w:r>
    </w:p>
    <w:p w14:paraId="6FA189FF"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2337E25E"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{"m_Item1":1,"m_Item2":2}</w:t>
      </w:r>
    </w:p>
    <w:p w14:paraId="31F3E4D3"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(1, 2)</w:t>
      </w:r>
    </w:p>
    <w:p w14:paraId="749E40BA"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762603BF"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 1;2;3 |]</w:t>
      </w:r>
    </w:p>
    <w:p w14:paraId="2B6AB10C"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3716DA2C"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[1,2,3]</w:t>
      </w:r>
    </w:p>
    <w:p w14:paraId="02BCA866"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[|1; 2; 3|]</w:t>
      </w:r>
    </w:p>
    <w:p w14:paraId="1A94FF70"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61182FDF"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1.01</w:t>
      </w:r>
    </w:p>
    <w:p w14:paraId="77F17A17"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05E5BCC5"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1.01</w:t>
      </w:r>
    </w:p>
    <w:p w14:paraId="59878125"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6"/>
          <w:szCs w:val="16"/>
        </w:rPr>
      </w:pPr>
      <w:r w:rsidRPr="008F67BE">
        <w:rPr>
          <w:rFonts w:ascii="Consolas" w:hAnsi="Consolas" w:cs="Consolas"/>
          <w:noProof/>
          <w:sz w:val="16"/>
          <w:szCs w:val="16"/>
        </w:rPr>
        <w:t>deserialized as: 1.01</w:t>
      </w:r>
    </w:p>
    <w:p w14:paraId="3E724F65" w14:textId="77777777" w:rsidR="00806A52" w:rsidRPr="008F67BE" w:rsidRDefault="00806A52" w:rsidP="00806A52">
      <w:pPr>
        <w:autoSpaceDE w:val="0"/>
        <w:autoSpaceDN w:val="0"/>
        <w:adjustRightInd w:val="0"/>
        <w:spacing w:after="0" w:line="240" w:lineRule="auto"/>
        <w:rPr>
          <w:rFonts w:ascii="Consolas" w:hAnsi="Consolas" w:cs="Consolas"/>
          <w:noProof/>
          <w:sz w:val="16"/>
          <w:szCs w:val="16"/>
        </w:rPr>
      </w:pPr>
    </w:p>
    <w:p w14:paraId="425C9F32" w14:textId="77777777" w:rsidR="00806A52" w:rsidRDefault="00806A52" w:rsidP="00806A52">
      <w:pPr>
        <w:rPr>
          <w:b/>
        </w:rPr>
      </w:pPr>
    </w:p>
    <w:p w14:paraId="76542245" w14:textId="77777777"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w:t>
      </w:r>
      <w:r w:rsidRPr="006E32E7">
        <w:rPr>
          <w:rFonts w:ascii="Consolas" w:hAnsi="Consolas" w:cs="Consolas"/>
          <w:noProof/>
          <w:color w:val="0000FF"/>
          <w:sz w:val="18"/>
          <w:szCs w:val="32"/>
        </w:rPr>
        <w:t>let</w:t>
      </w:r>
      <w:r w:rsidRPr="006E32E7">
        <w:rPr>
          <w:rFonts w:ascii="Consolas" w:hAnsi="Consolas" w:cs="Consolas"/>
          <w:noProof/>
          <w:sz w:val="18"/>
          <w:szCs w:val="32"/>
        </w:rPr>
        <w:t xml:space="preserve"> dict = </w:t>
      </w:r>
      <w:r w:rsidRPr="006E32E7">
        <w:rPr>
          <w:rFonts w:ascii="Consolas" w:hAnsi="Consolas" w:cs="Consolas"/>
          <w:noProof/>
          <w:color w:val="0000FF"/>
          <w:sz w:val="18"/>
          <w:szCs w:val="32"/>
        </w:rPr>
        <w:t>new</w:t>
      </w:r>
      <w:r w:rsidRPr="006E32E7">
        <w:rPr>
          <w:rFonts w:ascii="Consolas" w:hAnsi="Consolas" w:cs="Consolas"/>
          <w:noProof/>
          <w:sz w:val="18"/>
          <w:szCs w:val="32"/>
        </w:rPr>
        <w:t xml:space="preserve"> System.Collections.Generic.Dictionary&lt;int,string&gt;()</w:t>
      </w:r>
    </w:p>
    <w:p w14:paraId="14B39A7E" w14:textId="77777777"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dict.Add(2, </w:t>
      </w:r>
      <w:r w:rsidRPr="006E32E7">
        <w:rPr>
          <w:rFonts w:ascii="Consolas" w:hAnsi="Consolas" w:cs="Consolas"/>
          <w:noProof/>
          <w:color w:val="800000"/>
          <w:sz w:val="18"/>
          <w:szCs w:val="32"/>
        </w:rPr>
        <w:t>"two"</w:t>
      </w:r>
      <w:r w:rsidRPr="006E32E7">
        <w:rPr>
          <w:rFonts w:ascii="Consolas" w:hAnsi="Consolas" w:cs="Consolas"/>
          <w:noProof/>
          <w:sz w:val="18"/>
          <w:szCs w:val="32"/>
        </w:rPr>
        <w:t>)</w:t>
      </w:r>
    </w:p>
    <w:p w14:paraId="493A9D21" w14:textId="77777777"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dict.Add(3, </w:t>
      </w:r>
      <w:r w:rsidRPr="006E32E7">
        <w:rPr>
          <w:rFonts w:ascii="Consolas" w:hAnsi="Consolas" w:cs="Consolas"/>
          <w:noProof/>
          <w:color w:val="800000"/>
          <w:sz w:val="18"/>
          <w:szCs w:val="32"/>
        </w:rPr>
        <w:t>"three"</w:t>
      </w:r>
      <w:r w:rsidRPr="006E32E7">
        <w:rPr>
          <w:rFonts w:ascii="Consolas" w:hAnsi="Consolas" w:cs="Consolas"/>
          <w:noProof/>
          <w:sz w:val="18"/>
          <w:szCs w:val="32"/>
        </w:rPr>
        <w:t>)</w:t>
      </w:r>
    </w:p>
    <w:p w14:paraId="68AACE28"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 xml:space="preserve">    serializeAndDeserialize dict</w:t>
      </w:r>
    </w:p>
    <w:p w14:paraId="7BB3C632"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3AC75B0F"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6E32E7">
        <w:rPr>
          <w:rFonts w:ascii="Consolas" w:hAnsi="Consolas" w:cs="Consolas"/>
          <w:noProof/>
          <w:sz w:val="16"/>
          <w:szCs w:val="16"/>
        </w:rPr>
        <w:t>serialized as: [{"Key":2,"Value":"two"},{"Key":3,"Value":"three"}]</w:t>
      </w:r>
    </w:p>
    <w:p w14:paraId="0CFD21B3" w14:textId="77777777" w:rsidR="00806A52" w:rsidRPr="006E32E7"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14:paraId="66027BEF"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6"/>
          <w:szCs w:val="16"/>
        </w:rPr>
      </w:pPr>
      <w:r w:rsidRPr="006E32E7">
        <w:rPr>
          <w:rFonts w:ascii="Consolas" w:hAnsi="Consolas" w:cs="Consolas"/>
          <w:noProof/>
          <w:sz w:val="16"/>
          <w:szCs w:val="16"/>
        </w:rPr>
        <w:t>deserialized as: seq [[2, two]; [3, three]]</w:t>
      </w:r>
    </w:p>
    <w:p w14:paraId="08596A9A" w14:textId="77777777" w:rsidR="00806A52" w:rsidRDefault="00806A52" w:rsidP="00806A52">
      <w:pPr>
        <w:autoSpaceDE w:val="0"/>
        <w:autoSpaceDN w:val="0"/>
        <w:adjustRightInd w:val="0"/>
        <w:spacing w:after="0" w:line="240" w:lineRule="auto"/>
        <w:rPr>
          <w:rFonts w:ascii="Consolas" w:hAnsi="Consolas" w:cs="Consolas"/>
          <w:noProof/>
          <w:sz w:val="16"/>
          <w:szCs w:val="16"/>
        </w:rPr>
      </w:pPr>
    </w:p>
    <w:p w14:paraId="695B4333" w14:textId="77777777" w:rsidR="00806A52" w:rsidRDefault="00806A52" w:rsidP="00806A52">
      <w:pPr>
        <w:rPr>
          <w:b/>
        </w:rPr>
      </w:pPr>
    </w:p>
    <w:p w14:paraId="6D2DF0A3" w14:textId="77777777" w:rsidR="00806A52" w:rsidRDefault="00806A52" w:rsidP="00806A52">
      <w:pPr>
        <w:rPr>
          <w:b/>
        </w:rPr>
      </w:pPr>
      <w:r>
        <w:rPr>
          <w:b/>
        </w:rPr>
        <w:t>Recommendation</w:t>
      </w:r>
      <w:r w:rsidRPr="002A47FF">
        <w:rPr>
          <w:b/>
        </w:rPr>
        <w:t xml:space="preserve">: </w:t>
      </w:r>
      <w:r>
        <w:rPr>
          <w:b/>
        </w:rPr>
        <w:t xml:space="preserve">For your data types, use “Plain Old Serializable F# Data”, such as records, simple classes, ResizeArray (S.C.G.List), arrays and dictionaries. </w:t>
      </w:r>
    </w:p>
    <w:p w14:paraId="167599C0" w14:textId="77777777" w:rsidR="00806A52" w:rsidRPr="008F67BE" w:rsidRDefault="00806A52" w:rsidP="00806A52">
      <w:pPr>
        <w:autoSpaceDE w:val="0"/>
        <w:autoSpaceDN w:val="0"/>
        <w:adjustRightInd w:val="0"/>
        <w:spacing w:after="0" w:line="240" w:lineRule="auto"/>
        <w:rPr>
          <w:rFonts w:ascii="Consolas" w:hAnsi="Consolas" w:cs="Consolas"/>
          <w:noProof/>
          <w:sz w:val="16"/>
          <w:szCs w:val="16"/>
        </w:rPr>
      </w:pPr>
    </w:p>
    <w:p w14:paraId="38980A08" w14:textId="77777777" w:rsidR="00806A52" w:rsidRDefault="00806A52" w:rsidP="00806A52">
      <w:r w:rsidRPr="002C1DF5">
        <w:t>Pla</w:t>
      </w:r>
      <w:r>
        <w:t>in Old Serializable F# Data means:</w:t>
      </w:r>
    </w:p>
    <w:p w14:paraId="3BC59FFC" w14:textId="77777777" w:rsidR="00806A52" w:rsidRDefault="00806A52" w:rsidP="00806A52">
      <w:pPr>
        <w:pStyle w:val="ListParagraph"/>
        <w:numPr>
          <w:ilvl w:val="0"/>
          <w:numId w:val="3"/>
        </w:numPr>
      </w:pPr>
      <w:r>
        <w:t>Tuples</w:t>
      </w:r>
    </w:p>
    <w:p w14:paraId="2797608A" w14:textId="77777777" w:rsidR="00806A52" w:rsidRDefault="00806A52" w:rsidP="00806A52">
      <w:pPr>
        <w:pStyle w:val="ListParagraph"/>
        <w:numPr>
          <w:ilvl w:val="0"/>
          <w:numId w:val="3"/>
        </w:numPr>
      </w:pPr>
      <w:r>
        <w:t>Basic types (integers, floats, strings, DateTime, TimeSpan etc)</w:t>
      </w:r>
    </w:p>
    <w:p w14:paraId="755F4760" w14:textId="77777777" w:rsidR="00806A52" w:rsidRDefault="00806A52" w:rsidP="00806A52">
      <w:pPr>
        <w:pStyle w:val="ListParagraph"/>
        <w:numPr>
          <w:ilvl w:val="0"/>
          <w:numId w:val="3"/>
        </w:numPr>
      </w:pPr>
      <w:r>
        <w:t>Records</w:t>
      </w:r>
    </w:p>
    <w:p w14:paraId="63422562" w14:textId="77777777" w:rsidR="00806A52" w:rsidRDefault="00806A52" w:rsidP="00806A52">
      <w:pPr>
        <w:pStyle w:val="ListParagraph"/>
        <w:numPr>
          <w:ilvl w:val="0"/>
          <w:numId w:val="3"/>
        </w:numPr>
      </w:pPr>
      <w:r>
        <w:t>Simple classes</w:t>
      </w:r>
    </w:p>
    <w:p w14:paraId="7BA11603" w14:textId="77777777" w:rsidR="00806A52" w:rsidRDefault="00806A52" w:rsidP="00806A52">
      <w:pPr>
        <w:pStyle w:val="ListParagraph"/>
        <w:numPr>
          <w:ilvl w:val="0"/>
          <w:numId w:val="3"/>
        </w:numPr>
      </w:pPr>
      <w:r>
        <w:t>ResizeArray (S.C.G.List)</w:t>
      </w:r>
    </w:p>
    <w:p w14:paraId="6DD66321" w14:textId="77777777" w:rsidR="00806A52" w:rsidRDefault="00806A52" w:rsidP="00806A52">
      <w:pPr>
        <w:pStyle w:val="ListParagraph"/>
        <w:numPr>
          <w:ilvl w:val="0"/>
          <w:numId w:val="3"/>
        </w:numPr>
      </w:pPr>
      <w:r>
        <w:t>Arrays</w:t>
      </w:r>
    </w:p>
    <w:p w14:paraId="54A5D482" w14:textId="77777777" w:rsidR="00806A52" w:rsidRDefault="00806A52" w:rsidP="00806A52">
      <w:pPr>
        <w:pStyle w:val="ListParagraph"/>
        <w:numPr>
          <w:ilvl w:val="0"/>
          <w:numId w:val="3"/>
        </w:numPr>
      </w:pPr>
      <w:r>
        <w:t>Dictionaries (S.C.G.Dictionary)</w:t>
      </w:r>
    </w:p>
    <w:p w14:paraId="78D6723D" w14:textId="77777777" w:rsidR="00806A52" w:rsidRDefault="00806A52" w:rsidP="00806A52">
      <w:pPr>
        <w:pStyle w:val="ListParagraph"/>
        <w:numPr>
          <w:ilvl w:val="0"/>
          <w:numId w:val="3"/>
        </w:numPr>
      </w:pPr>
      <w:r>
        <w:t>Set&lt;_&gt;</w:t>
      </w:r>
    </w:p>
    <w:p w14:paraId="55E98765" w14:textId="77777777" w:rsidR="00806A52" w:rsidRDefault="00806A52" w:rsidP="00806A52">
      <w:pPr>
        <w:pStyle w:val="ListParagraph"/>
        <w:numPr>
          <w:ilvl w:val="0"/>
          <w:numId w:val="3"/>
        </w:numPr>
      </w:pPr>
      <w:r>
        <w:t>Map&lt;_,_&gt;</w:t>
      </w:r>
    </w:p>
    <w:p w14:paraId="7AFC03A2" w14:textId="77777777" w:rsidR="00806A52" w:rsidRDefault="00806A52" w:rsidP="00806A52">
      <w:pPr>
        <w:pStyle w:val="ListParagraph"/>
        <w:numPr>
          <w:ilvl w:val="0"/>
          <w:numId w:val="3"/>
        </w:numPr>
      </w:pPr>
      <w:r>
        <w:t>Union types</w:t>
      </w:r>
    </w:p>
    <w:p w14:paraId="312444CE" w14:textId="77777777" w:rsidR="00806A52" w:rsidRDefault="00806A52" w:rsidP="00806A52">
      <w:r>
        <w:t>However, be aware that</w:t>
      </w:r>
    </w:p>
    <w:p w14:paraId="57705C7D" w14:textId="77777777" w:rsidR="00806A52" w:rsidRDefault="00806A52" w:rsidP="00806A52">
      <w:pPr>
        <w:pStyle w:val="ListParagraph"/>
        <w:numPr>
          <w:ilvl w:val="0"/>
          <w:numId w:val="3"/>
        </w:numPr>
      </w:pPr>
      <w:r>
        <w:t>You will need to add KnownType declarations to your union types in order to serialize them.</w:t>
      </w:r>
    </w:p>
    <w:p w14:paraId="0C991675" w14:textId="77777777" w:rsidR="00806A52" w:rsidRDefault="00806A52" w:rsidP="00806A52">
      <w:pPr>
        <w:pStyle w:val="ListParagraph"/>
        <w:numPr>
          <w:ilvl w:val="0"/>
          <w:numId w:val="3"/>
        </w:numPr>
      </w:pPr>
      <w:r>
        <w:t>You will not be able to serialize closures, object expressions or delegates. For these, you should use BinarySerialization.</w:t>
      </w:r>
    </w:p>
    <w:p w14:paraId="67FF4152" w14:textId="77777777" w:rsidR="00806A52" w:rsidRDefault="00806A52" w:rsidP="00806A52">
      <w:pPr>
        <w:pStyle w:val="ListParagraph"/>
        <w:numPr>
          <w:ilvl w:val="0"/>
          <w:numId w:val="3"/>
        </w:numPr>
      </w:pPr>
      <w:r>
        <w:lastRenderedPageBreak/>
        <w:t>F</w:t>
      </w:r>
      <w:r w:rsidR="00901BBF">
        <w:t xml:space="preserve"># </w:t>
      </w:r>
      <w:r>
        <w:t xml:space="preserve"> </w:t>
      </w:r>
      <w:r w:rsidR="00901BBF">
        <w:t>ch</w:t>
      </w:r>
      <w:r>
        <w:t>oice values may not be serialized with unless you register specific known types with the serializer.</w:t>
      </w:r>
    </w:p>
    <w:p w14:paraId="4679D72E" w14:textId="77777777" w:rsidR="00806A52" w:rsidRDefault="00806A52" w:rsidP="00806A52">
      <w:r>
        <w:t>For example:</w:t>
      </w:r>
    </w:p>
    <w:p w14:paraId="4B40EB3C"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sidRPr="00684947">
        <w:rPr>
          <w:rFonts w:ascii="Consolas" w:hAnsi="Consolas" w:cs="Consolas"/>
          <w:noProof/>
          <w:color w:val="0000FF"/>
          <w:sz w:val="18"/>
          <w:szCs w:val="32"/>
        </w:rPr>
        <w:t>type</w:t>
      </w:r>
      <w:r w:rsidRPr="00684947">
        <w:rPr>
          <w:rFonts w:ascii="Consolas" w:hAnsi="Consolas" w:cs="Consolas"/>
          <w:noProof/>
          <w:sz w:val="18"/>
          <w:szCs w:val="32"/>
        </w:rPr>
        <w:t xml:space="preserve"> R</w:t>
      </w:r>
      <w:r>
        <w:rPr>
          <w:rFonts w:ascii="Consolas" w:hAnsi="Consolas" w:cs="Consolas"/>
          <w:noProof/>
          <w:sz w:val="18"/>
          <w:szCs w:val="32"/>
        </w:rPr>
        <w:t>ecord</w:t>
      </w:r>
      <w:r w:rsidRPr="00684947">
        <w:rPr>
          <w:rFonts w:ascii="Consolas" w:hAnsi="Consolas" w:cs="Consolas"/>
          <w:noProof/>
          <w:sz w:val="18"/>
          <w:szCs w:val="32"/>
        </w:rPr>
        <w:t xml:space="preserve"> = { Id : int; </w:t>
      </w:r>
    </w:p>
    <w:p w14:paraId="148D2960"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Values : int[]</w:t>
      </w:r>
      <w:r w:rsidRPr="00684947">
        <w:rPr>
          <w:rFonts w:ascii="Consolas" w:hAnsi="Consolas" w:cs="Consolas"/>
          <w:noProof/>
          <w:sz w:val="18"/>
          <w:szCs w:val="32"/>
        </w:rPr>
        <w:t xml:space="preserve"> }</w:t>
      </w:r>
    </w:p>
    <w:p w14:paraId="067913C8"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p>
    <w:p w14:paraId="6DF89334"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  { Id = 1; Values =</w:t>
      </w:r>
      <w:r w:rsidRPr="00684947">
        <w:rPr>
          <w:rFonts w:ascii="Consolas" w:hAnsi="Consolas" w:cs="Consolas"/>
          <w:noProof/>
          <w:sz w:val="18"/>
          <w:szCs w:val="32"/>
        </w:rPr>
        <w:t xml:space="preserve"> [</w:t>
      </w:r>
      <w:r>
        <w:rPr>
          <w:rFonts w:ascii="Consolas" w:hAnsi="Consolas" w:cs="Consolas"/>
          <w:noProof/>
          <w:sz w:val="18"/>
          <w:szCs w:val="32"/>
        </w:rPr>
        <w:t>|</w:t>
      </w:r>
      <w:r w:rsidRPr="00684947">
        <w:rPr>
          <w:rFonts w:ascii="Consolas" w:hAnsi="Consolas" w:cs="Consolas"/>
          <w:noProof/>
          <w:sz w:val="18"/>
          <w:szCs w:val="32"/>
        </w:rPr>
        <w:t xml:space="preserve"> 1;2;3 </w:t>
      </w:r>
      <w:r>
        <w:rPr>
          <w:rFonts w:ascii="Consolas" w:hAnsi="Consolas" w:cs="Consolas"/>
          <w:noProof/>
          <w:sz w:val="18"/>
          <w:szCs w:val="32"/>
        </w:rPr>
        <w:t>|</w:t>
      </w:r>
      <w:r w:rsidRPr="00684947">
        <w:rPr>
          <w:rFonts w:ascii="Consolas" w:hAnsi="Consolas" w:cs="Consolas"/>
          <w:noProof/>
          <w:sz w:val="18"/>
          <w:szCs w:val="32"/>
        </w:rPr>
        <w:t>] }</w:t>
      </w:r>
    </w:p>
    <w:p w14:paraId="743430E4"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1144968A"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{"Id@":1,"Values@":[1,2,3]}</w:t>
      </w:r>
    </w:p>
    <w:p w14:paraId="0F4FDB6A"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14:paraId="05A13C97"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{Id = 1; Values = [|1; 2; 3|];}</w:t>
      </w:r>
    </w:p>
    <w:p w14:paraId="159E207C"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6E50EE4A" w14:textId="77777777"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type</w:t>
      </w:r>
      <w:r w:rsidRPr="008F67BE">
        <w:rPr>
          <w:rFonts w:ascii="Consolas" w:hAnsi="Consolas" w:cs="Consolas"/>
          <w:noProof/>
          <w:sz w:val="18"/>
          <w:szCs w:val="32"/>
        </w:rPr>
        <w:t xml:space="preserve"> SimpleClass(id:int, names : int[]) = </w:t>
      </w:r>
    </w:p>
    <w:p w14:paraId="31D28465" w14:textId="77777777"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member</w:t>
      </w:r>
      <w:r w:rsidRPr="008F67BE">
        <w:rPr>
          <w:rFonts w:ascii="Consolas" w:hAnsi="Consolas" w:cs="Consolas"/>
          <w:noProof/>
          <w:sz w:val="18"/>
          <w:szCs w:val="32"/>
        </w:rPr>
        <w:t xml:space="preserve"> __.A = id</w:t>
      </w:r>
    </w:p>
    <w:p w14:paraId="742DE5BD" w14:textId="77777777"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member</w:t>
      </w:r>
      <w:r w:rsidRPr="008F67BE">
        <w:rPr>
          <w:rFonts w:ascii="Consolas" w:hAnsi="Consolas" w:cs="Consolas"/>
          <w:noProof/>
          <w:sz w:val="18"/>
          <w:szCs w:val="32"/>
        </w:rPr>
        <w:t xml:space="preserve"> __.B = names</w:t>
      </w:r>
    </w:p>
    <w:p w14:paraId="1FD375B4" w14:textId="77777777" w:rsidR="00806A52" w:rsidRPr="008F67BE" w:rsidRDefault="00806A52" w:rsidP="00806A52">
      <w:pPr>
        <w:autoSpaceDE w:val="0"/>
        <w:autoSpaceDN w:val="0"/>
        <w:adjustRightInd w:val="0"/>
        <w:spacing w:after="0" w:line="240" w:lineRule="auto"/>
        <w:rPr>
          <w:rFonts w:ascii="Consolas" w:hAnsi="Consolas" w:cs="Consolas"/>
          <w:noProof/>
          <w:sz w:val="18"/>
          <w:szCs w:val="32"/>
        </w:rPr>
      </w:pPr>
    </w:p>
    <w:p w14:paraId="0E573F8E" w14:textId="77777777"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Pr>
          <w:rFonts w:ascii="Consolas" w:hAnsi="Consolas" w:cs="Consolas"/>
          <w:noProof/>
          <w:sz w:val="18"/>
          <w:szCs w:val="32"/>
        </w:rPr>
        <w:t>serializeAndDeserialize</w:t>
      </w:r>
      <w:r w:rsidRPr="008F67BE">
        <w:rPr>
          <w:rFonts w:ascii="Consolas" w:hAnsi="Consolas" w:cs="Consolas"/>
          <w:noProof/>
          <w:sz w:val="18"/>
          <w:szCs w:val="32"/>
        </w:rPr>
        <w:t xml:space="preserve">  (SimpleClass(3, [| 1;2;3 |]))</w:t>
      </w:r>
    </w:p>
    <w:p w14:paraId="442DD0CD"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2CB01460"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{"id":3,"names":[1,2,3]}</w:t>
      </w:r>
    </w:p>
    <w:p w14:paraId="7A0A80C9"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SimpleClass(3, [| 1;2;3 |])</w:t>
      </w:r>
    </w:p>
    <w:p w14:paraId="7FFB9E05" w14:textId="77777777" w:rsidR="00806A52" w:rsidRDefault="00806A52" w:rsidP="00806A52"/>
    <w:p w14:paraId="72EA2185" w14:textId="77777777" w:rsidR="00806A52" w:rsidRDefault="00806A52" w:rsidP="00806A52">
      <w:pPr>
        <w:rPr>
          <w:b/>
        </w:rPr>
      </w:pPr>
      <w:r>
        <w:t>More complex types will also serialize correctly, e.g. try this one:</w:t>
      </w:r>
    </w:p>
    <w:p w14:paraId="1B14E753"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Record</w:t>
      </w:r>
      <w:r>
        <w:rPr>
          <w:rFonts w:ascii="Consolas" w:hAnsi="Consolas" w:cs="Consolas"/>
          <w:noProof/>
          <w:sz w:val="18"/>
          <w:szCs w:val="32"/>
        </w:rPr>
        <w:t>2</w:t>
      </w:r>
      <w:r w:rsidRPr="00DF47D2">
        <w:rPr>
          <w:rFonts w:ascii="Consolas" w:hAnsi="Consolas" w:cs="Consolas"/>
          <w:noProof/>
          <w:sz w:val="18"/>
          <w:szCs w:val="32"/>
        </w:rPr>
        <w:t xml:space="preserve"> = </w:t>
      </w:r>
    </w:p>
    <w:p w14:paraId="0BFB264F"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 Id: int; </w:t>
      </w:r>
    </w:p>
    <w:p w14:paraId="3CF95F4B"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Names: Set&lt;int&gt;;</w:t>
      </w:r>
    </w:p>
    <w:p w14:paraId="45C99BBC"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OtherIds: Map&lt;int,int&gt;;</w:t>
      </w:r>
    </w:p>
    <w:p w14:paraId="62684CD1"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CallerIds: int[];</w:t>
      </w:r>
    </w:p>
    <w:p w14:paraId="5657DFBE"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NumberLookupTable: Dictionary&lt;int,int&gt; } </w:t>
      </w:r>
    </w:p>
    <w:p w14:paraId="042F527F"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14:paraId="267C76C7" w14:textId="77777777" w:rsidR="00806A52" w:rsidRDefault="00806A52" w:rsidP="00806A52">
      <w:pPr>
        <w:rPr>
          <w:b/>
        </w:rPr>
      </w:pPr>
    </w:p>
    <w:p w14:paraId="0FE58351" w14:textId="77777777" w:rsidR="00806A52" w:rsidRDefault="00806A52" w:rsidP="00806A52">
      <w:r>
        <w:rPr>
          <w:b/>
        </w:rPr>
        <w:t>Recommendation</w:t>
      </w:r>
      <w:r w:rsidRPr="002A47FF">
        <w:rPr>
          <w:b/>
        </w:rPr>
        <w:t xml:space="preserve">: </w:t>
      </w:r>
      <w:r>
        <w:rPr>
          <w:b/>
        </w:rPr>
        <w:t>To use Union Types as Plain Old Serializable F# Data, add a KnownTypes attribute to your union types</w:t>
      </w:r>
      <w:r w:rsidRPr="002A47FF">
        <w:rPr>
          <w:b/>
        </w:rPr>
        <w:t>.</w:t>
      </w:r>
      <w:r>
        <w:t xml:space="preserve"> This code is boiler-plate, for example:</w:t>
      </w:r>
    </w:p>
    <w:p w14:paraId="72EB77CA"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[&lt;KnownType(</w:t>
      </w:r>
      <w:r w:rsidRPr="00DF47D2">
        <w:rPr>
          <w:rFonts w:ascii="Consolas" w:hAnsi="Consolas" w:cs="Consolas"/>
          <w:noProof/>
          <w:color w:val="800000"/>
          <w:sz w:val="18"/>
          <w:szCs w:val="32"/>
        </w:rPr>
        <w:t>"KnownTypes"</w:t>
      </w:r>
      <w:r w:rsidRPr="00DF47D2">
        <w:rPr>
          <w:rFonts w:ascii="Consolas" w:hAnsi="Consolas" w:cs="Consolas"/>
          <w:noProof/>
          <w:sz w:val="18"/>
          <w:szCs w:val="32"/>
        </w:rPr>
        <w:t>)&gt;]</w:t>
      </w:r>
    </w:p>
    <w:p w14:paraId="4E5F7785"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MyUnionType = </w:t>
      </w:r>
    </w:p>
    <w:p w14:paraId="3F78FBF6"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 Case1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int * int</w:t>
      </w:r>
    </w:p>
    <w:p w14:paraId="1F66F39F"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 Case2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string</w:t>
      </w:r>
    </w:p>
    <w:p w14:paraId="4B9CD9C7"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14:paraId="5B5B77EA"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static</w:t>
      </w:r>
      <w:r w:rsidRPr="00DF47D2">
        <w:rPr>
          <w:rFonts w:ascii="Consolas" w:hAnsi="Consolas" w:cs="Consolas"/>
          <w:noProof/>
          <w:sz w:val="18"/>
          <w:szCs w:val="32"/>
        </w:rPr>
        <w:t xml:space="preserve"> </w:t>
      </w:r>
      <w:r w:rsidRPr="00DF47D2">
        <w:rPr>
          <w:rFonts w:ascii="Consolas" w:hAnsi="Consolas" w:cs="Consolas"/>
          <w:noProof/>
          <w:color w:val="0000FF"/>
          <w:sz w:val="18"/>
          <w:szCs w:val="32"/>
        </w:rPr>
        <w:t>member</w:t>
      </w:r>
      <w:r w:rsidRPr="00DF47D2">
        <w:rPr>
          <w:rFonts w:ascii="Consolas" w:hAnsi="Consolas" w:cs="Consolas"/>
          <w:noProof/>
          <w:sz w:val="18"/>
          <w:szCs w:val="32"/>
        </w:rPr>
        <w:t xml:space="preserve"> KnownTypes() = </w:t>
      </w:r>
    </w:p>
    <w:p w14:paraId="5F1436EE"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typeof&lt;MyUnionType&gt;.GetNestedTypes(BindingFlags.Public |||</w:t>
      </w:r>
    </w:p>
    <w:p w14:paraId="258C2A05"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BindingFlags.NonPublic) </w:t>
      </w:r>
    </w:p>
    <w:p w14:paraId="0D34C854"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|&gt; Array.filter Reflection.FSharpType.IsUnion</w:t>
      </w:r>
    </w:p>
    <w:p w14:paraId="3CF5EF12" w14:textId="77777777" w:rsidR="00806A52" w:rsidRPr="00684947" w:rsidRDefault="00806A52" w:rsidP="00806A52">
      <w:pPr>
        <w:autoSpaceDE w:val="0"/>
        <w:autoSpaceDN w:val="0"/>
        <w:adjustRightInd w:val="0"/>
        <w:spacing w:after="0" w:line="240" w:lineRule="auto"/>
        <w:rPr>
          <w:rFonts w:ascii="Consolas" w:hAnsi="Consolas" w:cs="Consolas"/>
          <w:noProof/>
          <w:sz w:val="16"/>
          <w:szCs w:val="32"/>
        </w:rPr>
      </w:pPr>
      <w:r w:rsidRPr="002A47FF">
        <w:rPr>
          <w:rFonts w:ascii="Consolas" w:hAnsi="Consolas" w:cs="Consolas"/>
          <w:noProof/>
          <w:sz w:val="16"/>
          <w:szCs w:val="32"/>
        </w:rPr>
        <w:t xml:space="preserve"> </w:t>
      </w:r>
    </w:p>
    <w:p w14:paraId="41E153FD" w14:textId="77777777" w:rsidR="00806A52" w:rsidRDefault="00806A52" w:rsidP="00806A52">
      <w:r>
        <w:t>For a generic union type, you must add an additional line:</w:t>
      </w:r>
    </w:p>
    <w:p w14:paraId="7C5FF190"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[&lt;KnownType(</w:t>
      </w:r>
      <w:r w:rsidRPr="00DF47D2">
        <w:rPr>
          <w:rFonts w:ascii="Consolas" w:hAnsi="Consolas" w:cs="Consolas"/>
          <w:noProof/>
          <w:color w:val="800000"/>
          <w:sz w:val="18"/>
          <w:szCs w:val="32"/>
        </w:rPr>
        <w:t>"KnownTypes"</w:t>
      </w:r>
      <w:r w:rsidRPr="00DF47D2">
        <w:rPr>
          <w:rFonts w:ascii="Consolas" w:hAnsi="Consolas" w:cs="Consolas"/>
          <w:noProof/>
          <w:sz w:val="18"/>
          <w:szCs w:val="32"/>
        </w:rPr>
        <w:t>)&gt;]</w:t>
      </w:r>
    </w:p>
    <w:p w14:paraId="07C32DA8"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MyUnionType = </w:t>
      </w:r>
    </w:p>
    <w:p w14:paraId="65BB41BF"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 Case1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int * int</w:t>
      </w:r>
    </w:p>
    <w:p w14:paraId="5BD633AC"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Case2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string</w:t>
      </w:r>
    </w:p>
    <w:p w14:paraId="43892DEB"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14:paraId="00B36173"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static</w:t>
      </w:r>
      <w:r w:rsidRPr="00DF47D2">
        <w:rPr>
          <w:rFonts w:ascii="Consolas" w:hAnsi="Consolas" w:cs="Consolas"/>
          <w:noProof/>
          <w:sz w:val="18"/>
          <w:szCs w:val="32"/>
        </w:rPr>
        <w:t xml:space="preserve"> </w:t>
      </w:r>
      <w:r w:rsidRPr="00DF47D2">
        <w:rPr>
          <w:rFonts w:ascii="Consolas" w:hAnsi="Consolas" w:cs="Consolas"/>
          <w:noProof/>
          <w:color w:val="0000FF"/>
          <w:sz w:val="18"/>
          <w:szCs w:val="32"/>
        </w:rPr>
        <w:t>member</w:t>
      </w:r>
      <w:r w:rsidRPr="00DF47D2">
        <w:rPr>
          <w:rFonts w:ascii="Consolas" w:hAnsi="Consolas" w:cs="Consolas"/>
          <w:noProof/>
          <w:sz w:val="18"/>
          <w:szCs w:val="32"/>
        </w:rPr>
        <w:t xml:space="preserve"> KnownTypes() = </w:t>
      </w:r>
    </w:p>
    <w:p w14:paraId="7CAE1A6B"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typeof&lt;MyUnionType&gt;.GetNestedTypes(BindingFlags.Public |||</w:t>
      </w:r>
    </w:p>
    <w:p w14:paraId="3E386A11"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BindingFlags.NonPublic) </w:t>
      </w:r>
    </w:p>
    <w:p w14:paraId="1549E279"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|&gt; Array.filter Reflection.FSharpType.IsUnion </w:t>
      </w:r>
    </w:p>
    <w:p w14:paraId="4E81FCB2" w14:textId="77777777"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|&gt; Array.map (</w:t>
      </w:r>
      <w:r w:rsidRPr="00DF47D2">
        <w:rPr>
          <w:rFonts w:ascii="Consolas" w:hAnsi="Consolas" w:cs="Consolas"/>
          <w:noProof/>
          <w:color w:val="0000FF"/>
          <w:sz w:val="18"/>
          <w:szCs w:val="32"/>
        </w:rPr>
        <w:t>fun</w:t>
      </w:r>
      <w:r w:rsidRPr="00DF47D2">
        <w:rPr>
          <w:rFonts w:ascii="Consolas" w:hAnsi="Consolas" w:cs="Consolas"/>
          <w:noProof/>
          <w:sz w:val="18"/>
          <w:szCs w:val="32"/>
        </w:rPr>
        <w:t xml:space="preserve"> ty </w:t>
      </w:r>
      <w:r w:rsidRPr="00DF47D2">
        <w:rPr>
          <w:rFonts w:ascii="Consolas" w:hAnsi="Consolas" w:cs="Consolas"/>
          <w:noProof/>
          <w:color w:val="0000FF"/>
          <w:sz w:val="18"/>
          <w:szCs w:val="32"/>
        </w:rPr>
        <w:t>-&gt;</w:t>
      </w:r>
      <w:r w:rsidRPr="00DF47D2">
        <w:rPr>
          <w:rFonts w:ascii="Consolas" w:hAnsi="Consolas" w:cs="Consolas"/>
          <w:noProof/>
          <w:sz w:val="18"/>
          <w:szCs w:val="32"/>
        </w:rPr>
        <w:t xml:space="preserve"> ty.MakeGenericType [| typeof&lt;'T&gt; |])</w:t>
      </w:r>
    </w:p>
    <w:p w14:paraId="6BC8101A" w14:textId="77777777" w:rsidR="00806A52" w:rsidRPr="002A47FF" w:rsidRDefault="00806A52" w:rsidP="00806A52">
      <w:pPr>
        <w:rPr>
          <w:b/>
        </w:rPr>
      </w:pPr>
    </w:p>
    <w:p w14:paraId="751EB4AC" w14:textId="77777777" w:rsidR="00806A52" w:rsidRDefault="00806A52" w:rsidP="00806A52">
      <w:pPr>
        <w:rPr>
          <w:b/>
        </w:rPr>
      </w:pPr>
      <w:r>
        <w:rPr>
          <w:b/>
        </w:rPr>
        <w:t>Recommendation</w:t>
      </w:r>
      <w:r w:rsidRPr="002A47FF">
        <w:rPr>
          <w:b/>
        </w:rPr>
        <w:t xml:space="preserve">: </w:t>
      </w:r>
      <w:r>
        <w:rPr>
          <w:b/>
        </w:rPr>
        <w:t xml:space="preserve">To precisely control the field names in your XML or JSON data, use a DataContract. </w:t>
      </w:r>
    </w:p>
    <w:p w14:paraId="360614CF" w14:textId="77777777" w:rsidR="00806A52" w:rsidRDefault="00806A52" w:rsidP="00806A52">
      <w:r>
        <w:lastRenderedPageBreak/>
        <w:t xml:space="preserve">For records, </w:t>
      </w:r>
      <w:r w:rsidRPr="00684947">
        <w:t>Plain Old Serializable F# Data</w:t>
      </w:r>
      <w:r>
        <w:t xml:space="preserve"> will use names such as id</w:t>
      </w:r>
      <w:r w:rsidRPr="00684947">
        <w:t>@</w:t>
      </w:r>
      <w:r>
        <w:t xml:space="preserve"> for record names in the JSON format. Use a DataContract with DataMember targeted at the fields to remove the @ if needed. You can also use this attribute to write record types that match pre-existing JSON or XML formats.</w:t>
      </w:r>
    </w:p>
    <w:p w14:paraId="22591973" w14:textId="77777777"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&lt;DataContract&gt;]</w:t>
      </w:r>
    </w:p>
    <w:p w14:paraId="4F3218DC" w14:textId="77777777"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color w:val="0000FF"/>
          <w:sz w:val="18"/>
          <w:szCs w:val="32"/>
        </w:rPr>
        <w:t xml:space="preserve">        </w:t>
      </w:r>
      <w:r w:rsidRPr="00684947">
        <w:rPr>
          <w:rFonts w:ascii="Consolas" w:hAnsi="Consolas" w:cs="Consolas"/>
          <w:noProof/>
          <w:color w:val="0000FF"/>
          <w:sz w:val="18"/>
          <w:szCs w:val="32"/>
        </w:rPr>
        <w:t>type</w:t>
      </w:r>
      <w:r w:rsidRPr="00684947">
        <w:rPr>
          <w:rFonts w:ascii="Consolas" w:hAnsi="Consolas" w:cs="Consolas"/>
          <w:noProof/>
          <w:sz w:val="18"/>
          <w:szCs w:val="32"/>
        </w:rPr>
        <w:t xml:space="preserve"> R = { </w:t>
      </w:r>
      <w:r w:rsidRPr="00DF47D2">
        <w:rPr>
          <w:rFonts w:ascii="Consolas" w:hAnsi="Consolas" w:cs="Consolas"/>
          <w:noProof/>
          <w:sz w:val="18"/>
          <w:szCs w:val="32"/>
        </w:rPr>
        <w:t>[&lt;field: DataMember(Name=</w:t>
      </w:r>
      <w:r>
        <w:rPr>
          <w:rFonts w:ascii="Consolas" w:hAnsi="Consolas" w:cs="Consolas"/>
          <w:noProof/>
          <w:color w:val="800000"/>
          <w:sz w:val="18"/>
          <w:szCs w:val="32"/>
        </w:rPr>
        <w:t>"Ident</w:t>
      </w:r>
      <w:r w:rsidRPr="00DF47D2">
        <w:rPr>
          <w:rFonts w:ascii="Consolas" w:hAnsi="Consolas" w:cs="Consolas"/>
          <w:noProof/>
          <w:color w:val="800000"/>
          <w:sz w:val="18"/>
          <w:szCs w:val="32"/>
        </w:rPr>
        <w:t>"</w:t>
      </w:r>
      <w:r w:rsidRPr="00DF47D2">
        <w:rPr>
          <w:rFonts w:ascii="Consolas" w:hAnsi="Consolas" w:cs="Consolas"/>
          <w:noProof/>
          <w:sz w:val="18"/>
          <w:szCs w:val="32"/>
        </w:rPr>
        <w:t>)&gt;]</w:t>
      </w:r>
    </w:p>
    <w:p w14:paraId="4FF07FB8" w14:textId="77777777"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684947">
        <w:rPr>
          <w:rFonts w:ascii="Consolas" w:hAnsi="Consolas" w:cs="Consolas"/>
          <w:noProof/>
          <w:sz w:val="18"/>
          <w:szCs w:val="32"/>
        </w:rPr>
        <w:t xml:space="preserve">Id : int; </w:t>
      </w:r>
    </w:p>
    <w:p w14:paraId="5860A0D7" w14:textId="77777777"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[&lt;field: DataMember(Name=</w:t>
      </w:r>
      <w:r>
        <w:rPr>
          <w:rFonts w:ascii="Consolas" w:hAnsi="Consolas" w:cs="Consolas"/>
          <w:noProof/>
          <w:color w:val="800000"/>
          <w:sz w:val="18"/>
          <w:szCs w:val="32"/>
        </w:rPr>
        <w:t>"Values</w:t>
      </w:r>
      <w:r w:rsidRPr="00DF47D2">
        <w:rPr>
          <w:rFonts w:ascii="Consolas" w:hAnsi="Consolas" w:cs="Consolas"/>
          <w:noProof/>
          <w:color w:val="800000"/>
          <w:sz w:val="18"/>
          <w:szCs w:val="32"/>
        </w:rPr>
        <w:t>"</w:t>
      </w:r>
      <w:r w:rsidRPr="00DF47D2">
        <w:rPr>
          <w:rFonts w:ascii="Consolas" w:hAnsi="Consolas" w:cs="Consolas"/>
          <w:noProof/>
          <w:sz w:val="18"/>
          <w:szCs w:val="32"/>
        </w:rPr>
        <w:t>)&gt;]</w:t>
      </w:r>
    </w:p>
    <w:p w14:paraId="0E0740A2"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Values : int[]</w:t>
      </w:r>
      <w:r w:rsidRPr="00684947">
        <w:rPr>
          <w:rFonts w:ascii="Consolas" w:hAnsi="Consolas" w:cs="Consolas"/>
          <w:noProof/>
          <w:sz w:val="18"/>
          <w:szCs w:val="32"/>
        </w:rPr>
        <w:t xml:space="preserve"> }</w:t>
      </w:r>
    </w:p>
    <w:p w14:paraId="4747493D"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p>
    <w:p w14:paraId="14D18074"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 Id = 1; Values = [</w:t>
      </w:r>
      <w:r>
        <w:rPr>
          <w:rFonts w:ascii="Consolas" w:hAnsi="Consolas" w:cs="Consolas"/>
          <w:noProof/>
          <w:sz w:val="18"/>
          <w:szCs w:val="32"/>
        </w:rPr>
        <w:t>|</w:t>
      </w:r>
      <w:r w:rsidRPr="00684947">
        <w:rPr>
          <w:rFonts w:ascii="Consolas" w:hAnsi="Consolas" w:cs="Consolas"/>
          <w:noProof/>
          <w:sz w:val="18"/>
          <w:szCs w:val="32"/>
        </w:rPr>
        <w:t xml:space="preserve"> 1;2;3 </w:t>
      </w:r>
      <w:r>
        <w:rPr>
          <w:rFonts w:ascii="Consolas" w:hAnsi="Consolas" w:cs="Consolas"/>
          <w:noProof/>
          <w:sz w:val="18"/>
          <w:szCs w:val="32"/>
        </w:rPr>
        <w:t>|</w:t>
      </w:r>
      <w:r w:rsidRPr="00684947">
        <w:rPr>
          <w:rFonts w:ascii="Consolas" w:hAnsi="Consolas" w:cs="Consolas"/>
          <w:noProof/>
          <w:sz w:val="18"/>
          <w:szCs w:val="32"/>
        </w:rPr>
        <w:t>] }</w:t>
      </w:r>
    </w:p>
    <w:p w14:paraId="4439AD12" w14:textId="77777777"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14:paraId="73B15797" w14:textId="77777777"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input: {Id = 1;</w:t>
      </w:r>
      <w:r>
        <w:rPr>
          <w:rFonts w:ascii="Lucida Console" w:hAnsi="Lucida Console" w:cs="Times New Roman"/>
          <w:noProof/>
          <w:sz w:val="14"/>
          <w:szCs w:val="32"/>
        </w:rPr>
        <w:t xml:space="preserve"> </w:t>
      </w:r>
      <w:r w:rsidRPr="00DF47D2">
        <w:rPr>
          <w:rFonts w:ascii="Lucida Console" w:hAnsi="Lucida Console" w:cs="Times New Roman"/>
          <w:noProof/>
          <w:sz w:val="14"/>
          <w:szCs w:val="32"/>
        </w:rPr>
        <w:t xml:space="preserve"> Values = [|1; 2; 3|];}</w:t>
      </w:r>
    </w:p>
    <w:p w14:paraId="757A23B4" w14:textId="77777777"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serialized as: {"Id</w:t>
      </w:r>
      <w:r>
        <w:rPr>
          <w:rFonts w:ascii="Lucida Console" w:hAnsi="Lucida Console" w:cs="Times New Roman"/>
          <w:noProof/>
          <w:sz w:val="14"/>
          <w:szCs w:val="32"/>
        </w:rPr>
        <w:t>ent</w:t>
      </w:r>
      <w:r w:rsidRPr="00DF47D2">
        <w:rPr>
          <w:rFonts w:ascii="Lucida Console" w:hAnsi="Lucida Console" w:cs="Times New Roman"/>
          <w:noProof/>
          <w:sz w:val="14"/>
          <w:szCs w:val="32"/>
        </w:rPr>
        <w:t>":1,"Values":[1,2,3]}</w:t>
      </w:r>
    </w:p>
    <w:p w14:paraId="69B8A74D" w14:textId="77777777"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deserialized as: {Id = 1; Values = [|1; 2; 3|];}</w:t>
      </w:r>
    </w:p>
    <w:p w14:paraId="6BF71900" w14:textId="77777777" w:rsidR="00806A52" w:rsidRDefault="00806A52" w:rsidP="00806A52"/>
    <w:p w14:paraId="018701A6" w14:textId="77777777" w:rsidR="00806A52" w:rsidRDefault="00806A52" w:rsidP="00806A52">
      <w:r>
        <w:t xml:space="preserve">For classes, the serialization field names for classes used depend on the </w:t>
      </w:r>
      <w:r w:rsidRPr="000C0D06">
        <w:rPr>
          <w:b/>
        </w:rPr>
        <w:t>internal</w:t>
      </w:r>
      <w:r>
        <w:t xml:space="preserve"> field names of a class, i.e. the names of the input and “let” variables that form the fields of the class. Avoid repetitions in these names, as a mangled name will then be used.</w:t>
      </w:r>
    </w:p>
    <w:p w14:paraId="3356FF78" w14:textId="77777777" w:rsidR="00806A52" w:rsidRDefault="00806A52" w:rsidP="00806A52">
      <w:pPr>
        <w:pStyle w:val="ListParagraph"/>
        <w:numPr>
          <w:ilvl w:val="0"/>
          <w:numId w:val="0"/>
        </w:numPr>
        <w:ind w:left="720"/>
      </w:pPr>
      <w:r>
        <w:t>The serialization field names for classes can be controlled precisely by using a DataContract plus “let” bindings with a DataMember attribute targeting the fields. For example:</w:t>
      </w:r>
    </w:p>
    <w:p w14:paraId="2B9360FC"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[&lt;DataContract&gt;]</w:t>
      </w:r>
    </w:p>
    <w:p w14:paraId="4FFC5FFA"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type</w:t>
      </w:r>
      <w:r w:rsidRPr="000C0D06">
        <w:rPr>
          <w:rFonts w:ascii="Consolas" w:hAnsi="Consolas" w:cs="Consolas"/>
          <w:noProof/>
          <w:sz w:val="18"/>
          <w:szCs w:val="32"/>
        </w:rPr>
        <w:t xml:space="preserve"> SimpleClass2(id:int, names : int[]) = </w:t>
      </w:r>
    </w:p>
    <w:p w14:paraId="1FFAD366"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"Ident"</w:t>
      </w:r>
      <w:r w:rsidRPr="000C0D06">
        <w:rPr>
          <w:rFonts w:ascii="Consolas" w:hAnsi="Consolas" w:cs="Consolas"/>
          <w:noProof/>
          <w:sz w:val="18"/>
          <w:szCs w:val="32"/>
        </w:rPr>
        <w:t>)&gt;]</w:t>
      </w:r>
    </w:p>
    <w:p w14:paraId="748CBC7B"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id = id</w:t>
      </w:r>
    </w:p>
    <w:p w14:paraId="56279F03"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"Names"</w:t>
      </w:r>
      <w:r w:rsidRPr="000C0D06">
        <w:rPr>
          <w:rFonts w:ascii="Consolas" w:hAnsi="Consolas" w:cs="Consolas"/>
          <w:noProof/>
          <w:sz w:val="18"/>
          <w:szCs w:val="32"/>
        </w:rPr>
        <w:t>)&gt;]</w:t>
      </w:r>
    </w:p>
    <w:p w14:paraId="490C1852"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names = names</w:t>
      </w:r>
    </w:p>
    <w:p w14:paraId="700DE0A5"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5F70187E"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__.A = id</w:t>
      </w:r>
    </w:p>
    <w:p w14:paraId="6A689208"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__.B = names</w:t>
      </w:r>
    </w:p>
    <w:p w14:paraId="48B72B33"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14:paraId="36012BC1"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Pr>
          <w:rFonts w:ascii="Consolas" w:hAnsi="Consolas" w:cs="Consolas"/>
          <w:noProof/>
          <w:sz w:val="18"/>
          <w:szCs w:val="32"/>
        </w:rPr>
        <w:t>serializeAndDeserialize</w:t>
      </w:r>
      <w:r w:rsidRPr="000C0D06">
        <w:rPr>
          <w:rFonts w:ascii="Consolas" w:hAnsi="Consolas" w:cs="Consolas"/>
          <w:noProof/>
          <w:sz w:val="18"/>
          <w:szCs w:val="32"/>
        </w:rPr>
        <w:t xml:space="preserve">  (SimpleClass2(3, [| 1;2;3 |]))</w:t>
      </w:r>
    </w:p>
    <w:p w14:paraId="65F857FD"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14:paraId="03546CB1" w14:textId="77777777" w:rsidR="00806A52" w:rsidRPr="000C0D06"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0C0D06">
        <w:rPr>
          <w:rFonts w:ascii="Consolas" w:hAnsi="Consolas" w:cs="Consolas"/>
          <w:noProof/>
          <w:sz w:val="16"/>
          <w:szCs w:val="16"/>
        </w:rPr>
        <w:t>serialized as: {"Ident":3,"Names":[1,2,3]}</w:t>
      </w:r>
    </w:p>
    <w:p w14:paraId="58DA655E"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14:paraId="4D6FA14A"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0C0D06">
        <w:rPr>
          <w:rFonts w:ascii="Consolas" w:hAnsi="Consolas" w:cs="Consolas"/>
          <w:noProof/>
          <w:sz w:val="16"/>
          <w:szCs w:val="16"/>
        </w:rPr>
        <w:t>deserialized as: SimpleClass2(3, [| 1;2;3 |])</w:t>
      </w:r>
    </w:p>
    <w:p w14:paraId="4E8B7211" w14:textId="77777777" w:rsidR="00806A52" w:rsidRDefault="00806A52" w:rsidP="00806A52">
      <w:pPr>
        <w:pStyle w:val="ListParagraph"/>
        <w:numPr>
          <w:ilvl w:val="0"/>
          <w:numId w:val="0"/>
        </w:numPr>
        <w:ind w:left="720"/>
      </w:pPr>
    </w:p>
    <w:p w14:paraId="56A3DC60" w14:textId="77777777" w:rsidR="00806A52" w:rsidRDefault="00806A52" w:rsidP="00806A52">
      <w:pPr>
        <w:pStyle w:val="ListParagraph"/>
        <w:numPr>
          <w:ilvl w:val="0"/>
          <w:numId w:val="0"/>
        </w:numPr>
        <w:ind w:left="720"/>
      </w:pPr>
      <w:r>
        <w:t>Alternatively you may use a class with internal setters:</w:t>
      </w:r>
    </w:p>
    <w:p w14:paraId="674A45C9"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[&lt;DataContract&gt;]</w:t>
      </w:r>
    </w:p>
    <w:p w14:paraId="276413FA"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type</w:t>
      </w:r>
      <w:r w:rsidRPr="000C0D06">
        <w:rPr>
          <w:rFonts w:ascii="Consolas" w:hAnsi="Consolas" w:cs="Consolas"/>
          <w:noProof/>
          <w:sz w:val="18"/>
          <w:szCs w:val="32"/>
        </w:rPr>
        <w:t xml:space="preserve"> SimpleClass2(id:int, names : int[]) = </w:t>
      </w:r>
    </w:p>
    <w:p w14:paraId="455F1D22"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"Ident"</w:t>
      </w:r>
      <w:r w:rsidRPr="000C0D06">
        <w:rPr>
          <w:rFonts w:ascii="Consolas" w:hAnsi="Consolas" w:cs="Consolas"/>
          <w:noProof/>
          <w:sz w:val="18"/>
          <w:szCs w:val="32"/>
        </w:rPr>
        <w:t>)&gt;]</w:t>
      </w:r>
    </w:p>
    <w:p w14:paraId="6CED8DD8"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id = id</w:t>
      </w:r>
    </w:p>
    <w:p w14:paraId="70679845"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"Names"</w:t>
      </w:r>
      <w:r w:rsidRPr="000C0D06">
        <w:rPr>
          <w:rFonts w:ascii="Consolas" w:hAnsi="Consolas" w:cs="Consolas"/>
          <w:noProof/>
          <w:sz w:val="18"/>
          <w:szCs w:val="32"/>
        </w:rPr>
        <w:t>)&gt;]</w:t>
      </w:r>
    </w:p>
    <w:p w14:paraId="51497232"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names = names</w:t>
      </w:r>
    </w:p>
    <w:p w14:paraId="09AECDFF"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12215D59"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__.A = id</w:t>
      </w:r>
    </w:p>
    <w:p w14:paraId="2506CB2B"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__.B = names</w:t>
      </w:r>
    </w:p>
    <w:p w14:paraId="10ACEE11" w14:textId="77777777" w:rsidR="00806A52" w:rsidRDefault="00806A52" w:rsidP="00806A52">
      <w:pPr>
        <w:pStyle w:val="ListParagraph"/>
        <w:numPr>
          <w:ilvl w:val="0"/>
          <w:numId w:val="0"/>
        </w:numPr>
        <w:ind w:left="720"/>
      </w:pPr>
    </w:p>
    <w:p w14:paraId="5535B38D" w14:textId="77777777" w:rsidR="00806A52" w:rsidRDefault="00806A52" w:rsidP="00806A52">
      <w:r>
        <w:t>For unions, in F# V1 you may not control the serialization names of union fields.</w:t>
      </w:r>
    </w:p>
    <w:p w14:paraId="08361CF7" w14:textId="77777777" w:rsidR="00806A52" w:rsidRDefault="00806A52" w:rsidP="00806A52">
      <w:pPr>
        <w:rPr>
          <w:b/>
        </w:rPr>
      </w:pPr>
      <w:r>
        <w:rPr>
          <w:b/>
        </w:rPr>
        <w:t>Recommendation</w:t>
      </w:r>
      <w:r w:rsidRPr="002A47FF">
        <w:rPr>
          <w:b/>
        </w:rPr>
        <w:t xml:space="preserve">: </w:t>
      </w:r>
      <w:r>
        <w:rPr>
          <w:b/>
        </w:rPr>
        <w:t>When you need them, use the AutoSerializable(false) attribute to get POCO objects.</w:t>
      </w:r>
    </w:p>
    <w:p w14:paraId="1F01E30F" w14:textId="77777777" w:rsidR="00806A52" w:rsidRDefault="00806A52" w:rsidP="00806A52">
      <w:r>
        <w:t xml:space="preserve">POCO objects are “Plain Old C# Objects”. These are class definitions made up of </w:t>
      </w:r>
    </w:p>
    <w:p w14:paraId="26707A30" w14:textId="77777777" w:rsidR="00806A52" w:rsidRDefault="00806A52" w:rsidP="00806A52">
      <w:pPr>
        <w:pStyle w:val="ListParagraph"/>
        <w:numPr>
          <w:ilvl w:val="0"/>
          <w:numId w:val="3"/>
        </w:numPr>
      </w:pPr>
      <w:r>
        <w:t xml:space="preserve">private fields </w:t>
      </w:r>
    </w:p>
    <w:p w14:paraId="440C3EB5" w14:textId="77777777" w:rsidR="00806A52" w:rsidRDefault="00806A52" w:rsidP="00806A52">
      <w:pPr>
        <w:pStyle w:val="ListParagraph"/>
        <w:numPr>
          <w:ilvl w:val="0"/>
          <w:numId w:val="3"/>
        </w:numPr>
      </w:pPr>
      <w:r>
        <w:t xml:space="preserve">getter/setter properties </w:t>
      </w:r>
    </w:p>
    <w:p w14:paraId="24CE733B" w14:textId="77777777" w:rsidR="00806A52" w:rsidRDefault="00806A52" w:rsidP="00806A52">
      <w:pPr>
        <w:pStyle w:val="ListParagraph"/>
        <w:numPr>
          <w:ilvl w:val="0"/>
          <w:numId w:val="3"/>
        </w:numPr>
      </w:pPr>
      <w:r>
        <w:lastRenderedPageBreak/>
        <w:t xml:space="preserve">a parameterless constructor. </w:t>
      </w:r>
    </w:p>
    <w:p w14:paraId="1F27713B" w14:textId="77777777" w:rsidR="00806A52" w:rsidRDefault="00806A52" w:rsidP="00806A52">
      <w:r>
        <w:t xml:space="preserve">They are commonly used where the implied serialization contract comes from the name of the type and the name of the fields. They are very useful because they are processed automatically by many tools (such as the serializers here), are very familiar to other .NET programmers, and can be used in partial trust. </w:t>
      </w:r>
    </w:p>
    <w:p w14:paraId="472FB342" w14:textId="77777777" w:rsidR="00806A52" w:rsidRDefault="00806A52" w:rsidP="00806A52">
      <w:r>
        <w:t>To declare a POCO object in F#, add AutoSerializable(false). This turns off automatic serialization of field contents. Then ensure you have a parameterless constructor:</w:t>
      </w:r>
    </w:p>
    <w:p w14:paraId="0BFCC81E"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[&lt;AutoSerializable(</w:t>
      </w:r>
      <w:r w:rsidRPr="00D35370">
        <w:rPr>
          <w:rFonts w:ascii="Consolas" w:hAnsi="Consolas" w:cs="Consolas"/>
          <w:noProof/>
          <w:color w:val="0000FF"/>
          <w:sz w:val="18"/>
          <w:szCs w:val="32"/>
        </w:rPr>
        <w:t>false</w:t>
      </w:r>
      <w:r w:rsidRPr="00D35370">
        <w:rPr>
          <w:rFonts w:ascii="Consolas" w:hAnsi="Consolas" w:cs="Consolas"/>
          <w:noProof/>
          <w:sz w:val="18"/>
          <w:szCs w:val="32"/>
        </w:rPr>
        <w:t>)&gt;]</w:t>
      </w:r>
    </w:p>
    <w:p w14:paraId="7B95D1E7"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type</w:t>
      </w:r>
      <w:r w:rsidRPr="00D35370">
        <w:rPr>
          <w:rFonts w:ascii="Consolas" w:hAnsi="Consolas" w:cs="Consolas"/>
          <w:noProof/>
          <w:sz w:val="18"/>
          <w:szCs w:val="32"/>
        </w:rPr>
        <w:t xml:space="preserve"> PocoObject(a:int, b : int[]) = </w:t>
      </w:r>
    </w:p>
    <w:p w14:paraId="3DA29529"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let</w:t>
      </w: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a = a</w:t>
      </w:r>
    </w:p>
    <w:p w14:paraId="214124AE"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let</w:t>
      </w: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b = b</w:t>
      </w:r>
    </w:p>
    <w:p w14:paraId="5B28F86F"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member</w:t>
      </w:r>
      <w:r w:rsidRPr="00D35370">
        <w:rPr>
          <w:rFonts w:ascii="Consolas" w:hAnsi="Consolas" w:cs="Consolas"/>
          <w:noProof/>
          <w:sz w:val="18"/>
          <w:szCs w:val="32"/>
        </w:rPr>
        <w:t xml:space="preserve"> __.A </w:t>
      </w:r>
      <w:r w:rsidRPr="00D35370">
        <w:rPr>
          <w:rFonts w:ascii="Consolas" w:hAnsi="Consolas" w:cs="Consolas"/>
          <w:noProof/>
          <w:color w:val="0000FF"/>
          <w:sz w:val="18"/>
          <w:szCs w:val="32"/>
        </w:rPr>
        <w:t>with</w:t>
      </w:r>
      <w:r w:rsidRPr="00D35370">
        <w:rPr>
          <w:rFonts w:ascii="Consolas" w:hAnsi="Consolas" w:cs="Consolas"/>
          <w:noProof/>
          <w:sz w:val="18"/>
          <w:szCs w:val="32"/>
        </w:rPr>
        <w:t xml:space="preserve"> get() = a </w:t>
      </w:r>
      <w:r w:rsidRPr="00D35370">
        <w:rPr>
          <w:rFonts w:ascii="Consolas" w:hAnsi="Consolas" w:cs="Consolas"/>
          <w:noProof/>
          <w:color w:val="0000FF"/>
          <w:sz w:val="18"/>
          <w:szCs w:val="32"/>
        </w:rPr>
        <w:t>and</w:t>
      </w:r>
      <w:r w:rsidRPr="00D35370">
        <w:rPr>
          <w:rFonts w:ascii="Consolas" w:hAnsi="Consolas" w:cs="Consolas"/>
          <w:noProof/>
          <w:sz w:val="18"/>
          <w:szCs w:val="32"/>
        </w:rPr>
        <w:t xml:space="preserve"> set v = a &lt;- v</w:t>
      </w:r>
    </w:p>
    <w:p w14:paraId="4DCF9044"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member</w:t>
      </w:r>
      <w:r w:rsidRPr="00D35370">
        <w:rPr>
          <w:rFonts w:ascii="Consolas" w:hAnsi="Consolas" w:cs="Consolas"/>
          <w:noProof/>
          <w:sz w:val="18"/>
          <w:szCs w:val="32"/>
        </w:rPr>
        <w:t xml:space="preserve"> __.B </w:t>
      </w:r>
      <w:r w:rsidRPr="00D35370">
        <w:rPr>
          <w:rFonts w:ascii="Consolas" w:hAnsi="Consolas" w:cs="Consolas"/>
          <w:noProof/>
          <w:color w:val="0000FF"/>
          <w:sz w:val="18"/>
          <w:szCs w:val="32"/>
        </w:rPr>
        <w:t>with</w:t>
      </w:r>
      <w:r w:rsidRPr="00D35370">
        <w:rPr>
          <w:rFonts w:ascii="Consolas" w:hAnsi="Consolas" w:cs="Consolas"/>
          <w:noProof/>
          <w:sz w:val="18"/>
          <w:szCs w:val="32"/>
        </w:rPr>
        <w:t xml:space="preserve"> get() = b </w:t>
      </w:r>
      <w:r w:rsidRPr="00D35370">
        <w:rPr>
          <w:rFonts w:ascii="Consolas" w:hAnsi="Consolas" w:cs="Consolas"/>
          <w:noProof/>
          <w:color w:val="0000FF"/>
          <w:sz w:val="18"/>
          <w:szCs w:val="32"/>
        </w:rPr>
        <w:t>and</w:t>
      </w:r>
      <w:r w:rsidRPr="00D35370">
        <w:rPr>
          <w:rFonts w:ascii="Consolas" w:hAnsi="Consolas" w:cs="Consolas"/>
          <w:noProof/>
          <w:sz w:val="18"/>
          <w:szCs w:val="32"/>
        </w:rPr>
        <w:t xml:space="preserve"> set v = b &lt;- v</w:t>
      </w:r>
    </w:p>
    <w:p w14:paraId="2EDE67A8"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new</w:t>
      </w:r>
      <w:r w:rsidRPr="00D35370">
        <w:rPr>
          <w:rFonts w:ascii="Consolas" w:hAnsi="Consolas" w:cs="Consolas"/>
          <w:noProof/>
          <w:sz w:val="18"/>
          <w:szCs w:val="32"/>
        </w:rPr>
        <w:t xml:space="preserve"> () = PocoObject(0, [| |])</w:t>
      </w:r>
    </w:p>
    <w:p w14:paraId="253B618A"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p>
    <w:p w14:paraId="7219A5E0"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Pr>
          <w:rFonts w:ascii="Consolas" w:hAnsi="Consolas" w:cs="Consolas"/>
          <w:noProof/>
          <w:sz w:val="18"/>
          <w:szCs w:val="32"/>
        </w:rPr>
        <w:t>serializeAndDeserialize</w:t>
      </w:r>
      <w:r w:rsidRPr="00D35370">
        <w:rPr>
          <w:rFonts w:ascii="Consolas" w:hAnsi="Consolas" w:cs="Consolas"/>
          <w:noProof/>
          <w:sz w:val="18"/>
          <w:szCs w:val="32"/>
        </w:rPr>
        <w:t xml:space="preserve">  (PocoObject(3, [| 1;2;3 |]))</w:t>
      </w:r>
    </w:p>
    <w:p w14:paraId="5CFD6BCC" w14:textId="77777777" w:rsidR="00806A52" w:rsidRDefault="00806A52" w:rsidP="00806A52">
      <w:pPr>
        <w:autoSpaceDE w:val="0"/>
        <w:autoSpaceDN w:val="0"/>
        <w:adjustRightInd w:val="0"/>
        <w:spacing w:after="0" w:line="240" w:lineRule="auto"/>
        <w:rPr>
          <w:rFonts w:ascii="Consolas" w:hAnsi="Consolas" w:cs="Consolas"/>
          <w:noProof/>
          <w:sz w:val="16"/>
          <w:szCs w:val="32"/>
        </w:rPr>
      </w:pPr>
    </w:p>
    <w:p w14:paraId="011D60D5" w14:textId="77777777"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14:paraId="5F18782F" w14:textId="77777777" w:rsidR="00806A52" w:rsidRPr="00D35370"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serialized as: {"A":3,"B":[1,2,3]}</w:t>
      </w:r>
    </w:p>
    <w:p w14:paraId="48C794BE"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14:paraId="2BA21105"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deserialized as: FSI_0035+PocoObject</w:t>
      </w:r>
    </w:p>
    <w:p w14:paraId="0373B80C" w14:textId="77777777" w:rsidR="00806A52" w:rsidRPr="00D35370" w:rsidRDefault="00806A52" w:rsidP="00806A52">
      <w:pPr>
        <w:autoSpaceDE w:val="0"/>
        <w:autoSpaceDN w:val="0"/>
        <w:adjustRightInd w:val="0"/>
        <w:spacing w:after="0" w:line="240" w:lineRule="auto"/>
        <w:rPr>
          <w:rFonts w:ascii="Consolas" w:hAnsi="Consolas" w:cs="Consolas"/>
          <w:noProof/>
          <w:sz w:val="16"/>
          <w:szCs w:val="32"/>
        </w:rPr>
      </w:pPr>
    </w:p>
    <w:p w14:paraId="096865ED" w14:textId="77777777" w:rsidR="00806A52" w:rsidRDefault="00806A52" w:rsidP="00806A52">
      <w:r>
        <w:t>For serialization purposes the setters need only be public if writing partial trust code.</w:t>
      </w:r>
    </w:p>
    <w:p w14:paraId="051AE61B" w14:textId="77777777" w:rsidR="00806A52" w:rsidRDefault="00806A52" w:rsidP="00806A52">
      <w:r>
        <w:t>This pattern only applies to F# class and struct types.</w:t>
      </w:r>
    </w:p>
    <w:p w14:paraId="73FA4557" w14:textId="77777777" w:rsidR="00806A52" w:rsidRDefault="00806A52" w:rsidP="00806A52">
      <w:pPr>
        <w:rPr>
          <w:b/>
        </w:rPr>
      </w:pPr>
      <w:r>
        <w:rPr>
          <w:b/>
        </w:rPr>
        <w:t>Recommendation</w:t>
      </w:r>
      <w:r w:rsidRPr="002A47FF">
        <w:rPr>
          <w:b/>
        </w:rPr>
        <w:t xml:space="preserve">: </w:t>
      </w:r>
      <w:r>
        <w:rPr>
          <w:b/>
        </w:rPr>
        <w:t xml:space="preserve">Use NonSerialized for fields that should be omitted </w:t>
      </w:r>
    </w:p>
    <w:p w14:paraId="634308E6"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type</w:t>
      </w:r>
      <w:r w:rsidRPr="00D35370">
        <w:rPr>
          <w:rFonts w:ascii="Consolas" w:hAnsi="Consolas" w:cs="Consolas"/>
          <w:noProof/>
          <w:sz w:val="18"/>
          <w:szCs w:val="32"/>
        </w:rPr>
        <w:t xml:space="preserve"> Record3 = { Id : int;</w:t>
      </w:r>
    </w:p>
    <w:p w14:paraId="1DB947C8"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Values : int[] ; </w:t>
      </w:r>
    </w:p>
    <w:p w14:paraId="68039088"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[&lt;System.NonSerialized&gt;]</w:t>
      </w:r>
    </w:p>
    <w:p w14:paraId="6BCC992E"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HashCodeCache : int option}</w:t>
      </w:r>
    </w:p>
    <w:p w14:paraId="231D6982"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p>
    <w:p w14:paraId="3A655401" w14:textId="77777777" w:rsidR="00806A52"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Pr>
          <w:rFonts w:ascii="Consolas" w:hAnsi="Consolas" w:cs="Consolas"/>
          <w:noProof/>
          <w:sz w:val="18"/>
          <w:szCs w:val="32"/>
        </w:rPr>
        <w:t>serializeAndDeserialize</w:t>
      </w:r>
      <w:r w:rsidRPr="00D35370">
        <w:rPr>
          <w:rFonts w:ascii="Consolas" w:hAnsi="Consolas" w:cs="Consolas"/>
          <w:noProof/>
          <w:sz w:val="18"/>
          <w:szCs w:val="32"/>
        </w:rPr>
        <w:t xml:space="preserve">  { Id = 1; Values = [| 1;2;3 |]; HashCodeCache=None }</w:t>
      </w:r>
    </w:p>
    <w:p w14:paraId="5C54718B" w14:textId="77777777" w:rsidR="00806A52" w:rsidRPr="00D35370" w:rsidRDefault="00806A52" w:rsidP="00806A52">
      <w:pPr>
        <w:autoSpaceDE w:val="0"/>
        <w:autoSpaceDN w:val="0"/>
        <w:adjustRightInd w:val="0"/>
        <w:spacing w:after="0" w:line="240" w:lineRule="auto"/>
        <w:rPr>
          <w:rFonts w:ascii="Consolas" w:hAnsi="Consolas" w:cs="Consolas"/>
          <w:noProof/>
          <w:sz w:val="18"/>
          <w:szCs w:val="32"/>
        </w:rPr>
      </w:pPr>
    </w:p>
    <w:p w14:paraId="2E94D0C4" w14:textId="77777777" w:rsidR="00806A52" w:rsidRPr="00D35370"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serialized as: {"Id@":1,"Values@":[1,2,3]}</w:t>
      </w:r>
    </w:p>
    <w:p w14:paraId="1E19BEEE"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14:paraId="5CBE6E20" w14:textId="77777777"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deserialized as: {Id = 1; Values = [|1; 2; 3|];</w:t>
      </w:r>
      <w:r>
        <w:rPr>
          <w:rFonts w:ascii="Consolas" w:hAnsi="Consolas" w:cs="Consolas"/>
          <w:noProof/>
          <w:sz w:val="16"/>
          <w:szCs w:val="16"/>
        </w:rPr>
        <w:t xml:space="preserve"> </w:t>
      </w:r>
      <w:r w:rsidRPr="00D35370">
        <w:rPr>
          <w:rFonts w:ascii="Consolas" w:hAnsi="Consolas" w:cs="Consolas"/>
          <w:noProof/>
          <w:sz w:val="16"/>
          <w:szCs w:val="16"/>
        </w:rPr>
        <w:t xml:space="preserve"> HashCodeCache = null;}</w:t>
      </w:r>
    </w:p>
    <w:p w14:paraId="1093AE46" w14:textId="77777777" w:rsidR="00806A52" w:rsidRDefault="00806A52" w:rsidP="00806A52"/>
    <w:p w14:paraId="0C917572" w14:textId="77777777" w:rsidR="00806A52" w:rsidRDefault="00806A52" w:rsidP="00806A52">
      <w:r>
        <w:t xml:space="preserve">Be aware that the non-serialzied fields will be given the default value on deserialization. This is “another way” of getting default values in F#, and as such the fields should be marked mutable. </w:t>
      </w:r>
    </w:p>
    <w:p w14:paraId="43534ADD" w14:textId="77777777" w:rsidR="00806A52" w:rsidRPr="008F67BE" w:rsidRDefault="00806A52" w:rsidP="00806A52">
      <w:commentRangeStart w:id="74"/>
      <w:r w:rsidRPr="008F67BE">
        <w:t>Note</w:t>
      </w:r>
      <w:r>
        <w:t>: the NonSerialized attribute can not yet be used on union type fields</w:t>
      </w:r>
      <w:commentRangeEnd w:id="74"/>
      <w:r>
        <w:rPr>
          <w:rStyle w:val="CommentReference"/>
        </w:rPr>
        <w:commentReference w:id="74"/>
      </w:r>
    </w:p>
    <w:p w14:paraId="6D6BDFD1" w14:textId="77777777" w:rsidR="00806A52" w:rsidRDefault="00806A52" w:rsidP="00806A52">
      <w:r>
        <w:rPr>
          <w:b/>
        </w:rPr>
        <w:t>Recommendation</w:t>
      </w:r>
      <w:r w:rsidRPr="002A47FF">
        <w:rPr>
          <w:b/>
        </w:rPr>
        <w:t xml:space="preserve">: </w:t>
      </w:r>
      <w:r>
        <w:rPr>
          <w:b/>
        </w:rPr>
        <w:t>For Partial Trust code, limit your data structures</w:t>
      </w:r>
      <w:r w:rsidRPr="002A47FF">
        <w:rPr>
          <w:b/>
        </w:rPr>
        <w:t>.</w:t>
      </w:r>
      <w:r>
        <w:t xml:space="preserve"> </w:t>
      </w:r>
    </w:p>
    <w:p w14:paraId="5E764577" w14:textId="77777777" w:rsidR="00806A52" w:rsidRDefault="00806A52" w:rsidP="00806A52">
      <w:r>
        <w:t>Somewhat counter-intuitively, partial trust code requires labelling more fields and properties as mutable. This allows you to deserialize the objects. For example:</w:t>
      </w:r>
    </w:p>
    <w:p w14:paraId="7A53DFD6" w14:textId="77777777" w:rsidR="00806A52" w:rsidRDefault="00806A52" w:rsidP="00806A52">
      <w:pPr>
        <w:pStyle w:val="ListParagraph"/>
        <w:numPr>
          <w:ilvl w:val="0"/>
          <w:numId w:val="3"/>
        </w:numPr>
      </w:pPr>
      <w:r>
        <w:t>Mark all your record fields as mutable</w:t>
      </w:r>
    </w:p>
    <w:p w14:paraId="7EBF0D60" w14:textId="77777777" w:rsidR="00806A52" w:rsidRDefault="00806A52" w:rsidP="00806A52">
      <w:pPr>
        <w:pStyle w:val="ListParagraph"/>
        <w:numPr>
          <w:ilvl w:val="0"/>
          <w:numId w:val="3"/>
        </w:numPr>
      </w:pPr>
      <w:r>
        <w:t xml:space="preserve">Do not use </w:t>
      </w:r>
    </w:p>
    <w:p w14:paraId="027106CD" w14:textId="77777777" w:rsidR="00806A52" w:rsidRDefault="00806A52" w:rsidP="00806A52">
      <w:pPr>
        <w:pStyle w:val="ListParagraph"/>
        <w:numPr>
          <w:ilvl w:val="1"/>
          <w:numId w:val="3"/>
        </w:numPr>
      </w:pPr>
      <w:r>
        <w:t>F# sets or maps in your serialized data. Replace these with ResizeArray (S.C.G.List) and Dictionary. This will change the wire format of the data</w:t>
      </w:r>
    </w:p>
    <w:p w14:paraId="451EA1BE" w14:textId="77777777" w:rsidR="00806A52" w:rsidRDefault="00806A52" w:rsidP="00806A52">
      <w:pPr>
        <w:pStyle w:val="ListParagraph"/>
        <w:numPr>
          <w:ilvl w:val="1"/>
          <w:numId w:val="3"/>
        </w:numPr>
      </w:pPr>
      <w:r>
        <w:t>F# union types in your serialized data. This is a restriction related to V1 of F#. Replace with equivalent records or objects aong with active patterns.</w:t>
      </w:r>
    </w:p>
    <w:p w14:paraId="432FC380" w14:textId="77777777" w:rsidR="00806A52" w:rsidRDefault="00806A52" w:rsidP="00806A52">
      <w:pPr>
        <w:pStyle w:val="ListParagraph"/>
        <w:numPr>
          <w:ilvl w:val="1"/>
          <w:numId w:val="3"/>
        </w:numPr>
      </w:pPr>
      <w:r>
        <w:t xml:space="preserve">F# list values. Replace these with an array. </w:t>
      </w:r>
    </w:p>
    <w:p w14:paraId="1A6BEF4D" w14:textId="77777777" w:rsidR="00806A52" w:rsidRDefault="00806A52" w:rsidP="00806A52">
      <w:pPr>
        <w:pStyle w:val="ListParagraph"/>
        <w:numPr>
          <w:ilvl w:val="1"/>
          <w:numId w:val="3"/>
        </w:numPr>
      </w:pPr>
      <w:r>
        <w:lastRenderedPageBreak/>
        <w:t>Tuple values in your serialized data. A .NET 4.0 restriction means that immutable types such as tuples may not be serialized or deserialized in partial trust.</w:t>
      </w:r>
    </w:p>
    <w:p w14:paraId="39C822BB" w14:textId="77777777" w:rsidR="00806A52" w:rsidRDefault="00806A52" w:rsidP="00806A52">
      <w:pPr>
        <w:pStyle w:val="ListParagraph"/>
        <w:numPr>
          <w:ilvl w:val="0"/>
          <w:numId w:val="3"/>
        </w:numPr>
      </w:pPr>
      <w:r>
        <w:t>Make sure your classes have a parameterless default constructor and settable properties.</w:t>
      </w:r>
    </w:p>
    <w:p w14:paraId="4DE93DE5" w14:textId="77777777" w:rsidR="00806A52" w:rsidRDefault="00806A52" w:rsidP="00806A52">
      <w:r>
        <w:rPr>
          <w:b/>
        </w:rPr>
        <w:t>Recommendation</w:t>
      </w:r>
      <w:r w:rsidRPr="002A47FF">
        <w:rPr>
          <w:b/>
        </w:rPr>
        <w:t xml:space="preserve">: </w:t>
      </w:r>
      <w:r>
        <w:rPr>
          <w:b/>
        </w:rPr>
        <w:t>Don’t make heavy weather of it. For very simple data sets, consider using bespoke serialization code if needed</w:t>
      </w:r>
      <w:r>
        <w:t xml:space="preserve">. Learning and controlling </w:t>
      </w:r>
      <w:r w:rsidRPr="008F67BE">
        <w:t xml:space="preserve">serialization </w:t>
      </w:r>
      <w:r>
        <w:t>can take</w:t>
      </w:r>
      <w:r w:rsidRPr="008F67BE">
        <w:t xml:space="preserve"> some investment</w:t>
      </w:r>
      <w:r w:rsidRPr="002A47FF">
        <w:rPr>
          <w:b/>
        </w:rPr>
        <w:t>.</w:t>
      </w:r>
      <w:r>
        <w:t xml:space="preserve"> For example, consider manually printing your data as JSON. </w:t>
      </w:r>
    </w:p>
    <w:p w14:paraId="07F84B7E" w14:textId="77777777" w:rsidR="00806A52" w:rsidRDefault="00806A52" w:rsidP="00806A52">
      <w:pPr>
        <w:pStyle w:val="Heading2"/>
      </w:pPr>
      <w:bookmarkStart w:id="75" w:name="_Toc388370446"/>
      <w:r>
        <w:t>Sample JSON Wire Formats</w:t>
      </w:r>
      <w:bookmarkEnd w:id="75"/>
    </w:p>
    <w:p w14:paraId="5B74D752" w14:textId="77777777" w:rsidR="00806A52" w:rsidRDefault="00806A52" w:rsidP="00806A52">
      <w:r w:rsidRPr="00F516AB">
        <w:t xml:space="preserve">Below are some examples, as they come out from </w:t>
      </w:r>
      <w:r>
        <w:t xml:space="preserve">the DataContractJsonSerializer </w:t>
      </w:r>
    </w:p>
    <w:p w14:paraId="2C75479F" w14:textId="77777777" w:rsidR="00806A52" w:rsidRPr="00F516AB" w:rsidRDefault="00806A52" w:rsidP="00806A52">
      <w:pPr>
        <w:autoSpaceDE w:val="0"/>
        <w:autoSpaceDN w:val="0"/>
        <w:ind w:left="720"/>
        <w:rPr>
          <w:rFonts w:ascii="Consolas" w:hAnsi="Consolas" w:cs="Consolas"/>
        </w:rPr>
      </w:pPr>
      <w:r>
        <w:rPr>
          <w:rFonts w:ascii="Consolas" w:hAnsi="Consolas" w:cs="Consolas"/>
        </w:rPr>
        <w:t xml:space="preserve">(1, 2) </w:t>
      </w:r>
      <w:r>
        <w:rPr>
          <w:rFonts w:ascii="Consolas" w:hAnsi="Consolas" w:cs="Consolas"/>
        </w:rPr>
        <w:tab/>
      </w:r>
      <w:r>
        <w:rPr>
          <w:rFonts w:ascii="Consolas" w:hAnsi="Consolas" w:cs="Consolas"/>
        </w:rPr>
        <w:tab/>
      </w:r>
      <w:r>
        <w:rPr>
          <w:rFonts w:ascii="Consolas" w:hAnsi="Consolas" w:cs="Consolas"/>
        </w:rPr>
        <w:tab/>
        <w:t>--&gt; {"m_Item1":1,"m_Item2":2}</w:t>
      </w:r>
    </w:p>
    <w:p w14:paraId="2A4968A5"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("2", 2) </w:t>
      </w:r>
      <w:r>
        <w:rPr>
          <w:rFonts w:ascii="Consolas" w:hAnsi="Consolas" w:cs="Consolas"/>
        </w:rPr>
        <w:tab/>
      </w:r>
      <w:r>
        <w:rPr>
          <w:rFonts w:ascii="Consolas" w:hAnsi="Consolas" w:cs="Consolas"/>
        </w:rPr>
        <w:tab/>
      </w:r>
      <w:r>
        <w:rPr>
          <w:rFonts w:ascii="Consolas" w:hAnsi="Consolas" w:cs="Consolas"/>
        </w:rPr>
        <w:tab/>
        <w:t>--&gt; {"m_Item1":"2","m_Item2":2</w:t>
      </w:r>
    </w:p>
    <w:p w14:paraId="5D403929"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None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--&gt; null</w:t>
      </w:r>
    </w:p>
    <w:p w14:paraId="03DDD515"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w:t>
      </w:r>
      <w:r>
        <w:rPr>
          <w:rFonts w:ascii="Consolas" w:hAnsi="Consolas" w:cs="Consolas"/>
        </w:rPr>
        <w:tab/>
      </w:r>
      <w:r>
        <w:rPr>
          <w:rFonts w:ascii="Consolas" w:hAnsi="Consolas" w:cs="Consolas"/>
        </w:rPr>
        <w:tab/>
      </w:r>
      <w:r>
        <w:rPr>
          <w:rFonts w:ascii="Consolas" w:hAnsi="Consolas" w:cs="Consolas"/>
        </w:rPr>
        <w:tab/>
        <w:t>--&gt; {"value":1}</w:t>
      </w:r>
    </w:p>
    <w:p w14:paraId="70442B6B"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None </w:t>
      </w:r>
      <w:r>
        <w:rPr>
          <w:rFonts w:ascii="Consolas" w:hAnsi="Consolas" w:cs="Consolas"/>
        </w:rPr>
        <w:tab/>
      </w:r>
      <w:r>
        <w:rPr>
          <w:rFonts w:ascii="Consolas" w:hAnsi="Consolas" w:cs="Consolas"/>
        </w:rPr>
        <w:tab/>
      </w:r>
      <w:r>
        <w:rPr>
          <w:rFonts w:ascii="Consolas" w:hAnsi="Consolas" w:cs="Consolas"/>
        </w:rPr>
        <w:tab/>
        <w:t>--&gt; {"value":null}</w:t>
      </w:r>
    </w:p>
    <w:p w14:paraId="024288D5"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w:t>
      </w:r>
      <w:r>
        <w:rPr>
          <w:rFonts w:ascii="Consolas" w:hAnsi="Consolas" w:cs="Consolas"/>
        </w:rPr>
        <w:tab/>
      </w:r>
      <w:r>
        <w:rPr>
          <w:rFonts w:ascii="Consolas" w:hAnsi="Consolas" w:cs="Consolas"/>
        </w:rPr>
        <w:tab/>
      </w:r>
      <w:r>
        <w:rPr>
          <w:rFonts w:ascii="Consolas" w:hAnsi="Consolas" w:cs="Consolas"/>
        </w:rPr>
        <w:tab/>
        <w:t>--&gt; {"value":"1"}</w:t>
      </w:r>
    </w:p>
    <w:p w14:paraId="4D8808A7"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2) </w:t>
      </w:r>
      <w:r>
        <w:rPr>
          <w:rFonts w:ascii="Consolas" w:hAnsi="Consolas" w:cs="Consolas"/>
        </w:rPr>
        <w:tab/>
      </w:r>
      <w:r>
        <w:rPr>
          <w:rFonts w:ascii="Consolas" w:hAnsi="Consolas" w:cs="Consolas"/>
        </w:rPr>
        <w:tab/>
      </w:r>
      <w:r>
        <w:rPr>
          <w:rFonts w:ascii="Consolas" w:hAnsi="Consolas" w:cs="Consolas"/>
        </w:rPr>
        <w:tab/>
        <w:t>--&gt; {"value":{"m_Item1":1,"m_Item2":2}}</w:t>
      </w:r>
    </w:p>
    <w:p w14:paraId="76C0CE20"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{r1x = 1; r1y = 2;} </w:t>
      </w:r>
      <w:r>
        <w:rPr>
          <w:rStyle w:val="CommentReference"/>
        </w:rPr>
        <w:t> </w:t>
      </w:r>
      <w:r>
        <w:rPr>
          <w:rStyle w:val="CommentReference"/>
        </w:rPr>
        <w:tab/>
      </w:r>
      <w:r>
        <w:rPr>
          <w:rFonts w:ascii="Consolas" w:hAnsi="Consolas" w:cs="Consolas"/>
        </w:rPr>
        <w:t>--&gt; {"r1x@":1,"r1y@":2}</w:t>
      </w:r>
    </w:p>
    <w:p w14:paraId="5DB0A233" w14:textId="77777777"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{r2x = 1; r2y = 2;} </w:t>
      </w:r>
      <w:r>
        <w:rPr>
          <w:rStyle w:val="CommentReference"/>
        </w:rPr>
        <w:t> </w:t>
      </w:r>
      <w:r>
        <w:rPr>
          <w:rStyle w:val="CommentReference"/>
        </w:rPr>
        <w:tab/>
      </w:r>
      <w:r>
        <w:rPr>
          <w:rFonts w:ascii="Consolas" w:hAnsi="Consolas" w:cs="Consolas"/>
        </w:rPr>
        <w:t>--&gt; {"r2x@":1,"r2y@":2}</w:t>
      </w:r>
    </w:p>
    <w:p w14:paraId="5C4B730A"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ImmutableRecord = </w:t>
      </w:r>
    </w:p>
    <w:p w14:paraId="558931C7"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r1x: int; r1y:int } </w:t>
      </w:r>
    </w:p>
    <w:p w14:paraId="0B4795C2"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p>
    <w:p w14:paraId="5448ED9F"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MutableRecord = </w:t>
      </w:r>
    </w:p>
    <w:p w14:paraId="0CD0C4CE"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r w:rsidRPr="00032C01">
        <w:rPr>
          <w:rFonts w:ascii="Consolas" w:hAnsi="Consolas" w:cs="Consolas"/>
          <w:noProof/>
          <w:color w:val="0000FF"/>
          <w:sz w:val="16"/>
          <w:szCs w:val="32"/>
        </w:rPr>
        <w:t>mutable</w:t>
      </w:r>
      <w:r>
        <w:rPr>
          <w:rFonts w:ascii="Consolas" w:hAnsi="Consolas" w:cs="Consolas"/>
          <w:noProof/>
          <w:sz w:val="16"/>
          <w:szCs w:val="32"/>
        </w:rPr>
        <w:t xml:space="preserve"> r1</w:t>
      </w:r>
      <w:r w:rsidRPr="00032C01">
        <w:rPr>
          <w:rFonts w:ascii="Consolas" w:hAnsi="Consolas" w:cs="Consolas"/>
          <w:noProof/>
          <w:sz w:val="16"/>
          <w:szCs w:val="32"/>
        </w:rPr>
        <w:t xml:space="preserve">x: int; </w:t>
      </w:r>
      <w:r w:rsidRPr="00032C01">
        <w:rPr>
          <w:rFonts w:ascii="Consolas" w:hAnsi="Consolas" w:cs="Consolas"/>
          <w:noProof/>
          <w:color w:val="0000FF"/>
          <w:sz w:val="16"/>
          <w:szCs w:val="32"/>
        </w:rPr>
        <w:t>mutable</w:t>
      </w:r>
      <w:r>
        <w:rPr>
          <w:rFonts w:ascii="Consolas" w:hAnsi="Consolas" w:cs="Consolas"/>
          <w:noProof/>
          <w:sz w:val="16"/>
          <w:szCs w:val="32"/>
        </w:rPr>
        <w:t xml:space="preserve"> r1</w:t>
      </w:r>
      <w:r w:rsidRPr="00032C01">
        <w:rPr>
          <w:rFonts w:ascii="Consolas" w:hAnsi="Consolas" w:cs="Consolas"/>
          <w:noProof/>
          <w:sz w:val="16"/>
          <w:szCs w:val="32"/>
        </w:rPr>
        <w:t xml:space="preserve">y:int } </w:t>
      </w:r>
    </w:p>
    <w:p w14:paraId="401AD6B9" w14:textId="77777777" w:rsidR="00806A52" w:rsidRPr="00032C01" w:rsidRDefault="00806A52" w:rsidP="00806A52">
      <w:pPr>
        <w:autoSpaceDE w:val="0"/>
        <w:autoSpaceDN w:val="0"/>
        <w:adjustRightInd w:val="0"/>
        <w:spacing w:after="0" w:line="240" w:lineRule="auto"/>
        <w:ind w:left="2160"/>
        <w:rPr>
          <w:rFonts w:ascii="Consolas" w:hAnsi="Consolas" w:cs="Consolas"/>
          <w:noProof/>
          <w:sz w:val="16"/>
          <w:szCs w:val="32"/>
        </w:rPr>
      </w:pPr>
    </w:p>
    <w:p w14:paraId="60AC4069" w14:textId="77777777" w:rsidR="00806A52" w:rsidRDefault="00806A52" w:rsidP="00806A52">
      <w:pPr>
        <w:autoSpaceDE w:val="0"/>
        <w:autoSpaceDN w:val="0"/>
        <w:ind w:left="720"/>
        <w:rPr>
          <w:rFonts w:ascii="Consolas" w:hAnsi="Consolas" w:cs="Consolas"/>
        </w:rPr>
      </w:pPr>
      <w:r>
        <w:rPr>
          <w:rFonts w:ascii="Consolas" w:hAnsi="Consolas" w:cs="Consolas"/>
        </w:rPr>
        <w:t>ImmutableClass</w:t>
      </w:r>
      <w:r>
        <w:rPr>
          <w:rStyle w:val="CommentReference"/>
        </w:rPr>
        <w:t> </w:t>
      </w:r>
      <w:r>
        <w:rPr>
          <w:rFonts w:ascii="Consolas" w:hAnsi="Consolas" w:cs="Consolas"/>
        </w:rPr>
        <w:t xml:space="preserve">(3,4) </w:t>
      </w:r>
      <w:r>
        <w:rPr>
          <w:rFonts w:ascii="Consolas" w:hAnsi="Consolas" w:cs="Consolas"/>
        </w:rPr>
        <w:tab/>
        <w:t>--&gt; {"a":3,"b":4}</w:t>
      </w:r>
    </w:p>
    <w:p w14:paraId="4B2FE7BE" w14:textId="77777777" w:rsidR="00806A52" w:rsidRDefault="00806A52" w:rsidP="00806A52">
      <w:pPr>
        <w:autoSpaceDE w:val="0"/>
        <w:autoSpaceDN w:val="0"/>
        <w:ind w:left="720"/>
        <w:rPr>
          <w:rFonts w:ascii="Consolas" w:hAnsi="Consolas" w:cs="Consolas"/>
        </w:rPr>
      </w:pPr>
      <w:r>
        <w:rPr>
          <w:rFonts w:ascii="Consolas" w:hAnsi="Consolas" w:cs="Consolas"/>
        </w:rPr>
        <w:t>MutableClass</w:t>
      </w:r>
      <w:r>
        <w:rPr>
          <w:rStyle w:val="CommentReference"/>
        </w:rPr>
        <w:t> </w:t>
      </w:r>
      <w:r>
        <w:rPr>
          <w:rFonts w:ascii="Consolas" w:hAnsi="Consolas" w:cs="Consolas"/>
        </w:rPr>
        <w:t xml:space="preserve">(3,4) </w:t>
      </w:r>
      <w:r>
        <w:rPr>
          <w:rFonts w:ascii="Consolas" w:hAnsi="Consolas" w:cs="Consolas"/>
        </w:rPr>
        <w:tab/>
        <w:t>--&gt; {"a":3,"b":4}</w:t>
      </w:r>
    </w:p>
    <w:p w14:paraId="07DA379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ImmutableClass(a:int, b : int) = </w:t>
      </w:r>
    </w:p>
    <w:p w14:paraId="5992A3D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 a</w:t>
      </w:r>
    </w:p>
    <w:p w14:paraId="69A38993"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 b</w:t>
      </w:r>
    </w:p>
    <w:p w14:paraId="41E1C7E2" w14:textId="77777777" w:rsidR="00806A52" w:rsidRPr="00E21807"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p>
    <w:p w14:paraId="0DBE102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MutableClass(a:int, b : int) = </w:t>
      </w:r>
    </w:p>
    <w:p w14:paraId="4F7D9276"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a = a</w:t>
      </w:r>
    </w:p>
    <w:p w14:paraId="1F6895DB"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b = b</w:t>
      </w:r>
    </w:p>
    <w:p w14:paraId="0A49B5FF"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w:t>
      </w:r>
      <w:r w:rsidRPr="00032C01">
        <w:rPr>
          <w:rFonts w:ascii="Consolas" w:hAnsi="Consolas" w:cs="Consolas"/>
          <w:noProof/>
          <w:color w:val="0000FF"/>
          <w:sz w:val="16"/>
          <w:szCs w:val="32"/>
        </w:rPr>
        <w:t>with</w:t>
      </w:r>
      <w:r w:rsidRPr="00032C01">
        <w:rPr>
          <w:rFonts w:ascii="Consolas" w:hAnsi="Consolas" w:cs="Consolas"/>
          <w:noProof/>
          <w:sz w:val="16"/>
          <w:szCs w:val="32"/>
        </w:rPr>
        <w:t xml:space="preserve"> get() = a </w:t>
      </w:r>
      <w:r w:rsidRPr="00032C01">
        <w:rPr>
          <w:rFonts w:ascii="Consolas" w:hAnsi="Consolas" w:cs="Consolas"/>
          <w:noProof/>
          <w:color w:val="0000FF"/>
          <w:sz w:val="16"/>
          <w:szCs w:val="32"/>
        </w:rPr>
        <w:t>and</w:t>
      </w:r>
      <w:r w:rsidRPr="00032C01">
        <w:rPr>
          <w:rFonts w:ascii="Consolas" w:hAnsi="Consolas" w:cs="Consolas"/>
          <w:noProof/>
          <w:sz w:val="16"/>
          <w:szCs w:val="32"/>
        </w:rPr>
        <w:t xml:space="preserve"> set v = a &lt;- v</w:t>
      </w:r>
    </w:p>
    <w:p w14:paraId="48D7BD65"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w:t>
      </w:r>
      <w:r w:rsidRPr="00032C01">
        <w:rPr>
          <w:rFonts w:ascii="Consolas" w:hAnsi="Consolas" w:cs="Consolas"/>
          <w:noProof/>
          <w:color w:val="0000FF"/>
          <w:sz w:val="16"/>
          <w:szCs w:val="32"/>
        </w:rPr>
        <w:t>with</w:t>
      </w:r>
      <w:r w:rsidRPr="00032C01">
        <w:rPr>
          <w:rFonts w:ascii="Consolas" w:hAnsi="Consolas" w:cs="Consolas"/>
          <w:noProof/>
          <w:sz w:val="16"/>
          <w:szCs w:val="32"/>
        </w:rPr>
        <w:t xml:space="preserve"> get() = b </w:t>
      </w:r>
      <w:r w:rsidRPr="00032C01">
        <w:rPr>
          <w:rFonts w:ascii="Consolas" w:hAnsi="Consolas" w:cs="Consolas"/>
          <w:noProof/>
          <w:color w:val="0000FF"/>
          <w:sz w:val="16"/>
          <w:szCs w:val="32"/>
        </w:rPr>
        <w:t>and</w:t>
      </w:r>
      <w:r w:rsidRPr="00032C01">
        <w:rPr>
          <w:rFonts w:ascii="Consolas" w:hAnsi="Consolas" w:cs="Consolas"/>
          <w:noProof/>
          <w:sz w:val="16"/>
          <w:szCs w:val="32"/>
        </w:rPr>
        <w:t xml:space="preserve"> set v = b &lt;- v</w:t>
      </w:r>
    </w:p>
    <w:p w14:paraId="1789A9A7" w14:textId="77777777" w:rsidR="00806A52" w:rsidRPr="00F516AB" w:rsidRDefault="00806A52" w:rsidP="00806A52">
      <w:pPr>
        <w:autoSpaceDE w:val="0"/>
        <w:autoSpaceDN w:val="0"/>
        <w:ind w:left="720"/>
        <w:rPr>
          <w:rFonts w:ascii="Consolas" w:hAnsi="Consolas" w:cs="Consolas"/>
          <w:sz w:val="22"/>
        </w:rPr>
      </w:pPr>
    </w:p>
    <w:p w14:paraId="173E3CF8" w14:textId="77777777" w:rsidR="00806A52" w:rsidRDefault="00806A52" w:rsidP="00806A52">
      <w:pPr>
        <w:ind w:firstLine="720"/>
        <w:rPr>
          <w:rFonts w:ascii="Consolas" w:hAnsi="Consolas" w:cs="Consolas"/>
        </w:rPr>
      </w:pPr>
      <w:r>
        <w:rPr>
          <w:rFonts w:ascii="Consolas" w:hAnsi="Consolas" w:cs="Consolas"/>
        </w:rPr>
        <w:t>set ["1"; "2"; "3"]</w:t>
      </w:r>
      <w:r>
        <w:rPr>
          <w:rFonts w:ascii="Consolas" w:hAnsi="Consolas" w:cs="Consolas"/>
        </w:rPr>
        <w:tab/>
      </w:r>
      <w:r>
        <w:rPr>
          <w:rFonts w:ascii="Consolas" w:hAnsi="Consolas" w:cs="Consolas"/>
        </w:rPr>
        <w:tab/>
        <w:t>--&gt; {"</w:t>
      </w:r>
      <w:commentRangeStart w:id="76"/>
      <w:r>
        <w:rPr>
          <w:rFonts w:ascii="Consolas" w:hAnsi="Consolas" w:cs="Consolas"/>
        </w:rPr>
        <w:t>serializedData</w:t>
      </w:r>
      <w:commentRangeEnd w:id="76"/>
      <w:r>
        <w:rPr>
          <w:rStyle w:val="CommentReference"/>
        </w:rPr>
        <w:commentReference w:id="76"/>
      </w:r>
      <w:r>
        <w:rPr>
          <w:rFonts w:ascii="Consolas" w:hAnsi="Consolas" w:cs="Consolas"/>
        </w:rPr>
        <w:t>":["1","2","3"]}</w:t>
      </w:r>
    </w:p>
    <w:p w14:paraId="49B5ACA4" w14:textId="77777777" w:rsidR="00806A52" w:rsidRDefault="00806A52" w:rsidP="00806A52">
      <w:pPr>
        <w:autoSpaceDE w:val="0"/>
        <w:autoSpaceDN w:val="0"/>
        <w:adjustRightInd w:val="0"/>
        <w:spacing w:after="0" w:line="240" w:lineRule="auto"/>
        <w:rPr>
          <w:rFonts w:ascii="Consolas" w:hAnsi="Consolas" w:cs="Consolas"/>
          <w:noProof/>
          <w:sz w:val="18"/>
          <w:szCs w:val="32"/>
        </w:rPr>
      </w:pPr>
      <w:r>
        <w:rPr>
          <w:rFonts w:ascii="Lucida Console" w:hAnsi="Lucida Console" w:cs="Times New Roman"/>
          <w:noProof/>
          <w:sz w:val="16"/>
          <w:szCs w:val="32"/>
        </w:rPr>
        <w:t xml:space="preserve">       </w:t>
      </w:r>
      <w:r w:rsidRPr="003C5AA9">
        <w:rPr>
          <w:rFonts w:ascii="Consolas" w:hAnsi="Consolas" w:cs="Consolas"/>
          <w:noProof/>
          <w:sz w:val="18"/>
          <w:szCs w:val="32"/>
        </w:rPr>
        <w:t>Map.ofList [ (2,</w:t>
      </w:r>
      <w:r w:rsidRPr="003C5AA9">
        <w:rPr>
          <w:rFonts w:ascii="Consolas" w:hAnsi="Consolas" w:cs="Consolas"/>
          <w:noProof/>
          <w:color w:val="800000"/>
          <w:sz w:val="18"/>
          <w:szCs w:val="32"/>
        </w:rPr>
        <w:t>"two"</w:t>
      </w:r>
      <w:r w:rsidRPr="003C5AA9">
        <w:rPr>
          <w:rFonts w:ascii="Consolas" w:hAnsi="Consolas" w:cs="Consolas"/>
          <w:noProof/>
          <w:sz w:val="18"/>
          <w:szCs w:val="32"/>
        </w:rPr>
        <w:t>); (3,</w:t>
      </w:r>
      <w:r w:rsidRPr="003C5AA9">
        <w:rPr>
          <w:rFonts w:ascii="Consolas" w:hAnsi="Consolas" w:cs="Consolas"/>
          <w:noProof/>
          <w:color w:val="800000"/>
          <w:sz w:val="18"/>
          <w:szCs w:val="32"/>
        </w:rPr>
        <w:t>"three"</w:t>
      </w:r>
      <w:r w:rsidRPr="003C5AA9">
        <w:rPr>
          <w:rFonts w:ascii="Consolas" w:hAnsi="Consolas" w:cs="Consolas"/>
          <w:noProof/>
          <w:sz w:val="18"/>
          <w:szCs w:val="32"/>
        </w:rPr>
        <w:t>)</w:t>
      </w:r>
      <w:r>
        <w:rPr>
          <w:rFonts w:ascii="Consolas" w:hAnsi="Consolas" w:cs="Consolas"/>
          <w:noProof/>
          <w:sz w:val="18"/>
          <w:szCs w:val="32"/>
        </w:rPr>
        <w:t xml:space="preserve"> --&gt;</w:t>
      </w:r>
      <w:r w:rsidRPr="003C5AA9">
        <w:rPr>
          <w:rFonts w:ascii="Consolas" w:hAnsi="Consolas" w:cs="Consolas"/>
          <w:noProof/>
          <w:sz w:val="18"/>
          <w:szCs w:val="32"/>
        </w:rPr>
        <w:t xml:space="preserve"> </w:t>
      </w:r>
      <w:r>
        <w:rPr>
          <w:rFonts w:ascii="Consolas" w:hAnsi="Consolas" w:cs="Consolas"/>
          <w:noProof/>
          <w:sz w:val="18"/>
          <w:szCs w:val="32"/>
        </w:rPr>
        <w:t xml:space="preserve"> </w:t>
      </w:r>
    </w:p>
    <w:p w14:paraId="59ACF268" w14:textId="77777777" w:rsidR="00806A52" w:rsidRDefault="00806A52" w:rsidP="00806A52">
      <w:pPr>
        <w:autoSpaceDE w:val="0"/>
        <w:autoSpaceDN w:val="0"/>
        <w:adjustRightInd w:val="0"/>
        <w:spacing w:after="0" w:line="240" w:lineRule="auto"/>
        <w:rPr>
          <w:rFonts w:ascii="Consolas" w:hAnsi="Consolas" w:cs="Consolas"/>
          <w:noProof/>
          <w:sz w:val="18"/>
          <w:szCs w:val="32"/>
        </w:rPr>
      </w:pPr>
    </w:p>
    <w:p w14:paraId="5ADC7006" w14:textId="77777777" w:rsidR="00806A52" w:rsidRDefault="00806A52" w:rsidP="00806A52">
      <w:pPr>
        <w:autoSpaceDE w:val="0"/>
        <w:autoSpaceDN w:val="0"/>
        <w:adjustRightInd w:val="0"/>
        <w:spacing w:after="0" w:line="240" w:lineRule="auto"/>
        <w:ind w:left="3600"/>
        <w:rPr>
          <w:rFonts w:ascii="Lucida Console" w:hAnsi="Lucida Console" w:cs="Times New Roman"/>
          <w:noProof/>
          <w:sz w:val="16"/>
          <w:szCs w:val="32"/>
        </w:rPr>
      </w:pPr>
      <w:r w:rsidRPr="003C5AA9">
        <w:rPr>
          <w:rFonts w:ascii="Lucida Console" w:hAnsi="Lucida Console" w:cs="Times New Roman"/>
          <w:noProof/>
          <w:sz w:val="16"/>
          <w:szCs w:val="32"/>
        </w:rPr>
        <w:t>{</w:t>
      </w:r>
      <w:commentRangeStart w:id="77"/>
      <w:r w:rsidRPr="003C5AA9">
        <w:rPr>
          <w:rFonts w:ascii="Lucida Console" w:hAnsi="Lucida Console" w:cs="Times New Roman"/>
          <w:noProof/>
          <w:sz w:val="16"/>
          <w:szCs w:val="32"/>
        </w:rPr>
        <w:t>"serializedData":[{"m_Item1":2,"m_Item2":"two"},</w:t>
      </w:r>
    </w:p>
    <w:p w14:paraId="55C273C4" w14:textId="77777777" w:rsidR="00806A52" w:rsidRPr="003C5AA9" w:rsidRDefault="00806A52" w:rsidP="00806A52">
      <w:pPr>
        <w:autoSpaceDE w:val="0"/>
        <w:autoSpaceDN w:val="0"/>
        <w:adjustRightInd w:val="0"/>
        <w:spacing w:after="0" w:line="240" w:lineRule="auto"/>
        <w:ind w:left="3600"/>
        <w:rPr>
          <w:rFonts w:ascii="Lucida Console" w:hAnsi="Lucida Console" w:cs="Times New Roman"/>
          <w:noProof/>
          <w:sz w:val="16"/>
          <w:szCs w:val="32"/>
        </w:rPr>
      </w:pPr>
      <w:r>
        <w:rPr>
          <w:rFonts w:ascii="Lucida Console" w:hAnsi="Lucida Console" w:cs="Times New Roman"/>
          <w:noProof/>
          <w:sz w:val="16"/>
          <w:szCs w:val="32"/>
        </w:rPr>
        <w:t xml:space="preserve">                     </w:t>
      </w:r>
      <w:r w:rsidRPr="003C5AA9">
        <w:rPr>
          <w:rFonts w:ascii="Lucida Console" w:hAnsi="Lucida Console" w:cs="Times New Roman"/>
          <w:noProof/>
          <w:sz w:val="16"/>
          <w:szCs w:val="32"/>
        </w:rPr>
        <w:t>{"m_Item1":3,"m_Item2":"three"</w:t>
      </w:r>
      <w:commentRangeEnd w:id="77"/>
      <w:r>
        <w:rPr>
          <w:rStyle w:val="CommentReference"/>
        </w:rPr>
        <w:commentReference w:id="77"/>
      </w:r>
      <w:r w:rsidRPr="003C5AA9">
        <w:rPr>
          <w:rFonts w:ascii="Lucida Console" w:hAnsi="Lucida Console" w:cs="Times New Roman"/>
          <w:noProof/>
          <w:sz w:val="16"/>
          <w:szCs w:val="32"/>
        </w:rPr>
        <w:t>}]}</w:t>
      </w:r>
    </w:p>
    <w:p w14:paraId="1FDFFB06" w14:textId="77777777" w:rsidR="00806A52" w:rsidRPr="003C5AA9" w:rsidRDefault="00806A52" w:rsidP="00806A52">
      <w:pPr>
        <w:ind w:firstLine="720"/>
        <w:rPr>
          <w:sz w:val="22"/>
        </w:rPr>
      </w:pPr>
    </w:p>
    <w:p w14:paraId="6EADE055" w14:textId="77777777" w:rsidR="00806A52" w:rsidRDefault="00806A52" w:rsidP="00806A52">
      <w:r>
        <w:t>Giving a DataContract for a record type can clean up the names:</w:t>
      </w:r>
    </w:p>
    <w:p w14:paraId="1F83FDD7" w14:textId="77777777" w:rsidR="00806A52" w:rsidRPr="00F516AB" w:rsidRDefault="00806A52" w:rsidP="00806A52">
      <w:pPr>
        <w:autoSpaceDE w:val="0"/>
        <w:autoSpaceDN w:val="0"/>
        <w:ind w:left="720"/>
        <w:rPr>
          <w:rFonts w:ascii="Consolas" w:hAnsi="Consolas" w:cs="Consolas"/>
        </w:rPr>
      </w:pPr>
      <w:r>
        <w:rPr>
          <w:rFonts w:ascii="Consolas" w:hAnsi="Consolas" w:cs="Consolas"/>
        </w:rPr>
        <w:lastRenderedPageBreak/>
        <w:t>{r5x = 1; r5y = "2";}</w:t>
      </w:r>
      <w:r>
        <w:rPr>
          <w:rStyle w:val="CommentReference"/>
        </w:rPr>
        <w:t> </w:t>
      </w:r>
      <w:r>
        <w:rPr>
          <w:rFonts w:ascii="Consolas" w:hAnsi="Consolas" w:cs="Consolas"/>
        </w:rPr>
        <w:t xml:space="preserve"> </w:t>
      </w:r>
      <w:r>
        <w:rPr>
          <w:rFonts w:ascii="Consolas" w:hAnsi="Consolas" w:cs="Consolas"/>
        </w:rPr>
        <w:tab/>
        <w:t>--&gt; {"x":1,"y":"2"}</w:t>
      </w:r>
    </w:p>
    <w:p w14:paraId="25ADD66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14:paraId="190626B3"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ImmutableRecordWithPrivateDataContract = </w:t>
      </w:r>
    </w:p>
    <w:p w14:paraId="1C07643E"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[&lt;field: DataMember(Name=</w:t>
      </w:r>
      <w:r w:rsidRPr="00032C01">
        <w:rPr>
          <w:rFonts w:ascii="Consolas" w:hAnsi="Consolas" w:cs="Consolas"/>
          <w:noProof/>
          <w:color w:val="800000"/>
          <w:sz w:val="16"/>
          <w:szCs w:val="32"/>
        </w:rPr>
        <w:t>"x"</w:t>
      </w:r>
      <w:r w:rsidRPr="00032C01">
        <w:rPr>
          <w:rFonts w:ascii="Consolas" w:hAnsi="Consolas" w:cs="Consolas"/>
          <w:noProof/>
          <w:sz w:val="16"/>
          <w:szCs w:val="32"/>
        </w:rPr>
        <w:t>) &gt;]</w:t>
      </w:r>
    </w:p>
    <w:p w14:paraId="629D4F60"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Pr>
          <w:rFonts w:ascii="Consolas" w:hAnsi="Consolas" w:cs="Consolas"/>
          <w:noProof/>
          <w:sz w:val="16"/>
          <w:szCs w:val="32"/>
        </w:rPr>
        <w:t xml:space="preserve">         r1</w:t>
      </w:r>
      <w:r w:rsidRPr="00032C01">
        <w:rPr>
          <w:rFonts w:ascii="Consolas" w:hAnsi="Consolas" w:cs="Consolas"/>
          <w:noProof/>
          <w:sz w:val="16"/>
          <w:szCs w:val="32"/>
        </w:rPr>
        <w:t xml:space="preserve">x : int; </w:t>
      </w:r>
    </w:p>
    <w:p w14:paraId="47FB0033"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p>
    <w:p w14:paraId="034374B4"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[&lt;field: DataMember(Name=</w:t>
      </w:r>
      <w:r w:rsidRPr="00032C01">
        <w:rPr>
          <w:rFonts w:ascii="Consolas" w:hAnsi="Consolas" w:cs="Consolas"/>
          <w:noProof/>
          <w:color w:val="800000"/>
          <w:sz w:val="16"/>
          <w:szCs w:val="32"/>
        </w:rPr>
        <w:t>"y"</w:t>
      </w:r>
      <w:r w:rsidRPr="00032C01">
        <w:rPr>
          <w:rFonts w:ascii="Consolas" w:hAnsi="Consolas" w:cs="Consolas"/>
          <w:noProof/>
          <w:sz w:val="16"/>
          <w:szCs w:val="32"/>
        </w:rPr>
        <w:t>)&gt;]</w:t>
      </w:r>
    </w:p>
    <w:p w14:paraId="4DE0DE81"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Pr>
          <w:rFonts w:ascii="Consolas" w:hAnsi="Consolas" w:cs="Consolas"/>
          <w:noProof/>
          <w:sz w:val="16"/>
          <w:szCs w:val="32"/>
        </w:rPr>
        <w:t xml:space="preserve">         r1</w:t>
      </w:r>
      <w:r w:rsidRPr="00032C01">
        <w:rPr>
          <w:rFonts w:ascii="Consolas" w:hAnsi="Consolas" w:cs="Consolas"/>
          <w:noProof/>
          <w:sz w:val="16"/>
          <w:szCs w:val="32"/>
        </w:rPr>
        <w:t xml:space="preserve">y : string; </w:t>
      </w:r>
    </w:p>
    <w:p w14:paraId="46C4CEC9"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p>
    <w:p w14:paraId="073DD049" w14:textId="77777777" w:rsidR="00806A52" w:rsidRPr="00E21807" w:rsidRDefault="00806A52" w:rsidP="00806A52"/>
    <w:p w14:paraId="696C3D2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14:paraId="78723F87"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MutableRecordWithPublicDataContract = </w:t>
      </w:r>
    </w:p>
    <w:p w14:paraId="51FC19C0"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[&lt;field: DataMember(Name=</w:t>
      </w:r>
      <w:r w:rsidRPr="00032C01">
        <w:rPr>
          <w:rFonts w:ascii="Consolas" w:hAnsi="Consolas" w:cs="Consolas"/>
          <w:noProof/>
          <w:color w:val="800000"/>
          <w:sz w:val="16"/>
          <w:szCs w:val="32"/>
        </w:rPr>
        <w:t>"x"</w:t>
      </w:r>
      <w:r w:rsidRPr="00032C01">
        <w:rPr>
          <w:rFonts w:ascii="Consolas" w:hAnsi="Consolas" w:cs="Consolas"/>
          <w:noProof/>
          <w:sz w:val="16"/>
          <w:szCs w:val="32"/>
        </w:rPr>
        <w:t>) &gt;]</w:t>
      </w:r>
    </w:p>
    <w:p w14:paraId="4F74B064"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r5x : int; </w:t>
      </w:r>
    </w:p>
    <w:p w14:paraId="4A9FDDC5"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p>
    <w:p w14:paraId="720BA88D"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[&lt;field: DataMember(Name=</w:t>
      </w:r>
      <w:r w:rsidRPr="00032C01">
        <w:rPr>
          <w:rFonts w:ascii="Consolas" w:hAnsi="Consolas" w:cs="Consolas"/>
          <w:noProof/>
          <w:color w:val="800000"/>
          <w:sz w:val="16"/>
          <w:szCs w:val="32"/>
        </w:rPr>
        <w:t>"y"</w:t>
      </w:r>
      <w:r w:rsidRPr="00032C01">
        <w:rPr>
          <w:rFonts w:ascii="Consolas" w:hAnsi="Consolas" w:cs="Consolas"/>
          <w:noProof/>
          <w:sz w:val="16"/>
          <w:szCs w:val="32"/>
        </w:rPr>
        <w:t>)&gt;]</w:t>
      </w:r>
    </w:p>
    <w:p w14:paraId="444E2F3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r5y : string; </w:t>
      </w:r>
    </w:p>
    <w:p w14:paraId="06756251" w14:textId="77777777"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p>
    <w:p w14:paraId="60496609" w14:textId="77777777" w:rsidR="00806A52" w:rsidRDefault="00806A52" w:rsidP="00806A52">
      <w:pPr>
        <w:autoSpaceDE w:val="0"/>
        <w:autoSpaceDN w:val="0"/>
        <w:adjustRightInd w:val="0"/>
        <w:spacing w:after="0" w:line="240" w:lineRule="auto"/>
        <w:ind w:left="2160"/>
        <w:rPr>
          <w:rFonts w:ascii="Consolas" w:hAnsi="Consolas" w:cs="Consolas"/>
          <w:noProof/>
          <w:sz w:val="16"/>
          <w:szCs w:val="32"/>
        </w:rPr>
      </w:pPr>
    </w:p>
    <w:p w14:paraId="7ADC5257"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14:paraId="714FC319"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w:t>
      </w:r>
      <w:r>
        <w:rPr>
          <w:rFonts w:ascii="Consolas" w:hAnsi="Consolas" w:cs="Consolas"/>
          <w:noProof/>
          <w:sz w:val="16"/>
          <w:szCs w:val="32"/>
        </w:rPr>
        <w:t>C</w:t>
      </w:r>
      <w:r w:rsidRPr="00032C01">
        <w:rPr>
          <w:rFonts w:ascii="Consolas" w:hAnsi="Consolas" w:cs="Consolas"/>
          <w:noProof/>
          <w:sz w:val="16"/>
          <w:szCs w:val="32"/>
        </w:rPr>
        <w:t xml:space="preserve">(a:int, b : int) = </w:t>
      </w:r>
    </w:p>
    <w:p w14:paraId="1BFC7AB7"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[&lt;DataMember(Name=</w:t>
      </w:r>
      <w:r w:rsidRPr="00032C01">
        <w:rPr>
          <w:rFonts w:ascii="Consolas" w:hAnsi="Consolas" w:cs="Consolas"/>
          <w:noProof/>
          <w:color w:val="800000"/>
          <w:sz w:val="16"/>
          <w:szCs w:val="32"/>
        </w:rPr>
        <w:t>"A"</w:t>
      </w:r>
      <w:r w:rsidRPr="00032C01">
        <w:rPr>
          <w:rFonts w:ascii="Consolas" w:hAnsi="Consolas" w:cs="Consolas"/>
          <w:noProof/>
          <w:sz w:val="16"/>
          <w:szCs w:val="32"/>
        </w:rPr>
        <w:t>)&gt;]</w:t>
      </w:r>
    </w:p>
    <w:p w14:paraId="3FFC6FDC"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a = a</w:t>
      </w:r>
    </w:p>
    <w:p w14:paraId="525C194C"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[&lt;DataMember(Name=</w:t>
      </w:r>
      <w:r w:rsidRPr="00032C01">
        <w:rPr>
          <w:rFonts w:ascii="Consolas" w:hAnsi="Consolas" w:cs="Consolas"/>
          <w:noProof/>
          <w:color w:val="800000"/>
          <w:sz w:val="16"/>
          <w:szCs w:val="32"/>
        </w:rPr>
        <w:t>"B"</w:t>
      </w:r>
      <w:r w:rsidRPr="00032C01">
        <w:rPr>
          <w:rFonts w:ascii="Consolas" w:hAnsi="Consolas" w:cs="Consolas"/>
          <w:noProof/>
          <w:sz w:val="16"/>
          <w:szCs w:val="32"/>
        </w:rPr>
        <w:t>)&gt;]</w:t>
      </w:r>
    </w:p>
    <w:p w14:paraId="3243524D"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b = b</w:t>
      </w:r>
    </w:p>
    <w:p w14:paraId="5BB917B5"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w:t>
      </w:r>
      <w:r>
        <w:rPr>
          <w:rFonts w:ascii="Consolas" w:hAnsi="Consolas" w:cs="Consolas"/>
          <w:noProof/>
          <w:sz w:val="16"/>
          <w:szCs w:val="32"/>
        </w:rPr>
        <w:t>= a</w:t>
      </w:r>
    </w:p>
    <w:p w14:paraId="66CF5C62" w14:textId="77777777"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w:t>
      </w:r>
      <w:r>
        <w:rPr>
          <w:rFonts w:ascii="Consolas" w:hAnsi="Consolas" w:cs="Consolas"/>
          <w:noProof/>
          <w:sz w:val="16"/>
          <w:szCs w:val="32"/>
        </w:rPr>
        <w:t>= b</w:t>
      </w:r>
    </w:p>
    <w:p w14:paraId="3C180F71" w14:textId="77777777" w:rsidR="00806A52" w:rsidRDefault="00806A52" w:rsidP="00806A52">
      <w:pPr>
        <w:rPr>
          <w:color w:val="1F497D"/>
        </w:rPr>
      </w:pPr>
    </w:p>
    <w:p w14:paraId="021534DA" w14:textId="77777777" w:rsidR="00B8300D" w:rsidRDefault="00B8300D" w:rsidP="00B8300D">
      <w:pPr>
        <w:pStyle w:val="Heading1"/>
        <w:keepNext w:val="0"/>
        <w:keepLines w:val="0"/>
        <w:spacing w:before="100" w:beforeAutospacing="1" w:after="100" w:afterAutospacing="1" w:line="240" w:lineRule="auto"/>
        <w:ind w:left="397" w:hanging="432"/>
      </w:pPr>
      <w:bookmarkStart w:id="78" w:name="_Assembly_Reference_Resolution"/>
      <w:bookmarkStart w:id="79" w:name="_Toc221086581"/>
      <w:bookmarkStart w:id="80" w:name="_Toc388370447"/>
      <w:bookmarkEnd w:id="78"/>
      <w:r>
        <w:lastRenderedPageBreak/>
        <w:t>Assembly Reference Resolution</w:t>
      </w:r>
      <w:bookmarkEnd w:id="79"/>
      <w:bookmarkEnd w:id="80"/>
    </w:p>
    <w:p w14:paraId="029937A9" w14:textId="77777777" w:rsidR="00B8300D" w:rsidRDefault="00B8300D" w:rsidP="00B8300D">
      <w:r>
        <w:t>The F# compiler and interactive defer to MSBuild reference resolution logic to find assemblies on disk. Many details of how MSBuild handles references resolution are covered elsewhere. This specification will focus on the particular aspects that are important or different in F#.</w:t>
      </w:r>
    </w:p>
    <w:p w14:paraId="4AF9052B" w14:textId="77777777" w:rsidR="00B8300D" w:rsidRDefault="00B8300D" w:rsidP="00B8300D">
      <w:r>
        <w:t xml:space="preserve">References are supplied to the compiler and interactive through the </w:t>
      </w:r>
      <w:hyperlink w:anchor="_--reference_&lt;string&gt;" w:history="1">
        <w:r w:rsidRPr="001278ED">
          <w:rPr>
            <w:rStyle w:val="Hyperlink"/>
            <w:b/>
          </w:rPr>
          <w:t>-reference</w:t>
        </w:r>
      </w:hyperlink>
      <w:r>
        <w:t xml:space="preserve"> flag. Additionally, interactive script files (which have the .fsx extension) support a </w:t>
      </w:r>
      <w:r w:rsidRPr="001278ED">
        <w:rPr>
          <w:b/>
        </w:rPr>
        <w:t>#reference</w:t>
      </w:r>
      <w:r>
        <w:t xml:space="preserve"> directive.</w:t>
      </w:r>
    </w:p>
    <w:p w14:paraId="4E482AFE" w14:textId="77777777" w:rsidR="00B8300D" w:rsidRDefault="00B8300D" w:rsidP="00B8300D">
      <w:r>
        <w:t xml:space="preserve">These references may be fully-qualified paths to assemblies on disk. In this case, no special rules are needed to find the assembly. Using full paths has the drawback that scripts aren’t easily moved from machine to machine. Also, when using the command-line compiler it may be more convenient to supply a short reference name and have the compiler locate the assembly. </w:t>
      </w:r>
    </w:p>
    <w:p w14:paraId="41A62572" w14:textId="77777777" w:rsidR="00B8300D" w:rsidRDefault="00B8300D" w:rsidP="00B8300D">
      <w:r>
        <w:t>Some examples of #reference use are:</w:t>
      </w:r>
    </w:p>
    <w:p w14:paraId="1DF751B8" w14:textId="77777777" w:rsidR="00B8300D" w:rsidRDefault="00B8300D" w:rsidP="00B8300D"/>
    <w:p w14:paraId="3406C860"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Fully qualified path to assembly name.</w:t>
      </w:r>
    </w:p>
    <w:p w14:paraId="0341DE20" w14:textId="77777777"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@"c:\Windows\Microsoft.NET\Framework\v2.0.50727\System.dll"</w:t>
      </w:r>
      <w:r>
        <w:rPr>
          <w:rFonts w:ascii="Courier New" w:eastAsia="Times New Roman" w:hAnsi="Courier New" w:cs="Courier New"/>
          <w:noProof/>
          <w:szCs w:val="20"/>
          <w:lang w:val="en-US"/>
        </w:rPr>
        <w:t xml:space="preserve"> </w:t>
      </w:r>
    </w:p>
    <w:p w14:paraId="10F31D89"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Simple assembly name. Found in .NET framework folder.</w:t>
      </w:r>
    </w:p>
    <w:p w14:paraId="59C0D52E" w14:textId="77777777"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@"System.dll"</w:t>
      </w:r>
      <w:r>
        <w:rPr>
          <w:rFonts w:ascii="Courier New" w:eastAsia="Times New Roman" w:hAnsi="Courier New" w:cs="Courier New"/>
          <w:noProof/>
          <w:szCs w:val="20"/>
          <w:lang w:val="en-US"/>
        </w:rPr>
        <w:t xml:space="preserve"> </w:t>
      </w:r>
    </w:p>
    <w:p w14:paraId="55BF3055"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xml:space="preserve">// By long assembly name. </w:t>
      </w:r>
    </w:p>
    <w:p w14:paraId="22AE18ED" w14:textId="77777777"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 Version=2.0.0.0, Culture=neutral, PublicKeyToken=b77a5c561934e089"</w:t>
      </w:r>
      <w:r>
        <w:rPr>
          <w:rFonts w:ascii="Courier New" w:eastAsia="Times New Roman" w:hAnsi="Courier New" w:cs="Courier New"/>
          <w:noProof/>
          <w:szCs w:val="20"/>
          <w:lang w:val="en-US"/>
        </w:rPr>
        <w:t xml:space="preserve"> </w:t>
      </w:r>
    </w:p>
    <w:p w14:paraId="0BFF1318"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xml:space="preserve">// By short assembly name. </w:t>
      </w:r>
    </w:p>
    <w:p w14:paraId="538C2EC6" w14:textId="77777777"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w:t>
      </w:r>
      <w:r>
        <w:rPr>
          <w:rFonts w:ascii="Courier New" w:eastAsia="Times New Roman" w:hAnsi="Courier New" w:cs="Courier New"/>
          <w:noProof/>
          <w:szCs w:val="20"/>
          <w:lang w:val="en-US"/>
        </w:rPr>
        <w:t xml:space="preserve"> </w:t>
      </w:r>
    </w:p>
    <w:p w14:paraId="43EB3E77"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Found via AssemblyFoldersEx registry key lookup.</w:t>
      </w:r>
    </w:p>
    <w:p w14:paraId="32C84195" w14:textId="77777777"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@"CrystalDecisions.Shared"</w:t>
      </w:r>
      <w:r>
        <w:rPr>
          <w:rFonts w:ascii="Courier New" w:eastAsia="Times New Roman" w:hAnsi="Courier New" w:cs="Courier New"/>
          <w:noProof/>
          <w:szCs w:val="20"/>
          <w:lang w:val="en-US"/>
        </w:rPr>
        <w:t xml:space="preserve"> </w:t>
      </w:r>
    </w:p>
    <w:p w14:paraId="4788CF9D" w14:textId="77777777" w:rsidR="00B8300D" w:rsidRDefault="00B8300D" w:rsidP="00B8300D"/>
    <w:p w14:paraId="669195BF" w14:textId="77777777" w:rsidR="00B8300D" w:rsidRDefault="00B8300D" w:rsidP="00B8300D">
      <w:r>
        <w:t>The reference resolution logic looks through a specific predefined set of locations. The set of locations considered different in compiler and interactive.</w:t>
      </w:r>
    </w:p>
    <w:p w14:paraId="7A2AA6CF" w14:textId="77777777" w:rsidR="00B8300D" w:rsidRDefault="00B8300D" w:rsidP="00B8300D">
      <w:pPr>
        <w:pStyle w:val="Heading2"/>
        <w:spacing w:before="360"/>
      </w:pPr>
      <w:bookmarkStart w:id="81" w:name="_Toc221086582"/>
      <w:bookmarkStart w:id="82" w:name="_Toc388370448"/>
      <w:r>
        <w:t>Compiler Search Locations</w:t>
      </w:r>
      <w:bookmarkEnd w:id="81"/>
      <w:bookmarkEnd w:id="82"/>
    </w:p>
    <w:p w14:paraId="514E5F04" w14:textId="77777777" w:rsidR="00B8300D" w:rsidRDefault="00B8300D" w:rsidP="00FB1F3C">
      <w:pPr>
        <w:pStyle w:val="ListParagraph"/>
        <w:numPr>
          <w:ilvl w:val="0"/>
          <w:numId w:val="42"/>
        </w:numPr>
        <w:spacing w:after="0" w:line="240" w:lineRule="auto"/>
        <w:contextualSpacing/>
      </w:pPr>
      <w:r>
        <w:t>Treat the name as a fully qualified file name</w:t>
      </w:r>
    </w:p>
    <w:p w14:paraId="469FF432" w14:textId="77777777" w:rsidR="00B8300D" w:rsidRDefault="00B8300D" w:rsidP="00FB1F3C">
      <w:pPr>
        <w:pStyle w:val="ListParagraph"/>
        <w:numPr>
          <w:ilvl w:val="0"/>
          <w:numId w:val="42"/>
        </w:numPr>
        <w:spacing w:after="0" w:line="240" w:lineRule="auto"/>
        <w:contextualSpacing/>
      </w:pPr>
      <w:r>
        <w:t>Look in the folder containing the current project file.</w:t>
      </w:r>
    </w:p>
    <w:p w14:paraId="0167F08B" w14:textId="77777777" w:rsidR="00B8300D" w:rsidRDefault="00B8300D" w:rsidP="00FB1F3C">
      <w:pPr>
        <w:pStyle w:val="ListParagraph"/>
        <w:numPr>
          <w:ilvl w:val="0"/>
          <w:numId w:val="42"/>
        </w:numPr>
        <w:spacing w:after="0" w:line="240" w:lineRule="auto"/>
        <w:contextualSpacing/>
      </w:pPr>
      <w:r>
        <w:t>Look in the directory with fsc.exe in it.</w:t>
      </w:r>
    </w:p>
    <w:p w14:paraId="0B83B7D3" w14:textId="77777777" w:rsidR="00B8300D" w:rsidRDefault="00B8300D" w:rsidP="00FB1F3C">
      <w:pPr>
        <w:pStyle w:val="ListParagraph"/>
        <w:numPr>
          <w:ilvl w:val="0"/>
          <w:numId w:val="42"/>
        </w:numPr>
        <w:spacing w:after="0" w:line="240" w:lineRule="auto"/>
        <w:contextualSpacing/>
      </w:pPr>
      <w:r>
        <w:t>Look in the target .NET framework directory.</w:t>
      </w:r>
    </w:p>
    <w:p w14:paraId="572FDD63" w14:textId="77777777" w:rsidR="00B8300D" w:rsidRDefault="00B8300D" w:rsidP="00FB1F3C">
      <w:pPr>
        <w:pStyle w:val="ListParagraph"/>
        <w:numPr>
          <w:ilvl w:val="0"/>
          <w:numId w:val="42"/>
        </w:numPr>
        <w:spacing w:after="0" w:line="240" w:lineRule="auto"/>
        <w:contextualSpacing/>
      </w:pPr>
      <w:r>
        <w:t>Look in directories registered under AssemblyFoldersEx registry key.</w:t>
      </w:r>
    </w:p>
    <w:p w14:paraId="624D0C19" w14:textId="77777777" w:rsidR="00B8300D" w:rsidRDefault="00B8300D" w:rsidP="00FB1F3C">
      <w:pPr>
        <w:pStyle w:val="ListParagraph"/>
        <w:numPr>
          <w:ilvl w:val="0"/>
          <w:numId w:val="42"/>
        </w:numPr>
        <w:spacing w:after="0" w:line="240" w:lineRule="auto"/>
        <w:contextualSpacing/>
      </w:pPr>
      <w:r>
        <w:t>Look in directories registered under AssemblyFolders registry key.</w:t>
      </w:r>
    </w:p>
    <w:p w14:paraId="40D5F73E" w14:textId="77777777" w:rsidR="00B8300D" w:rsidRDefault="00B8300D" w:rsidP="00FB1F3C">
      <w:pPr>
        <w:pStyle w:val="ListParagraph"/>
        <w:numPr>
          <w:ilvl w:val="0"/>
          <w:numId w:val="42"/>
        </w:numPr>
        <w:spacing w:after="0" w:line="240" w:lineRule="auto"/>
        <w:contextualSpacing/>
      </w:pPr>
      <w:r>
        <w:t>Look in the project output directory.</w:t>
      </w:r>
    </w:p>
    <w:p w14:paraId="6B7AEF65" w14:textId="77777777" w:rsidR="00B8300D" w:rsidRDefault="00B8300D" w:rsidP="00B8300D">
      <w:pPr>
        <w:pStyle w:val="Heading2"/>
        <w:spacing w:before="360"/>
      </w:pPr>
      <w:bookmarkStart w:id="83" w:name="_Toc221086583"/>
      <w:bookmarkStart w:id="84" w:name="_Toc388370449"/>
      <w:r>
        <w:t>Interactive Search Locations</w:t>
      </w:r>
      <w:bookmarkEnd w:id="83"/>
      <w:bookmarkEnd w:id="84"/>
    </w:p>
    <w:p w14:paraId="663EE8C7" w14:textId="77777777" w:rsidR="00B8300D" w:rsidRDefault="00B8300D" w:rsidP="00FB1F3C">
      <w:pPr>
        <w:pStyle w:val="ListParagraph"/>
        <w:numPr>
          <w:ilvl w:val="0"/>
          <w:numId w:val="43"/>
        </w:numPr>
        <w:spacing w:after="0" w:line="240" w:lineRule="auto"/>
        <w:contextualSpacing/>
      </w:pPr>
      <w:r>
        <w:t>Treat the name as a fully qualified file name</w:t>
      </w:r>
    </w:p>
    <w:p w14:paraId="16751A80" w14:textId="77777777" w:rsidR="00B8300D" w:rsidRDefault="00B8300D" w:rsidP="00FB1F3C">
      <w:pPr>
        <w:pStyle w:val="ListParagraph"/>
        <w:numPr>
          <w:ilvl w:val="0"/>
          <w:numId w:val="43"/>
        </w:numPr>
        <w:spacing w:after="0" w:line="240" w:lineRule="auto"/>
        <w:contextualSpacing/>
      </w:pPr>
      <w:r>
        <w:lastRenderedPageBreak/>
        <w:t xml:space="preserve">Look in directories specified by </w:t>
      </w:r>
      <w:hyperlink w:anchor="_#I" w:history="1">
        <w:r w:rsidRPr="00EE4B2D">
          <w:rPr>
            <w:rStyle w:val="Hyperlink"/>
          </w:rPr>
          <w:t>#I</w:t>
        </w:r>
      </w:hyperlink>
    </w:p>
    <w:p w14:paraId="25864BCF" w14:textId="77777777" w:rsidR="00B8300D" w:rsidRDefault="00B8300D" w:rsidP="00FB1F3C">
      <w:pPr>
        <w:pStyle w:val="ListParagraph"/>
        <w:numPr>
          <w:ilvl w:val="0"/>
          <w:numId w:val="43"/>
        </w:numPr>
        <w:spacing w:after="0" w:line="240" w:lineRule="auto"/>
        <w:contextualSpacing/>
      </w:pPr>
      <w:r>
        <w:t>Look in the folder containing the current script (.fsx) file.</w:t>
      </w:r>
    </w:p>
    <w:p w14:paraId="2C171D97" w14:textId="77777777" w:rsidR="00B8300D" w:rsidRDefault="00B8300D" w:rsidP="00FB1F3C">
      <w:pPr>
        <w:pStyle w:val="ListParagraph"/>
        <w:numPr>
          <w:ilvl w:val="0"/>
          <w:numId w:val="43"/>
        </w:numPr>
        <w:spacing w:after="0" w:line="240" w:lineRule="auto"/>
        <w:contextualSpacing/>
      </w:pPr>
      <w:r>
        <w:t>Look in the directory with fsc.exe in it.</w:t>
      </w:r>
    </w:p>
    <w:p w14:paraId="0DD6F816" w14:textId="77777777" w:rsidR="00B8300D" w:rsidRDefault="00B8300D" w:rsidP="00FB1F3C">
      <w:pPr>
        <w:pStyle w:val="ListParagraph"/>
        <w:numPr>
          <w:ilvl w:val="0"/>
          <w:numId w:val="43"/>
        </w:numPr>
        <w:spacing w:after="0" w:line="240" w:lineRule="auto"/>
        <w:contextualSpacing/>
      </w:pPr>
      <w:r>
        <w:t>Look in the target .NET framework directory.</w:t>
      </w:r>
    </w:p>
    <w:p w14:paraId="0AF80963" w14:textId="77777777" w:rsidR="00B8300D" w:rsidRDefault="00B8300D" w:rsidP="00FB1F3C">
      <w:pPr>
        <w:pStyle w:val="ListParagraph"/>
        <w:numPr>
          <w:ilvl w:val="0"/>
          <w:numId w:val="43"/>
        </w:numPr>
        <w:spacing w:after="0" w:line="240" w:lineRule="auto"/>
        <w:contextualSpacing/>
      </w:pPr>
      <w:r>
        <w:t>Look in directories registered under AssemblyFoldersEx registry key.</w:t>
      </w:r>
    </w:p>
    <w:p w14:paraId="688CC094" w14:textId="77777777" w:rsidR="00B8300D" w:rsidRDefault="00B8300D" w:rsidP="00FB1F3C">
      <w:pPr>
        <w:pStyle w:val="ListParagraph"/>
        <w:numPr>
          <w:ilvl w:val="0"/>
          <w:numId w:val="43"/>
        </w:numPr>
        <w:spacing w:after="0" w:line="240" w:lineRule="auto"/>
        <w:contextualSpacing/>
      </w:pPr>
      <w:r>
        <w:t>Look in directories registered under AssemblyFolders registry key.</w:t>
      </w:r>
    </w:p>
    <w:p w14:paraId="7AC4CEA5" w14:textId="77777777" w:rsidR="00B8300D" w:rsidRDefault="00B8300D" w:rsidP="00FB1F3C">
      <w:pPr>
        <w:pStyle w:val="ListParagraph"/>
        <w:numPr>
          <w:ilvl w:val="0"/>
          <w:numId w:val="43"/>
        </w:numPr>
        <w:spacing w:after="0" w:line="240" w:lineRule="auto"/>
        <w:contextualSpacing/>
      </w:pPr>
      <w:r>
        <w:t>Look in the Global Assembly Cache.</w:t>
      </w:r>
    </w:p>
    <w:p w14:paraId="6B388AD2" w14:textId="77777777" w:rsidR="00B8300D" w:rsidRDefault="00B8300D" w:rsidP="00B8300D"/>
    <w:p w14:paraId="7332964B" w14:textId="77777777" w:rsidR="00B8300D" w:rsidRDefault="00B8300D" w:rsidP="00B8300D"/>
    <w:p w14:paraId="76BCACC2" w14:textId="77777777" w:rsidR="00B8300D" w:rsidRDefault="00B8300D" w:rsidP="00B8300D">
      <w:pPr>
        <w:pStyle w:val="Heading2"/>
        <w:spacing w:before="360"/>
      </w:pPr>
      <w:bookmarkStart w:id="85" w:name="_Toc221086584"/>
      <w:bookmarkStart w:id="86" w:name="_Toc388370450"/>
      <w:r>
        <w:t>F# Attributes</w:t>
      </w:r>
      <w:bookmarkEnd w:id="85"/>
      <w:bookmarkEnd w:id="86"/>
    </w:p>
    <w:p w14:paraId="3F3C95DF" w14:textId="77777777" w:rsidR="00B8300D" w:rsidRDefault="00B8300D" w:rsidP="00B8300D">
      <w:r>
        <w:t>&lt;Put something here&gt;</w:t>
      </w:r>
    </w:p>
    <w:p w14:paraId="124E6E8C" w14:textId="77777777" w:rsidR="00B8300D" w:rsidRPr="0079024A" w:rsidRDefault="00B8300D" w:rsidP="00B8300D">
      <w:pPr>
        <w:pStyle w:val="Heading3"/>
      </w:pPr>
      <w:bookmarkStart w:id="87" w:name="_Toc221086585"/>
      <w:bookmarkStart w:id="88" w:name="_Toc388370451"/>
      <w:r>
        <w:t>OCamlCompatibility</w:t>
      </w:r>
      <w:bookmarkEnd w:id="87"/>
      <w:bookmarkEnd w:id="88"/>
    </w:p>
    <w:p w14:paraId="65F39EDD" w14:textId="77777777" w:rsidR="00B8300D" w:rsidRDefault="00B8300D" w:rsidP="00B8300D">
      <w:r>
        <w:t>&lt;Put something here&gt;</w:t>
      </w:r>
    </w:p>
    <w:p w14:paraId="4E22725B" w14:textId="77777777" w:rsidR="00B8300D" w:rsidRPr="00B8300D" w:rsidRDefault="00B8300D" w:rsidP="00B8300D">
      <w:pPr>
        <w:rPr>
          <w:lang w:eastAsia="en-GB"/>
        </w:rPr>
      </w:pPr>
    </w:p>
    <w:p w14:paraId="1A89E062" w14:textId="77777777" w:rsidR="009B0FFC" w:rsidRDefault="00E56A16" w:rsidP="00EA3021">
      <w:pPr>
        <w:pStyle w:val="Heading1"/>
      </w:pPr>
      <w:bookmarkStart w:id="89" w:name="_Toc388370452"/>
      <w:r>
        <w:lastRenderedPageBreak/>
        <w:t>Compiler Architectural Breakdown</w:t>
      </w:r>
      <w:bookmarkEnd w:id="89"/>
      <w:r w:rsidR="001676E7">
        <w:t xml:space="preserve"> </w:t>
      </w:r>
    </w:p>
    <w:p w14:paraId="3671C27B" w14:textId="77777777" w:rsidR="00E56A16" w:rsidRDefault="00E56A16" w:rsidP="00E56A16"/>
    <w:p w14:paraId="453EA8F9" w14:textId="77777777" w:rsidR="00EA3021" w:rsidRPr="00371707" w:rsidRDefault="00E56A16" w:rsidP="00EA3021">
      <w:pPr>
        <w:rPr>
          <w:sz w:val="18"/>
        </w:rPr>
      </w:pPr>
      <w:r>
        <w:t xml:space="preserve">Key phases </w:t>
      </w:r>
    </w:p>
    <w:tbl>
      <w:tblPr>
        <w:tblStyle w:val="LightList-Accent11"/>
        <w:tblW w:w="0" w:type="auto"/>
        <w:tblLook w:val="04A0" w:firstRow="1" w:lastRow="0" w:firstColumn="1" w:lastColumn="0" w:noHBand="0" w:noVBand="1"/>
      </w:tblPr>
      <w:tblGrid>
        <w:gridCol w:w="3582"/>
        <w:gridCol w:w="1574"/>
        <w:gridCol w:w="2249"/>
        <w:gridCol w:w="1601"/>
      </w:tblGrid>
      <w:tr w:rsidR="00371707" w:rsidRPr="00371707" w14:paraId="5C2D541D" w14:textId="77777777" w:rsidTr="00371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top w:val="single" w:sz="8" w:space="0" w:color="4F81BD" w:themeColor="accent1"/>
              <w:right w:val="single" w:sz="4" w:space="0" w:color="auto"/>
            </w:tcBorders>
          </w:tcPr>
          <w:p w14:paraId="0FE52C74" w14:textId="77777777" w:rsidR="00371707" w:rsidRPr="00371707" w:rsidRDefault="00371707" w:rsidP="0052413B">
            <w:pPr>
              <w:rPr>
                <w:sz w:val="18"/>
                <w:lang w:eastAsia="en-GB"/>
              </w:rPr>
            </w:pPr>
            <w:r w:rsidRPr="00371707">
              <w:rPr>
                <w:sz w:val="18"/>
                <w:lang w:eastAsia="en-GB"/>
              </w:rPr>
              <w:t>Phase</w:t>
            </w:r>
          </w:p>
        </w:tc>
        <w:tc>
          <w:tcPr>
            <w:tcW w:w="1634" w:type="dxa"/>
            <w:tcBorders>
              <w:top w:val="single" w:sz="8" w:space="0" w:color="4F81BD" w:themeColor="accent1"/>
              <w:right w:val="single" w:sz="4" w:space="0" w:color="auto"/>
            </w:tcBorders>
          </w:tcPr>
          <w:p w14:paraId="65E7295E" w14:textId="77777777" w:rsidR="00371707" w:rsidRPr="00371707" w:rsidRDefault="00371707" w:rsidP="00FC5BA6">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Kind</w:t>
            </w:r>
          </w:p>
        </w:tc>
        <w:tc>
          <w:tcPr>
            <w:tcW w:w="2285" w:type="dxa"/>
            <w:tcBorders>
              <w:top w:val="single" w:sz="8" w:space="0" w:color="4F81BD" w:themeColor="accent1"/>
              <w:left w:val="single" w:sz="4" w:space="0" w:color="auto"/>
              <w:bottom w:val="single" w:sz="8" w:space="0" w:color="4F81BD" w:themeColor="accent1"/>
            </w:tcBorders>
          </w:tcPr>
          <w:p w14:paraId="702AE312" w14:textId="77777777" w:rsidR="006343BB" w:rsidRDefault="00371707">
            <w:pPr>
              <w:ind w:left="431"/>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auto"/>
                <w:sz w:val="16"/>
                <w:lang w:eastAsia="en-GB"/>
              </w:rPr>
            </w:pPr>
            <w:r w:rsidRPr="005C361E">
              <w:rPr>
                <w:rFonts w:ascii="Consolas" w:hAnsi="Consolas"/>
                <w:sz w:val="18"/>
                <w:lang w:eastAsia="en-GB"/>
              </w:rPr>
              <w:t>Files</w:t>
            </w:r>
          </w:p>
        </w:tc>
        <w:tc>
          <w:tcPr>
            <w:tcW w:w="1620" w:type="dxa"/>
            <w:tcBorders>
              <w:top w:val="single" w:sz="8" w:space="0" w:color="4F81BD" w:themeColor="accent1"/>
              <w:left w:val="single" w:sz="4" w:space="0" w:color="auto"/>
              <w:bottom w:val="single" w:sz="8" w:space="0" w:color="4F81BD" w:themeColor="accent1"/>
            </w:tcBorders>
          </w:tcPr>
          <w:p w14:paraId="38562745" w14:textId="77777777" w:rsidR="00371707" w:rsidRPr="00371707" w:rsidRDefault="00371707" w:rsidP="00FC5BA6">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Comments</w:t>
            </w:r>
          </w:p>
        </w:tc>
      </w:tr>
      <w:tr w:rsidR="00371707" w:rsidRPr="00371707" w14:paraId="78FD3C83" w14:textId="7777777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200B267" w14:textId="77777777" w:rsidR="00371707" w:rsidRPr="00371707" w:rsidRDefault="00371707" w:rsidP="00371707">
            <w:pPr>
              <w:rPr>
                <w:sz w:val="18"/>
                <w:lang w:eastAsia="en-GB"/>
              </w:rPr>
            </w:pPr>
            <w:r w:rsidRPr="00371707">
              <w:rPr>
                <w:sz w:val="18"/>
                <w:lang w:eastAsia="en-GB"/>
              </w:rPr>
              <w:t>Input preparation</w:t>
            </w:r>
            <w:r>
              <w:rPr>
                <w:sz w:val="18"/>
                <w:lang w:eastAsia="en-GB"/>
              </w:rPr>
              <w:t xml:space="preserve"> etc.</w:t>
            </w:r>
          </w:p>
        </w:tc>
        <w:tc>
          <w:tcPr>
            <w:tcW w:w="1634" w:type="dxa"/>
            <w:tcBorders>
              <w:right w:val="single" w:sz="4" w:space="0" w:color="auto"/>
            </w:tcBorders>
          </w:tcPr>
          <w:p w14:paraId="7FC8F966"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C14B20B"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20FF30BB"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39AB5C8F"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60771D7" w14:textId="77777777" w:rsidR="00371707" w:rsidRPr="00371707" w:rsidRDefault="00371707" w:rsidP="005F5456">
            <w:pPr>
              <w:pStyle w:val="ListParagraph"/>
              <w:numPr>
                <w:ilvl w:val="0"/>
                <w:numId w:val="8"/>
              </w:numPr>
              <w:rPr>
                <w:sz w:val="18"/>
                <w:lang w:eastAsia="en-GB"/>
              </w:rPr>
            </w:pPr>
            <w:r w:rsidRPr="00371707">
              <w:rPr>
                <w:sz w:val="18"/>
                <w:lang w:eastAsia="en-GB"/>
              </w:rPr>
              <w:t xml:space="preserve">Input preparation, </w:t>
            </w:r>
            <w:r w:rsidR="00506A1C">
              <w:rPr>
                <w:sz w:val="18"/>
                <w:lang w:eastAsia="en-GB"/>
              </w:rPr>
              <w:t xml:space="preserve">command-line </w:t>
            </w:r>
            <w:r>
              <w:rPr>
                <w:sz w:val="18"/>
                <w:lang w:eastAsia="en-GB"/>
              </w:rPr>
              <w:t>driver</w:t>
            </w:r>
          </w:p>
        </w:tc>
        <w:tc>
          <w:tcPr>
            <w:tcW w:w="1634" w:type="dxa"/>
            <w:tcBorders>
              <w:right w:val="single" w:sz="4" w:space="0" w:color="auto"/>
            </w:tcBorders>
          </w:tcPr>
          <w:p w14:paraId="06A70F83"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20AD63A" w14:textId="77777777"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fsc</w:t>
            </w:r>
            <w:r w:rsidR="00F6176D">
              <w:rPr>
                <w:rFonts w:ascii="Consolas" w:hAnsi="Consolas"/>
                <w:sz w:val="16"/>
                <w:lang w:eastAsia="en-GB"/>
              </w:rPr>
              <w:t>.fs</w:t>
            </w:r>
            <w:r w:rsidRPr="005C361E">
              <w:rPr>
                <w:rFonts w:ascii="Consolas" w:hAnsi="Consolas"/>
                <w:sz w:val="16"/>
                <w:lang w:eastAsia="en-GB"/>
              </w:rPr>
              <w:t>, fscmain</w:t>
            </w:r>
            <w:r w:rsidR="00F6176D">
              <w:rPr>
                <w:rFonts w:ascii="Consolas" w:hAnsi="Consolas"/>
                <w:sz w:val="16"/>
                <w:lang w:eastAsia="en-GB"/>
              </w:rPr>
              <w:t>.fs</w:t>
            </w:r>
          </w:p>
        </w:tc>
        <w:tc>
          <w:tcPr>
            <w:tcW w:w="1620" w:type="dxa"/>
            <w:tcBorders>
              <w:left w:val="single" w:sz="4" w:space="0" w:color="auto"/>
            </w:tcBorders>
          </w:tcPr>
          <w:p w14:paraId="04C94D69" w14:textId="77777777" w:rsidR="00371707" w:rsidRPr="00371707" w:rsidRDefault="00506A1C"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Allowing GC of large data structures is important</w:t>
            </w:r>
          </w:p>
        </w:tc>
      </w:tr>
      <w:tr w:rsidR="00506A1C" w:rsidRPr="00371707" w14:paraId="14A56037" w14:textId="7777777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E0AA240" w14:textId="77777777" w:rsidR="00506A1C" w:rsidRPr="00371707" w:rsidRDefault="00506A1C" w:rsidP="005F5456">
            <w:pPr>
              <w:pStyle w:val="ListParagraph"/>
              <w:numPr>
                <w:ilvl w:val="0"/>
                <w:numId w:val="8"/>
              </w:numPr>
              <w:rPr>
                <w:sz w:val="18"/>
                <w:lang w:eastAsia="en-GB"/>
              </w:rPr>
            </w:pPr>
            <w:r>
              <w:rPr>
                <w:sz w:val="18"/>
                <w:lang w:eastAsia="en-GB"/>
              </w:rPr>
              <w:t>Interactive driver</w:t>
            </w:r>
          </w:p>
        </w:tc>
        <w:tc>
          <w:tcPr>
            <w:tcW w:w="1634" w:type="dxa"/>
            <w:tcBorders>
              <w:right w:val="single" w:sz="4" w:space="0" w:color="auto"/>
            </w:tcBorders>
          </w:tcPr>
          <w:p w14:paraId="78FF7C50" w14:textId="77777777" w:rsidR="00506A1C" w:rsidRPr="00371707" w:rsidRDefault="00506A1C"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7C510E0F" w14:textId="77777777" w:rsidR="00506A1C" w:rsidRPr="005C361E" w:rsidRDefault="00506A1C" w:rsidP="00506A1C">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fsi\fsi.fs</w:t>
            </w:r>
          </w:p>
        </w:tc>
        <w:tc>
          <w:tcPr>
            <w:tcW w:w="1620" w:type="dxa"/>
            <w:tcBorders>
              <w:left w:val="single" w:sz="4" w:space="0" w:color="auto"/>
            </w:tcBorders>
          </w:tcPr>
          <w:p w14:paraId="4C953F2C" w14:textId="77777777" w:rsidR="00506A1C" w:rsidRPr="00371707" w:rsidRDefault="00506A1C" w:rsidP="00506A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 xml:space="preserve">Messy. </w:t>
            </w:r>
          </w:p>
        </w:tc>
      </w:tr>
      <w:tr w:rsidR="00371707" w:rsidRPr="00371707" w14:paraId="4ED4D854" w14:textId="7777777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768E0AB" w14:textId="77777777" w:rsidR="00371707" w:rsidRPr="00371707" w:rsidRDefault="00371707" w:rsidP="005F5456">
            <w:pPr>
              <w:pStyle w:val="ListParagraph"/>
              <w:numPr>
                <w:ilvl w:val="0"/>
                <w:numId w:val="8"/>
              </w:numPr>
              <w:rPr>
                <w:sz w:val="18"/>
                <w:lang w:eastAsia="en-GB"/>
              </w:rPr>
            </w:pPr>
            <w:r w:rsidRPr="00371707">
              <w:rPr>
                <w:sz w:val="18"/>
                <w:lang w:eastAsia="en-GB"/>
              </w:rPr>
              <w:t>Compiler options</w:t>
            </w:r>
          </w:p>
        </w:tc>
        <w:tc>
          <w:tcPr>
            <w:tcW w:w="1634" w:type="dxa"/>
            <w:tcBorders>
              <w:right w:val="single" w:sz="4" w:space="0" w:color="auto"/>
            </w:tcBorders>
          </w:tcPr>
          <w:p w14:paraId="7D7FCCEB"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AE55A8B" w14:textId="77777777" w:rsidR="00237538" w:rsidRPr="005C361E" w:rsidRDefault="00237538"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p w14:paraId="3BCF540C" w14:textId="77777777"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fscopts</w:t>
            </w:r>
            <w:r w:rsidR="00F6176D">
              <w:rPr>
                <w:rFonts w:ascii="Consolas" w:hAnsi="Consolas"/>
                <w:sz w:val="16"/>
                <w:lang w:eastAsia="en-GB"/>
              </w:rPr>
              <w:t>.fs</w:t>
            </w:r>
          </w:p>
        </w:tc>
        <w:tc>
          <w:tcPr>
            <w:tcW w:w="1620" w:type="dxa"/>
            <w:tcBorders>
              <w:left w:val="single" w:sz="4" w:space="0" w:color="auto"/>
            </w:tcBorders>
          </w:tcPr>
          <w:p w14:paraId="1BD82A20"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A bit messy</w:t>
            </w:r>
          </w:p>
        </w:tc>
      </w:tr>
      <w:tr w:rsidR="00371707" w:rsidRPr="00371707" w14:paraId="1BA896E4"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67BEC06" w14:textId="77777777" w:rsidR="00371707" w:rsidRPr="00371707" w:rsidRDefault="00371707" w:rsidP="0052413B">
            <w:pPr>
              <w:rPr>
                <w:sz w:val="18"/>
                <w:lang w:eastAsia="en-GB"/>
              </w:rPr>
            </w:pPr>
            <w:r w:rsidRPr="00371707">
              <w:rPr>
                <w:sz w:val="18"/>
                <w:lang w:eastAsia="en-GB"/>
              </w:rPr>
              <w:t>Lexing</w:t>
            </w:r>
          </w:p>
        </w:tc>
        <w:tc>
          <w:tcPr>
            <w:tcW w:w="1634" w:type="dxa"/>
            <w:tcBorders>
              <w:right w:val="single" w:sz="4" w:space="0" w:color="auto"/>
            </w:tcBorders>
          </w:tcPr>
          <w:p w14:paraId="6B1A9664" w14:textId="77777777"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76086FF6"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3CBC3777"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195FB79F"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DB16752" w14:textId="77777777" w:rsidR="00371707" w:rsidRPr="00371707" w:rsidRDefault="00371707" w:rsidP="005F5456">
            <w:pPr>
              <w:pStyle w:val="ListParagraph"/>
              <w:numPr>
                <w:ilvl w:val="0"/>
                <w:numId w:val="7"/>
              </w:numPr>
              <w:rPr>
                <w:sz w:val="18"/>
                <w:lang w:eastAsia="en-GB"/>
              </w:rPr>
            </w:pPr>
            <w:r w:rsidRPr="00371707">
              <w:rPr>
                <w:sz w:val="18"/>
                <w:lang w:eastAsia="en-GB"/>
              </w:rPr>
              <w:t>Lexing</w:t>
            </w:r>
          </w:p>
        </w:tc>
        <w:tc>
          <w:tcPr>
            <w:tcW w:w="1634" w:type="dxa"/>
            <w:tcBorders>
              <w:right w:val="single" w:sz="4" w:space="0" w:color="auto"/>
            </w:tcBorders>
          </w:tcPr>
          <w:p w14:paraId="09D57B00"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 xml:space="preserve">Lex-tyle tokenizer </w:t>
            </w:r>
          </w:p>
        </w:tc>
        <w:tc>
          <w:tcPr>
            <w:tcW w:w="2285" w:type="dxa"/>
            <w:tcBorders>
              <w:left w:val="single" w:sz="4" w:space="0" w:color="auto"/>
            </w:tcBorders>
          </w:tcPr>
          <w:p w14:paraId="5DDC6A0B" w14:textId="77777777" w:rsidR="00371707" w:rsidRPr="005C361E" w:rsidRDefault="00371707"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w:t>
            </w:r>
            <w:r w:rsidR="00F6176D">
              <w:rPr>
                <w:rFonts w:ascii="Consolas" w:hAnsi="Consolas"/>
                <w:sz w:val="16"/>
                <w:lang w:eastAsia="en-GB"/>
              </w:rPr>
              <w:t>.fs</w:t>
            </w:r>
            <w:r w:rsidRPr="005C361E">
              <w:rPr>
                <w:rFonts w:ascii="Consolas" w:hAnsi="Consolas"/>
                <w:sz w:val="16"/>
                <w:lang w:eastAsia="en-GB"/>
              </w:rPr>
              <w:t xml:space="preserve">l </w:t>
            </w:r>
          </w:p>
        </w:tc>
        <w:tc>
          <w:tcPr>
            <w:tcW w:w="1620" w:type="dxa"/>
            <w:tcBorders>
              <w:left w:val="single" w:sz="4" w:space="0" w:color="auto"/>
            </w:tcBorders>
          </w:tcPr>
          <w:p w14:paraId="6BDD06EE" w14:textId="77777777"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00D8CF64"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8141C9E" w14:textId="77777777" w:rsidR="00371707" w:rsidRPr="00371707" w:rsidRDefault="00371707" w:rsidP="005F5456">
            <w:pPr>
              <w:pStyle w:val="ListParagraph"/>
              <w:numPr>
                <w:ilvl w:val="0"/>
                <w:numId w:val="7"/>
              </w:numPr>
              <w:rPr>
                <w:sz w:val="18"/>
                <w:lang w:eastAsia="en-GB"/>
              </w:rPr>
            </w:pPr>
            <w:r w:rsidRPr="00371707">
              <w:rPr>
                <w:sz w:val="18"/>
                <w:lang w:eastAsia="en-GB"/>
              </w:rPr>
              <w:t>Lex helpers</w:t>
            </w:r>
          </w:p>
        </w:tc>
        <w:tc>
          <w:tcPr>
            <w:tcW w:w="1634" w:type="dxa"/>
            <w:tcBorders>
              <w:right w:val="single" w:sz="4" w:space="0" w:color="auto"/>
            </w:tcBorders>
          </w:tcPr>
          <w:p w14:paraId="069A8250" w14:textId="77777777"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7085F147" w14:textId="77777777" w:rsidR="00371707" w:rsidRPr="005C361E" w:rsidRDefault="00371707" w:rsidP="0037170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lexhelp</w:t>
            </w:r>
            <w:r w:rsidR="00F6176D">
              <w:rPr>
                <w:rFonts w:ascii="Consolas" w:hAnsi="Consolas"/>
                <w:sz w:val="16"/>
                <w:lang w:eastAsia="en-GB"/>
              </w:rPr>
              <w:t>.fs</w:t>
            </w:r>
          </w:p>
        </w:tc>
        <w:tc>
          <w:tcPr>
            <w:tcW w:w="1620" w:type="dxa"/>
            <w:tcBorders>
              <w:left w:val="single" w:sz="4" w:space="0" w:color="auto"/>
            </w:tcBorders>
          </w:tcPr>
          <w:p w14:paraId="5D86362A" w14:textId="77777777"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4A06DA16"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898D28C" w14:textId="77777777" w:rsidR="00371707" w:rsidRPr="00371707" w:rsidRDefault="00371707" w:rsidP="005F5456">
            <w:pPr>
              <w:pStyle w:val="ListParagraph"/>
              <w:numPr>
                <w:ilvl w:val="0"/>
                <w:numId w:val="6"/>
              </w:numPr>
              <w:rPr>
                <w:sz w:val="18"/>
                <w:lang w:eastAsia="en-GB"/>
              </w:rPr>
            </w:pPr>
            <w:r w:rsidRPr="00371707">
              <w:rPr>
                <w:sz w:val="18"/>
                <w:lang w:eastAsia="en-GB"/>
              </w:rPr>
              <w:t>Lex table interpreter</w:t>
            </w:r>
          </w:p>
        </w:tc>
        <w:tc>
          <w:tcPr>
            <w:tcW w:w="1634" w:type="dxa"/>
            <w:tcBorders>
              <w:right w:val="single" w:sz="4" w:space="0" w:color="auto"/>
            </w:tcBorders>
          </w:tcPr>
          <w:p w14:paraId="39D20693"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952FFD8" w14:textId="77777777" w:rsidR="00371707" w:rsidRPr="005C361E" w:rsidRDefault="00F6176D"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fsppack</w:t>
            </w:r>
            <w:r w:rsidR="00371707" w:rsidRPr="005C361E">
              <w:rPr>
                <w:rFonts w:ascii="Consolas" w:hAnsi="Consolas"/>
                <w:sz w:val="16"/>
                <w:lang w:eastAsia="en-GB"/>
              </w:rPr>
              <w:t>\prim-lexing.fs</w:t>
            </w:r>
          </w:p>
        </w:tc>
        <w:tc>
          <w:tcPr>
            <w:tcW w:w="1620" w:type="dxa"/>
            <w:tcBorders>
              <w:left w:val="single" w:sz="4" w:space="0" w:color="auto"/>
            </w:tcBorders>
          </w:tcPr>
          <w:p w14:paraId="102DD9BD" w14:textId="77777777"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4DD4DFB7"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3E96134" w14:textId="77777777" w:rsidR="00371707" w:rsidRPr="00371707" w:rsidRDefault="00371707" w:rsidP="005F5456">
            <w:pPr>
              <w:pStyle w:val="ListParagraph"/>
              <w:numPr>
                <w:ilvl w:val="0"/>
                <w:numId w:val="6"/>
              </w:numPr>
              <w:rPr>
                <w:sz w:val="18"/>
                <w:lang w:eastAsia="en-GB"/>
              </w:rPr>
            </w:pPr>
            <w:r w:rsidRPr="00371707">
              <w:rPr>
                <w:sz w:val="18"/>
                <w:lang w:eastAsia="en-GB"/>
              </w:rPr>
              <w:t>Lex buffers</w:t>
            </w:r>
          </w:p>
        </w:tc>
        <w:tc>
          <w:tcPr>
            <w:tcW w:w="1634" w:type="dxa"/>
            <w:tcBorders>
              <w:right w:val="single" w:sz="4" w:space="0" w:color="auto"/>
            </w:tcBorders>
          </w:tcPr>
          <w:p w14:paraId="2B42A7E3"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372F7872" w14:textId="77777777" w:rsidR="00371707" w:rsidRPr="005C361E" w:rsidRDefault="00F6176D"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fsppack</w:t>
            </w:r>
            <w:r w:rsidR="00371707" w:rsidRPr="005C361E">
              <w:rPr>
                <w:rFonts w:ascii="Consolas" w:hAnsi="Consolas"/>
                <w:sz w:val="16"/>
                <w:lang w:eastAsia="en-GB"/>
              </w:rPr>
              <w:t>\prim-lexing.fs</w:t>
            </w:r>
          </w:p>
        </w:tc>
        <w:tc>
          <w:tcPr>
            <w:tcW w:w="1620" w:type="dxa"/>
            <w:tcBorders>
              <w:left w:val="single" w:sz="4" w:space="0" w:color="auto"/>
            </w:tcBorders>
          </w:tcPr>
          <w:p w14:paraId="332C841B"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14FB5AE4"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A975C7F" w14:textId="77777777" w:rsidR="00371707" w:rsidRPr="00371707" w:rsidRDefault="00371707" w:rsidP="005F5456">
            <w:pPr>
              <w:pStyle w:val="ListParagraph"/>
              <w:numPr>
                <w:ilvl w:val="0"/>
                <w:numId w:val="6"/>
              </w:numPr>
              <w:rPr>
                <w:sz w:val="18"/>
                <w:lang w:eastAsia="en-GB"/>
              </w:rPr>
            </w:pPr>
            <w:r w:rsidRPr="00371707">
              <w:rPr>
                <w:sz w:val="18"/>
                <w:lang w:eastAsia="en-GB"/>
              </w:rPr>
              <w:t>Lexer table generator</w:t>
            </w:r>
          </w:p>
        </w:tc>
        <w:tc>
          <w:tcPr>
            <w:tcW w:w="1634" w:type="dxa"/>
            <w:tcBorders>
              <w:right w:val="single" w:sz="4" w:space="0" w:color="auto"/>
            </w:tcBorders>
          </w:tcPr>
          <w:p w14:paraId="1BC47F5B"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C568C6A"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fslex\*</w:t>
            </w:r>
          </w:p>
        </w:tc>
        <w:tc>
          <w:tcPr>
            <w:tcW w:w="1620" w:type="dxa"/>
            <w:tcBorders>
              <w:left w:val="single" w:sz="4" w:space="0" w:color="auto"/>
            </w:tcBorders>
          </w:tcPr>
          <w:p w14:paraId="7F55ADD9"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3C187CC9"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9DA9674" w14:textId="77777777" w:rsidR="00371707" w:rsidRPr="00371707" w:rsidRDefault="00371707" w:rsidP="0052413B">
            <w:pPr>
              <w:rPr>
                <w:sz w:val="18"/>
                <w:lang w:eastAsia="en-GB"/>
              </w:rPr>
            </w:pPr>
            <w:r w:rsidRPr="00371707">
              <w:rPr>
                <w:sz w:val="18"/>
                <w:lang w:eastAsia="en-GB"/>
              </w:rPr>
              <w:t>Lex Filtering</w:t>
            </w:r>
          </w:p>
        </w:tc>
        <w:tc>
          <w:tcPr>
            <w:tcW w:w="1634" w:type="dxa"/>
            <w:tcBorders>
              <w:right w:val="single" w:sz="4" w:space="0" w:color="auto"/>
            </w:tcBorders>
          </w:tcPr>
          <w:p w14:paraId="21CA8768" w14:textId="77777777"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Token stream processor (state machine)</w:t>
            </w:r>
          </w:p>
        </w:tc>
        <w:tc>
          <w:tcPr>
            <w:tcW w:w="2285" w:type="dxa"/>
            <w:tcBorders>
              <w:left w:val="single" w:sz="4" w:space="0" w:color="auto"/>
            </w:tcBorders>
          </w:tcPr>
          <w:p w14:paraId="71B95B26"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lexfilter</w:t>
            </w:r>
            <w:r w:rsidR="00F6176D">
              <w:rPr>
                <w:rFonts w:ascii="Consolas" w:hAnsi="Consolas"/>
                <w:sz w:val="16"/>
                <w:lang w:eastAsia="en-GB"/>
              </w:rPr>
              <w:t>.fs</w:t>
            </w:r>
          </w:p>
        </w:tc>
        <w:tc>
          <w:tcPr>
            <w:tcW w:w="1620" w:type="dxa"/>
            <w:tcBorders>
              <w:left w:val="single" w:sz="4" w:space="0" w:color="auto"/>
            </w:tcBorders>
          </w:tcPr>
          <w:p w14:paraId="6EEAADBF"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2333F6EE"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278035D" w14:textId="77777777" w:rsidR="00371707" w:rsidRPr="00371707" w:rsidRDefault="00371707" w:rsidP="00832D5F">
            <w:pPr>
              <w:rPr>
                <w:sz w:val="18"/>
                <w:lang w:eastAsia="en-GB"/>
              </w:rPr>
            </w:pPr>
            <w:r w:rsidRPr="00371707">
              <w:rPr>
                <w:sz w:val="18"/>
                <w:lang w:eastAsia="en-GB"/>
              </w:rPr>
              <w:t>Parsing</w:t>
            </w:r>
          </w:p>
        </w:tc>
        <w:tc>
          <w:tcPr>
            <w:tcW w:w="1634" w:type="dxa"/>
            <w:tcBorders>
              <w:right w:val="single" w:sz="4" w:space="0" w:color="auto"/>
            </w:tcBorders>
          </w:tcPr>
          <w:p w14:paraId="2125C02F"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04A83CC"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05AEEFD8"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7EE35A96"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B94CA8D" w14:textId="77777777" w:rsidR="00371707" w:rsidRPr="00371707" w:rsidRDefault="00371707" w:rsidP="005F5456">
            <w:pPr>
              <w:pStyle w:val="ListParagraph"/>
              <w:numPr>
                <w:ilvl w:val="0"/>
                <w:numId w:val="6"/>
              </w:numPr>
              <w:rPr>
                <w:sz w:val="18"/>
                <w:lang w:eastAsia="en-GB"/>
              </w:rPr>
            </w:pPr>
            <w:r w:rsidRPr="00371707">
              <w:rPr>
                <w:sz w:val="18"/>
                <w:lang w:eastAsia="en-GB"/>
              </w:rPr>
              <w:t>Parser</w:t>
            </w:r>
          </w:p>
        </w:tc>
        <w:tc>
          <w:tcPr>
            <w:tcW w:w="1634" w:type="dxa"/>
            <w:tcBorders>
              <w:right w:val="single" w:sz="4" w:space="0" w:color="auto"/>
            </w:tcBorders>
          </w:tcPr>
          <w:p w14:paraId="362B3EA4"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LALR(1)</w:t>
            </w:r>
          </w:p>
        </w:tc>
        <w:tc>
          <w:tcPr>
            <w:tcW w:w="2285" w:type="dxa"/>
            <w:tcBorders>
              <w:left w:val="single" w:sz="4" w:space="0" w:color="auto"/>
            </w:tcBorders>
          </w:tcPr>
          <w:p w14:paraId="340EF4FE" w14:textId="77777777" w:rsidR="00371707" w:rsidRPr="005C361E" w:rsidRDefault="00371707" w:rsidP="0052413B">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pars</w:t>
            </w:r>
            <w:r w:rsidR="00F6176D">
              <w:rPr>
                <w:rFonts w:ascii="Consolas" w:hAnsi="Consolas"/>
                <w:sz w:val="16"/>
                <w:lang w:eastAsia="en-GB"/>
              </w:rPr>
              <w:t>.fs</w:t>
            </w:r>
            <w:r w:rsidRPr="005C361E">
              <w:rPr>
                <w:rFonts w:ascii="Consolas" w:hAnsi="Consolas"/>
                <w:sz w:val="16"/>
                <w:lang w:eastAsia="en-GB"/>
              </w:rPr>
              <w:t>y</w:t>
            </w:r>
          </w:p>
        </w:tc>
        <w:tc>
          <w:tcPr>
            <w:tcW w:w="1620" w:type="dxa"/>
            <w:tcBorders>
              <w:left w:val="single" w:sz="4" w:space="0" w:color="auto"/>
            </w:tcBorders>
          </w:tcPr>
          <w:p w14:paraId="3CD97ED4" w14:textId="77777777"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2EA413AA"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31728F2" w14:textId="77777777" w:rsidR="00371707" w:rsidRPr="00371707" w:rsidRDefault="00371707" w:rsidP="005F5456">
            <w:pPr>
              <w:pStyle w:val="ListParagraph"/>
              <w:numPr>
                <w:ilvl w:val="0"/>
                <w:numId w:val="6"/>
              </w:numPr>
              <w:rPr>
                <w:sz w:val="18"/>
                <w:lang w:eastAsia="en-GB"/>
              </w:rPr>
            </w:pPr>
            <w:r w:rsidRPr="00371707">
              <w:rPr>
                <w:sz w:val="18"/>
                <w:lang w:eastAsia="en-GB"/>
              </w:rPr>
              <w:t>Parser table interpreter</w:t>
            </w:r>
          </w:p>
        </w:tc>
        <w:tc>
          <w:tcPr>
            <w:tcW w:w="1634" w:type="dxa"/>
            <w:tcBorders>
              <w:right w:val="single" w:sz="4" w:space="0" w:color="auto"/>
            </w:tcBorders>
          </w:tcPr>
          <w:p w14:paraId="5A8AC0E0"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816400C" w14:textId="77777777" w:rsidR="00371707" w:rsidRPr="005C361E" w:rsidRDefault="00371707"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fslib\prim-parsing.fs</w:t>
            </w:r>
          </w:p>
        </w:tc>
        <w:tc>
          <w:tcPr>
            <w:tcW w:w="1620" w:type="dxa"/>
            <w:tcBorders>
              <w:left w:val="single" w:sz="4" w:space="0" w:color="auto"/>
            </w:tcBorders>
          </w:tcPr>
          <w:p w14:paraId="28A3CAB4" w14:textId="77777777"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189D7A8B"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793240B" w14:textId="77777777" w:rsidR="00371707" w:rsidRPr="00371707" w:rsidRDefault="00371707" w:rsidP="005F5456">
            <w:pPr>
              <w:pStyle w:val="ListParagraph"/>
              <w:numPr>
                <w:ilvl w:val="0"/>
                <w:numId w:val="6"/>
              </w:numPr>
              <w:rPr>
                <w:sz w:val="18"/>
                <w:lang w:eastAsia="en-GB"/>
              </w:rPr>
            </w:pPr>
            <w:r w:rsidRPr="00371707">
              <w:rPr>
                <w:sz w:val="18"/>
                <w:lang w:eastAsia="en-GB"/>
              </w:rPr>
              <w:t>Parser table generator</w:t>
            </w:r>
          </w:p>
        </w:tc>
        <w:tc>
          <w:tcPr>
            <w:tcW w:w="1634" w:type="dxa"/>
            <w:tcBorders>
              <w:right w:val="single" w:sz="4" w:space="0" w:color="auto"/>
            </w:tcBorders>
          </w:tcPr>
          <w:p w14:paraId="12DA982F"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70D02E9" w14:textId="77777777" w:rsidR="00371707" w:rsidRPr="005C361E" w:rsidRDefault="00371707" w:rsidP="0037170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fsyacc\*</w:t>
            </w:r>
          </w:p>
        </w:tc>
        <w:tc>
          <w:tcPr>
            <w:tcW w:w="1620" w:type="dxa"/>
            <w:tcBorders>
              <w:left w:val="single" w:sz="4" w:space="0" w:color="auto"/>
            </w:tcBorders>
          </w:tcPr>
          <w:p w14:paraId="79359B8D" w14:textId="77777777"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747EE0CD"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C72E5F5" w14:textId="77777777" w:rsidR="00371707" w:rsidRPr="00371707" w:rsidRDefault="00371707" w:rsidP="005F5456">
            <w:pPr>
              <w:pStyle w:val="ListParagraph"/>
              <w:numPr>
                <w:ilvl w:val="0"/>
                <w:numId w:val="5"/>
              </w:numPr>
              <w:rPr>
                <w:sz w:val="18"/>
                <w:lang w:eastAsia="en-GB"/>
              </w:rPr>
            </w:pPr>
            <w:r w:rsidRPr="00371707">
              <w:rPr>
                <w:sz w:val="18"/>
                <w:lang w:eastAsia="en-GB"/>
              </w:rPr>
              <w:t>Untyped Abstract Syntax Trees</w:t>
            </w:r>
          </w:p>
        </w:tc>
        <w:tc>
          <w:tcPr>
            <w:tcW w:w="1634" w:type="dxa"/>
            <w:tcBorders>
              <w:right w:val="single" w:sz="4" w:space="0" w:color="auto"/>
            </w:tcBorders>
          </w:tcPr>
          <w:p w14:paraId="0EECE271"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30B7B509"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ast</w:t>
            </w:r>
            <w:r w:rsidR="00F6176D">
              <w:rPr>
                <w:rFonts w:ascii="Consolas" w:hAnsi="Consolas"/>
                <w:sz w:val="16"/>
                <w:lang w:eastAsia="en-GB"/>
              </w:rPr>
              <w:t>.fs</w:t>
            </w:r>
          </w:p>
        </w:tc>
        <w:tc>
          <w:tcPr>
            <w:tcW w:w="1620" w:type="dxa"/>
            <w:tcBorders>
              <w:left w:val="single" w:sz="4" w:space="0" w:color="auto"/>
            </w:tcBorders>
          </w:tcPr>
          <w:p w14:paraId="12A8E5A7"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970A89" w:rsidRPr="00371707" w14:paraId="1C90C12C" w14:textId="7777777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2830DF6" w14:textId="77777777" w:rsidR="00970A89" w:rsidRPr="00371707" w:rsidRDefault="00970A89" w:rsidP="005F5456">
            <w:pPr>
              <w:pStyle w:val="ListParagraph"/>
              <w:numPr>
                <w:ilvl w:val="0"/>
                <w:numId w:val="5"/>
              </w:numPr>
              <w:rPr>
                <w:sz w:val="18"/>
                <w:lang w:eastAsia="en-GB"/>
              </w:rPr>
            </w:pPr>
            <w:r>
              <w:rPr>
                <w:sz w:val="18"/>
                <w:lang w:eastAsia="en-GB"/>
              </w:rPr>
              <w:t xml:space="preserve">Position markers </w:t>
            </w:r>
          </w:p>
        </w:tc>
        <w:tc>
          <w:tcPr>
            <w:tcW w:w="1634" w:type="dxa"/>
            <w:tcBorders>
              <w:right w:val="single" w:sz="4" w:space="0" w:color="auto"/>
            </w:tcBorders>
          </w:tcPr>
          <w:p w14:paraId="38BB6904" w14:textId="77777777" w:rsidR="00970A89" w:rsidRPr="00371707" w:rsidRDefault="00970A89"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08B87F58" w14:textId="77777777" w:rsidR="00970A89" w:rsidRPr="005C361E" w:rsidRDefault="00970A89"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range</w:t>
            </w:r>
            <w:r w:rsidR="00F6176D">
              <w:rPr>
                <w:rFonts w:ascii="Consolas" w:hAnsi="Consolas"/>
                <w:sz w:val="16"/>
                <w:lang w:eastAsia="en-GB"/>
              </w:rPr>
              <w:t>.fs</w:t>
            </w:r>
          </w:p>
        </w:tc>
        <w:tc>
          <w:tcPr>
            <w:tcW w:w="1620" w:type="dxa"/>
            <w:tcBorders>
              <w:left w:val="single" w:sz="4" w:space="0" w:color="auto"/>
            </w:tcBorders>
          </w:tcPr>
          <w:p w14:paraId="28FA11FC" w14:textId="77777777" w:rsidR="00970A89" w:rsidRPr="00371707" w:rsidRDefault="00970A89"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69BCB4F2"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84F798A" w14:textId="77777777" w:rsidR="00371707" w:rsidRPr="00371707" w:rsidRDefault="00371707" w:rsidP="00813D17">
            <w:pPr>
              <w:rPr>
                <w:sz w:val="18"/>
                <w:lang w:eastAsia="en-GB"/>
              </w:rPr>
            </w:pPr>
            <w:r w:rsidRPr="00371707">
              <w:rPr>
                <w:sz w:val="18"/>
                <w:lang w:eastAsia="en-GB"/>
              </w:rPr>
              <w:t>Typed Abstract Syntax Trees</w:t>
            </w:r>
          </w:p>
        </w:tc>
        <w:tc>
          <w:tcPr>
            <w:tcW w:w="1634" w:type="dxa"/>
            <w:tcBorders>
              <w:right w:val="single" w:sz="4" w:space="0" w:color="auto"/>
            </w:tcBorders>
          </w:tcPr>
          <w:p w14:paraId="1BF6AB0E" w14:textId="77777777" w:rsidR="00371707" w:rsidRPr="00371707" w:rsidRDefault="00371707" w:rsidP="00813D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10CFEBE"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4A95A3E0"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345DDC89"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7768953" w14:textId="77777777" w:rsidR="00371707" w:rsidRPr="00371707" w:rsidRDefault="00371707" w:rsidP="005F5456">
            <w:pPr>
              <w:pStyle w:val="ListParagraph"/>
              <w:numPr>
                <w:ilvl w:val="0"/>
                <w:numId w:val="5"/>
              </w:numPr>
              <w:rPr>
                <w:sz w:val="18"/>
                <w:lang w:eastAsia="en-GB"/>
              </w:rPr>
            </w:pPr>
            <w:r w:rsidRPr="00371707">
              <w:rPr>
                <w:sz w:val="18"/>
                <w:lang w:eastAsia="en-GB"/>
              </w:rPr>
              <w:t>Data Structure</w:t>
            </w:r>
          </w:p>
        </w:tc>
        <w:tc>
          <w:tcPr>
            <w:tcW w:w="1634" w:type="dxa"/>
            <w:tcBorders>
              <w:right w:val="single" w:sz="4" w:space="0" w:color="auto"/>
            </w:tcBorders>
          </w:tcPr>
          <w:p w14:paraId="697EEDB9"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4572B15E" w14:textId="77777777" w:rsidR="00371707" w:rsidRPr="005C361E" w:rsidRDefault="00371707" w:rsidP="00813D1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tast</w:t>
            </w:r>
            <w:r w:rsidR="00F6176D">
              <w:rPr>
                <w:rFonts w:ascii="Consolas" w:hAnsi="Consolas"/>
                <w:sz w:val="16"/>
                <w:lang w:eastAsia="en-GB"/>
              </w:rPr>
              <w:t>.fs</w:t>
            </w:r>
          </w:p>
        </w:tc>
        <w:tc>
          <w:tcPr>
            <w:tcW w:w="1620" w:type="dxa"/>
            <w:tcBorders>
              <w:left w:val="single" w:sz="4" w:space="0" w:color="auto"/>
            </w:tcBorders>
          </w:tcPr>
          <w:p w14:paraId="5C0B30D9" w14:textId="77777777" w:rsidR="00371707" w:rsidRPr="00371707" w:rsidRDefault="00237538" w:rsidP="000823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Possible elimination of some constructs?</w:t>
            </w:r>
          </w:p>
        </w:tc>
      </w:tr>
      <w:tr w:rsidR="00371707" w:rsidRPr="00371707" w14:paraId="32CBD3E1"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FE2363C" w14:textId="77777777" w:rsidR="00371707" w:rsidRPr="00371707" w:rsidRDefault="00371707" w:rsidP="005F5456">
            <w:pPr>
              <w:pStyle w:val="ListParagraph"/>
              <w:numPr>
                <w:ilvl w:val="0"/>
                <w:numId w:val="5"/>
              </w:numPr>
              <w:rPr>
                <w:sz w:val="18"/>
                <w:lang w:eastAsia="en-GB"/>
              </w:rPr>
            </w:pPr>
            <w:r w:rsidRPr="00371707">
              <w:rPr>
                <w:sz w:val="18"/>
                <w:lang w:eastAsia="en-GB"/>
              </w:rPr>
              <w:t>Global “compiler-known” constants</w:t>
            </w:r>
          </w:p>
        </w:tc>
        <w:tc>
          <w:tcPr>
            <w:tcW w:w="1634" w:type="dxa"/>
            <w:tcBorders>
              <w:right w:val="single" w:sz="4" w:space="0" w:color="auto"/>
            </w:tcBorders>
          </w:tcPr>
          <w:p w14:paraId="744753B1" w14:textId="77777777"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table</w:t>
            </w:r>
          </w:p>
        </w:tc>
        <w:tc>
          <w:tcPr>
            <w:tcW w:w="2285" w:type="dxa"/>
            <w:tcBorders>
              <w:left w:val="single" w:sz="4" w:space="0" w:color="auto"/>
            </w:tcBorders>
          </w:tcPr>
          <w:p w14:paraId="6F629A78"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env</w:t>
            </w:r>
            <w:r w:rsidR="00F6176D">
              <w:rPr>
                <w:rFonts w:ascii="Consolas" w:hAnsi="Consolas"/>
                <w:sz w:val="16"/>
                <w:lang w:eastAsia="en-GB"/>
              </w:rPr>
              <w:t>.fs</w:t>
            </w:r>
          </w:p>
        </w:tc>
        <w:tc>
          <w:tcPr>
            <w:tcW w:w="1620" w:type="dxa"/>
            <w:tcBorders>
              <w:left w:val="single" w:sz="4" w:space="0" w:color="auto"/>
            </w:tcBorders>
          </w:tcPr>
          <w:p w14:paraId="34CCE076"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2400A895"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08C1D61" w14:textId="77777777" w:rsidR="00371707" w:rsidRPr="00371707" w:rsidRDefault="00371707" w:rsidP="005F5456">
            <w:pPr>
              <w:pStyle w:val="ListParagraph"/>
              <w:numPr>
                <w:ilvl w:val="0"/>
                <w:numId w:val="5"/>
              </w:numPr>
              <w:rPr>
                <w:sz w:val="18"/>
                <w:lang w:eastAsia="en-GB"/>
              </w:rPr>
            </w:pPr>
            <w:r w:rsidRPr="00371707">
              <w:rPr>
                <w:sz w:val="18"/>
                <w:lang w:eastAsia="en-GB"/>
              </w:rPr>
              <w:t>Basic common TAST operations w.r.t. global constants</w:t>
            </w:r>
          </w:p>
        </w:tc>
        <w:tc>
          <w:tcPr>
            <w:tcW w:w="1634" w:type="dxa"/>
            <w:tcBorders>
              <w:right w:val="single" w:sz="4" w:space="0" w:color="auto"/>
            </w:tcBorders>
          </w:tcPr>
          <w:p w14:paraId="2A4FE662"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64616C4"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tastops</w:t>
            </w:r>
            <w:r w:rsidR="00F6176D">
              <w:rPr>
                <w:rFonts w:ascii="Consolas" w:hAnsi="Consolas"/>
                <w:sz w:val="16"/>
                <w:lang w:eastAsia="en-GB"/>
              </w:rPr>
              <w:t>.fs</w:t>
            </w:r>
          </w:p>
        </w:tc>
        <w:tc>
          <w:tcPr>
            <w:tcW w:w="1620" w:type="dxa"/>
            <w:tcBorders>
              <w:left w:val="single" w:sz="4" w:space="0" w:color="auto"/>
            </w:tcBorders>
          </w:tcPr>
          <w:p w14:paraId="59E43CE3" w14:textId="77777777"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Debug printing should be #DEBUG</w:t>
            </w:r>
          </w:p>
        </w:tc>
      </w:tr>
      <w:tr w:rsidR="00371707" w:rsidRPr="00371707" w14:paraId="3CDEE45E"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85026FB" w14:textId="77777777" w:rsidR="00371707" w:rsidRPr="00371707" w:rsidRDefault="00371707" w:rsidP="005F5456">
            <w:pPr>
              <w:pStyle w:val="ListParagraph"/>
              <w:numPr>
                <w:ilvl w:val="0"/>
                <w:numId w:val="5"/>
              </w:numPr>
              <w:rPr>
                <w:sz w:val="18"/>
                <w:lang w:eastAsia="en-GB"/>
              </w:rPr>
            </w:pPr>
            <w:r w:rsidRPr="00371707">
              <w:rPr>
                <w:sz w:val="18"/>
                <w:lang w:eastAsia="en-GB"/>
              </w:rPr>
              <w:lastRenderedPageBreak/>
              <w:t>Pickle to/from F# binary metadata resource</w:t>
            </w:r>
          </w:p>
        </w:tc>
        <w:tc>
          <w:tcPr>
            <w:tcW w:w="1634" w:type="dxa"/>
            <w:tcBorders>
              <w:right w:val="single" w:sz="4" w:space="0" w:color="auto"/>
            </w:tcBorders>
          </w:tcPr>
          <w:p w14:paraId="45F456A1" w14:textId="77777777" w:rsidR="00371707" w:rsidRPr="00371707" w:rsidRDefault="00371707" w:rsidP="00813D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9AC4A76"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pickle</w:t>
            </w:r>
            <w:r w:rsidR="00F6176D">
              <w:rPr>
                <w:rFonts w:ascii="Consolas" w:hAnsi="Consolas"/>
                <w:sz w:val="16"/>
                <w:lang w:eastAsia="en-GB"/>
              </w:rPr>
              <w:t>.fs</w:t>
            </w:r>
          </w:p>
        </w:tc>
        <w:tc>
          <w:tcPr>
            <w:tcW w:w="1620" w:type="dxa"/>
            <w:tcBorders>
              <w:left w:val="single" w:sz="4" w:space="0" w:color="auto"/>
            </w:tcBorders>
          </w:tcPr>
          <w:p w14:paraId="71B160E3"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23E5070F"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DEBC662" w14:textId="77777777" w:rsidR="00371707" w:rsidRPr="00371707" w:rsidRDefault="00371707" w:rsidP="005F5456">
            <w:pPr>
              <w:pStyle w:val="ListParagraph"/>
              <w:numPr>
                <w:ilvl w:val="0"/>
                <w:numId w:val="5"/>
              </w:numPr>
              <w:rPr>
                <w:sz w:val="18"/>
                <w:lang w:eastAsia="en-GB"/>
              </w:rPr>
            </w:pPr>
            <w:r w:rsidRPr="00371707">
              <w:rPr>
                <w:sz w:val="18"/>
                <w:lang w:eastAsia="en-GB"/>
              </w:rPr>
              <w:t xml:space="preserve">Infos representing uses of types and members </w:t>
            </w:r>
          </w:p>
        </w:tc>
        <w:tc>
          <w:tcPr>
            <w:tcW w:w="1634" w:type="dxa"/>
            <w:tcBorders>
              <w:right w:val="single" w:sz="4" w:space="0" w:color="auto"/>
            </w:tcBorders>
          </w:tcPr>
          <w:p w14:paraId="69268E71"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07337406"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infos</w:t>
            </w:r>
            <w:r w:rsidR="00F6176D">
              <w:rPr>
                <w:rFonts w:ascii="Consolas" w:hAnsi="Consolas"/>
                <w:sz w:val="16"/>
                <w:lang w:eastAsia="en-GB"/>
              </w:rPr>
              <w:t>.fs</w:t>
            </w:r>
          </w:p>
        </w:tc>
        <w:tc>
          <w:tcPr>
            <w:tcW w:w="1620" w:type="dxa"/>
            <w:tcBorders>
              <w:left w:val="single" w:sz="4" w:space="0" w:color="auto"/>
            </w:tcBorders>
          </w:tcPr>
          <w:p w14:paraId="5BF6BE07" w14:textId="77777777"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Possible value in using these directly in TAST</w:t>
            </w:r>
          </w:p>
        </w:tc>
      </w:tr>
      <w:tr w:rsidR="00371707" w:rsidRPr="00371707" w14:paraId="70B3CE6C"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44C8F3C" w14:textId="77777777" w:rsidR="00371707" w:rsidRPr="00371707" w:rsidRDefault="00371707" w:rsidP="00371707">
            <w:pPr>
              <w:rPr>
                <w:sz w:val="18"/>
                <w:lang w:eastAsia="en-GB"/>
              </w:rPr>
            </w:pPr>
            <w:r w:rsidRPr="00371707">
              <w:rPr>
                <w:sz w:val="18"/>
                <w:lang w:eastAsia="en-GB"/>
              </w:rPr>
              <w:t>Import .NET to TAST</w:t>
            </w:r>
          </w:p>
        </w:tc>
        <w:tc>
          <w:tcPr>
            <w:tcW w:w="1634" w:type="dxa"/>
            <w:tcBorders>
              <w:right w:val="single" w:sz="4" w:space="0" w:color="auto"/>
            </w:tcBorders>
          </w:tcPr>
          <w:p w14:paraId="281FC0E6"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537F1B2"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2E403812"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CC305E" w14:paraId="71390FD4"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D02F4CE" w14:textId="77777777" w:rsidR="00371707" w:rsidRPr="00371707" w:rsidRDefault="00371707" w:rsidP="005F5456">
            <w:pPr>
              <w:pStyle w:val="ListParagraph"/>
              <w:numPr>
                <w:ilvl w:val="0"/>
                <w:numId w:val="5"/>
              </w:numPr>
              <w:rPr>
                <w:sz w:val="18"/>
                <w:lang w:eastAsia="en-GB"/>
              </w:rPr>
            </w:pPr>
            <w:r w:rsidRPr="00371707">
              <w:rPr>
                <w:sz w:val="18"/>
                <w:lang w:eastAsia="en-GB"/>
              </w:rPr>
              <w:t>Abstract IL representation of  .NET metadata</w:t>
            </w:r>
          </w:p>
        </w:tc>
        <w:tc>
          <w:tcPr>
            <w:tcW w:w="1634" w:type="dxa"/>
            <w:tcBorders>
              <w:right w:val="single" w:sz="4" w:space="0" w:color="auto"/>
            </w:tcBorders>
          </w:tcPr>
          <w:p w14:paraId="35764825"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15BA8DF5" w14:textId="77777777" w:rsidR="00371707" w:rsidRPr="00A3489B"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val="de-DE" w:eastAsia="en-GB"/>
              </w:rPr>
            </w:pPr>
            <w:r w:rsidRPr="00A3489B">
              <w:rPr>
                <w:rFonts w:ascii="Consolas" w:hAnsi="Consolas"/>
                <w:sz w:val="16"/>
                <w:lang w:val="de-DE" w:eastAsia="en-GB"/>
              </w:rPr>
              <w:t>absil\il</w:t>
            </w:r>
            <w:r w:rsidR="00F6176D" w:rsidRPr="00A3489B">
              <w:rPr>
                <w:rFonts w:ascii="Consolas" w:hAnsi="Consolas"/>
                <w:sz w:val="16"/>
                <w:lang w:val="de-DE" w:eastAsia="en-GB"/>
              </w:rPr>
              <w:t>.fs</w:t>
            </w:r>
          </w:p>
          <w:p w14:paraId="30E4B3AA" w14:textId="77777777" w:rsidR="00237538" w:rsidRPr="00A3489B" w:rsidRDefault="00237538" w:rsidP="00237538">
            <w:pPr>
              <w:cnfStyle w:val="000000100000" w:firstRow="0" w:lastRow="0" w:firstColumn="0" w:lastColumn="0" w:oddVBand="0" w:evenVBand="0" w:oddHBand="1" w:evenHBand="0" w:firstRowFirstColumn="0" w:firstRowLastColumn="0" w:lastRowFirstColumn="0" w:lastRowLastColumn="0"/>
              <w:rPr>
                <w:rFonts w:ascii="Consolas" w:hAnsi="Consolas"/>
                <w:sz w:val="16"/>
                <w:lang w:val="de-DE" w:eastAsia="en-GB"/>
              </w:rPr>
            </w:pPr>
            <w:r w:rsidRPr="00A3489B">
              <w:rPr>
                <w:rFonts w:ascii="Consolas" w:hAnsi="Consolas"/>
                <w:sz w:val="16"/>
                <w:lang w:val="de-DE" w:eastAsia="en-GB"/>
              </w:rPr>
              <w:t>absil\il</w:t>
            </w:r>
            <w:r w:rsidR="00F6176D" w:rsidRPr="00A3489B">
              <w:rPr>
                <w:rFonts w:ascii="Consolas" w:hAnsi="Consolas"/>
                <w:sz w:val="16"/>
                <w:lang w:val="de-DE" w:eastAsia="en-GB"/>
              </w:rPr>
              <w:t>.fs</w:t>
            </w:r>
            <w:r w:rsidRPr="00A3489B">
              <w:rPr>
                <w:rFonts w:ascii="Consolas" w:hAnsi="Consolas"/>
                <w:sz w:val="16"/>
                <w:lang w:val="de-DE" w:eastAsia="en-GB"/>
              </w:rPr>
              <w:t xml:space="preserve">i </w:t>
            </w:r>
          </w:p>
        </w:tc>
        <w:tc>
          <w:tcPr>
            <w:tcW w:w="1620" w:type="dxa"/>
            <w:tcBorders>
              <w:left w:val="single" w:sz="4" w:space="0" w:color="auto"/>
            </w:tcBorders>
          </w:tcPr>
          <w:p w14:paraId="50CD5B6C" w14:textId="77777777" w:rsidR="00371707" w:rsidRPr="00A3489B"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de-DE" w:eastAsia="en-GB"/>
              </w:rPr>
            </w:pPr>
          </w:p>
        </w:tc>
      </w:tr>
      <w:tr w:rsidR="00371707" w:rsidRPr="00371707" w14:paraId="30DE72F6"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52130CD" w14:textId="77777777" w:rsidR="00371707" w:rsidRPr="00371707" w:rsidRDefault="00371707" w:rsidP="005F5456">
            <w:pPr>
              <w:pStyle w:val="ListParagraph"/>
              <w:numPr>
                <w:ilvl w:val="0"/>
                <w:numId w:val="5"/>
              </w:numPr>
              <w:rPr>
                <w:sz w:val="18"/>
                <w:lang w:eastAsia="en-GB"/>
              </w:rPr>
            </w:pPr>
            <w:r w:rsidRPr="00371707">
              <w:rPr>
                <w:sz w:val="18"/>
                <w:lang w:eastAsia="en-GB"/>
              </w:rPr>
              <w:t>Read .NET metadata</w:t>
            </w:r>
          </w:p>
        </w:tc>
        <w:tc>
          <w:tcPr>
            <w:tcW w:w="1634" w:type="dxa"/>
            <w:tcBorders>
              <w:right w:val="single" w:sz="4" w:space="0" w:color="auto"/>
            </w:tcBorders>
          </w:tcPr>
          <w:p w14:paraId="5559FAD1"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77F815AA"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absil\ilread</w:t>
            </w:r>
            <w:r w:rsidR="00F6176D">
              <w:rPr>
                <w:rFonts w:ascii="Consolas" w:hAnsi="Consolas"/>
                <w:sz w:val="16"/>
                <w:lang w:eastAsia="en-GB"/>
              </w:rPr>
              <w:t>.fs</w:t>
            </w:r>
          </w:p>
        </w:tc>
        <w:tc>
          <w:tcPr>
            <w:tcW w:w="1620" w:type="dxa"/>
            <w:tcBorders>
              <w:left w:val="single" w:sz="4" w:space="0" w:color="auto"/>
            </w:tcBorders>
          </w:tcPr>
          <w:p w14:paraId="036410A0"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4F8637DC"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0ED20FB" w14:textId="77777777" w:rsidR="00371707" w:rsidRPr="00371707" w:rsidRDefault="00371707" w:rsidP="005F5456">
            <w:pPr>
              <w:pStyle w:val="ListParagraph"/>
              <w:numPr>
                <w:ilvl w:val="0"/>
                <w:numId w:val="5"/>
              </w:numPr>
              <w:rPr>
                <w:sz w:val="18"/>
                <w:lang w:eastAsia="en-GB"/>
              </w:rPr>
            </w:pPr>
            <w:r w:rsidRPr="00371707">
              <w:rPr>
                <w:sz w:val="18"/>
                <w:lang w:eastAsia="en-GB"/>
              </w:rPr>
              <w:t>Convert .NET metadata to TAST types and type definitions</w:t>
            </w:r>
          </w:p>
        </w:tc>
        <w:tc>
          <w:tcPr>
            <w:tcW w:w="1634" w:type="dxa"/>
            <w:tcBorders>
              <w:right w:val="single" w:sz="4" w:space="0" w:color="auto"/>
            </w:tcBorders>
          </w:tcPr>
          <w:p w14:paraId="04172051"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063F82D2"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import</w:t>
            </w:r>
            <w:r w:rsidR="00F6176D">
              <w:rPr>
                <w:rFonts w:ascii="Consolas" w:hAnsi="Consolas"/>
                <w:sz w:val="16"/>
                <w:lang w:eastAsia="en-GB"/>
              </w:rPr>
              <w:t>.fs</w:t>
            </w:r>
          </w:p>
        </w:tc>
        <w:tc>
          <w:tcPr>
            <w:tcW w:w="1620" w:type="dxa"/>
            <w:tcBorders>
              <w:left w:val="single" w:sz="4" w:space="0" w:color="auto"/>
            </w:tcBorders>
          </w:tcPr>
          <w:p w14:paraId="4D8A5907"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609F71E8"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B19D659" w14:textId="77777777" w:rsidR="00371707" w:rsidRPr="00371707" w:rsidRDefault="00371707" w:rsidP="005F5456">
            <w:pPr>
              <w:pStyle w:val="ListParagraph"/>
              <w:numPr>
                <w:ilvl w:val="0"/>
                <w:numId w:val="5"/>
              </w:numPr>
              <w:rPr>
                <w:sz w:val="18"/>
                <w:lang w:eastAsia="en-GB"/>
              </w:rPr>
            </w:pPr>
            <w:r w:rsidRPr="00371707">
              <w:rPr>
                <w:sz w:val="18"/>
                <w:lang w:eastAsia="en-GB"/>
              </w:rPr>
              <w:t>On-demand loader for .NET binaries</w:t>
            </w:r>
          </w:p>
        </w:tc>
        <w:tc>
          <w:tcPr>
            <w:tcW w:w="1634" w:type="dxa"/>
            <w:tcBorders>
              <w:right w:val="single" w:sz="4" w:space="0" w:color="auto"/>
            </w:tcBorders>
          </w:tcPr>
          <w:p w14:paraId="594115F5"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30F43B23"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tc>
        <w:tc>
          <w:tcPr>
            <w:tcW w:w="1620" w:type="dxa"/>
            <w:tcBorders>
              <w:left w:val="single" w:sz="4" w:space="0" w:color="auto"/>
            </w:tcBorders>
          </w:tcPr>
          <w:p w14:paraId="248D6D1B"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18F76E55"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FE1CDF6" w14:textId="77777777" w:rsidR="00371707" w:rsidRPr="00371707" w:rsidRDefault="00506A1C" w:rsidP="00506A1C">
            <w:pPr>
              <w:rPr>
                <w:sz w:val="18"/>
                <w:lang w:eastAsia="en-GB"/>
              </w:rPr>
            </w:pPr>
            <w:r>
              <w:rPr>
                <w:sz w:val="18"/>
                <w:lang w:eastAsia="en-GB"/>
              </w:rPr>
              <w:t xml:space="preserve">Type checking, </w:t>
            </w:r>
            <w:r w:rsidR="00371707" w:rsidRPr="00371707">
              <w:rPr>
                <w:sz w:val="18"/>
                <w:lang w:eastAsia="en-GB"/>
              </w:rPr>
              <w:t>inference</w:t>
            </w:r>
            <w:r>
              <w:rPr>
                <w:sz w:val="18"/>
                <w:lang w:eastAsia="en-GB"/>
              </w:rPr>
              <w:t xml:space="preserve"> and elaboration</w:t>
            </w:r>
            <w:r w:rsidR="00237538">
              <w:rPr>
                <w:sz w:val="18"/>
                <w:lang w:eastAsia="en-GB"/>
              </w:rPr>
              <w:t xml:space="preserve"> of AST to TAST</w:t>
            </w:r>
          </w:p>
        </w:tc>
        <w:tc>
          <w:tcPr>
            <w:tcW w:w="1634" w:type="dxa"/>
            <w:tcBorders>
              <w:right w:val="single" w:sz="4" w:space="0" w:color="auto"/>
            </w:tcBorders>
          </w:tcPr>
          <w:p w14:paraId="74A739CB" w14:textId="77777777" w:rsidR="00371707" w:rsidRPr="00371707"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E61225F" w14:textId="77777777" w:rsidR="00371707" w:rsidRPr="005C361E"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7F7079A3" w14:textId="77777777" w:rsidR="00371707" w:rsidRPr="00371707"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506A1C" w:rsidRPr="00371707" w14:paraId="04397312" w14:textId="7777777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7508021" w14:textId="77777777" w:rsidR="00506A1C" w:rsidRPr="00371707" w:rsidRDefault="00506A1C" w:rsidP="005F5456">
            <w:pPr>
              <w:pStyle w:val="ListParagraph"/>
              <w:numPr>
                <w:ilvl w:val="0"/>
                <w:numId w:val="8"/>
              </w:numPr>
              <w:rPr>
                <w:sz w:val="18"/>
                <w:lang w:eastAsia="en-GB"/>
              </w:rPr>
            </w:pPr>
            <w:r>
              <w:rPr>
                <w:sz w:val="18"/>
                <w:lang w:eastAsia="en-GB"/>
              </w:rPr>
              <w:t xml:space="preserve">Drive typechecking of a sequence of files </w:t>
            </w:r>
          </w:p>
        </w:tc>
        <w:tc>
          <w:tcPr>
            <w:tcW w:w="1634" w:type="dxa"/>
            <w:tcBorders>
              <w:right w:val="single" w:sz="4" w:space="0" w:color="auto"/>
            </w:tcBorders>
          </w:tcPr>
          <w:p w14:paraId="1650563F" w14:textId="77777777"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30963B7" w14:textId="77777777" w:rsidR="00506A1C" w:rsidRPr="005C361E" w:rsidRDefault="00506A1C"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tc>
        <w:tc>
          <w:tcPr>
            <w:tcW w:w="1620" w:type="dxa"/>
            <w:tcBorders>
              <w:left w:val="single" w:sz="4" w:space="0" w:color="auto"/>
            </w:tcBorders>
          </w:tcPr>
          <w:p w14:paraId="3A431921" w14:textId="77777777" w:rsidR="00506A1C"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Should be in tc</w:t>
            </w:r>
            <w:r w:rsidR="00F6176D">
              <w:rPr>
                <w:rFonts w:ascii="Times New Roman" w:hAnsi="Times New Roman" w:cs="Times New Roman"/>
                <w:sz w:val="18"/>
                <w:lang w:eastAsia="en-GB"/>
              </w:rPr>
              <w:t>.fs</w:t>
            </w:r>
            <w:r>
              <w:rPr>
                <w:rFonts w:ascii="Times New Roman" w:hAnsi="Times New Roman" w:cs="Times New Roman"/>
                <w:sz w:val="18"/>
                <w:lang w:eastAsia="en-GB"/>
              </w:rPr>
              <w:t>?</w:t>
            </w:r>
          </w:p>
          <w:p w14:paraId="3B27E2ED" w14:textId="77777777" w:rsidR="00536586" w:rsidRPr="00371707" w:rsidRDefault="00536586"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Should be less linear</w:t>
            </w:r>
            <w:r w:rsidR="00237538">
              <w:rPr>
                <w:rFonts w:ascii="Times New Roman" w:hAnsi="Times New Roman" w:cs="Times New Roman"/>
                <w:sz w:val="18"/>
                <w:lang w:eastAsia="en-GB"/>
              </w:rPr>
              <w:t>, more incremental</w:t>
            </w:r>
            <w:r>
              <w:rPr>
                <w:rFonts w:ascii="Times New Roman" w:hAnsi="Times New Roman" w:cs="Times New Roman"/>
                <w:sz w:val="18"/>
                <w:lang w:eastAsia="en-GB"/>
              </w:rPr>
              <w:t>?</w:t>
            </w:r>
          </w:p>
        </w:tc>
      </w:tr>
      <w:tr w:rsidR="00371707" w:rsidRPr="00371707" w14:paraId="0DCD4147"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B002C44" w14:textId="77777777" w:rsidR="00371707" w:rsidRPr="00371707" w:rsidRDefault="00371707" w:rsidP="005F5456">
            <w:pPr>
              <w:pStyle w:val="ListParagraph"/>
              <w:numPr>
                <w:ilvl w:val="0"/>
                <w:numId w:val="4"/>
              </w:numPr>
              <w:rPr>
                <w:sz w:val="18"/>
                <w:lang w:eastAsia="en-GB"/>
              </w:rPr>
            </w:pPr>
            <w:r w:rsidRPr="00371707">
              <w:rPr>
                <w:sz w:val="18"/>
                <w:lang w:eastAsia="en-GB"/>
              </w:rPr>
              <w:t>Constraint solving</w:t>
            </w:r>
          </w:p>
        </w:tc>
        <w:tc>
          <w:tcPr>
            <w:tcW w:w="1634" w:type="dxa"/>
            <w:tcBorders>
              <w:right w:val="single" w:sz="4" w:space="0" w:color="auto"/>
            </w:tcBorders>
          </w:tcPr>
          <w:p w14:paraId="40AF056B"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56FB61C"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csolve</w:t>
            </w:r>
            <w:r w:rsidR="00F6176D">
              <w:rPr>
                <w:rFonts w:ascii="Consolas" w:hAnsi="Consolas"/>
                <w:sz w:val="16"/>
                <w:lang w:eastAsia="en-GB"/>
              </w:rPr>
              <w:t>.fs</w:t>
            </w:r>
          </w:p>
        </w:tc>
        <w:tc>
          <w:tcPr>
            <w:tcW w:w="1620" w:type="dxa"/>
            <w:tcBorders>
              <w:left w:val="single" w:sz="4" w:space="0" w:color="auto"/>
            </w:tcBorders>
          </w:tcPr>
          <w:p w14:paraId="79AA1AA6" w14:textId="77777777"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imperative mutation and backtracking</w:t>
            </w:r>
          </w:p>
        </w:tc>
      </w:tr>
      <w:tr w:rsidR="00371707" w:rsidRPr="00371707" w14:paraId="7E258A3E"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64DF4B9" w14:textId="77777777" w:rsidR="00371707" w:rsidRPr="00371707" w:rsidRDefault="00371707" w:rsidP="005F5456">
            <w:pPr>
              <w:pStyle w:val="ListParagraph"/>
              <w:numPr>
                <w:ilvl w:val="0"/>
                <w:numId w:val="4"/>
              </w:numPr>
              <w:rPr>
                <w:sz w:val="18"/>
                <w:lang w:eastAsia="en-GB"/>
              </w:rPr>
            </w:pPr>
            <w:r w:rsidRPr="00371707">
              <w:rPr>
                <w:sz w:val="18"/>
                <w:lang w:eastAsia="en-GB"/>
              </w:rPr>
              <w:t>Name resolution</w:t>
            </w:r>
          </w:p>
        </w:tc>
        <w:tc>
          <w:tcPr>
            <w:tcW w:w="1634" w:type="dxa"/>
            <w:tcBorders>
              <w:right w:val="single" w:sz="4" w:space="0" w:color="auto"/>
            </w:tcBorders>
          </w:tcPr>
          <w:p w14:paraId="47B20BF6"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481C366"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nameres</w:t>
            </w:r>
            <w:r w:rsidR="00F6176D">
              <w:rPr>
                <w:rFonts w:ascii="Consolas" w:hAnsi="Consolas"/>
                <w:sz w:val="16"/>
                <w:lang w:eastAsia="en-GB"/>
              </w:rPr>
              <w:t>.fs</w:t>
            </w:r>
          </w:p>
        </w:tc>
        <w:tc>
          <w:tcPr>
            <w:tcW w:w="1620" w:type="dxa"/>
            <w:tcBorders>
              <w:left w:val="single" w:sz="4" w:space="0" w:color="auto"/>
            </w:tcBorders>
          </w:tcPr>
          <w:p w14:paraId="5131CA2A" w14:textId="77777777" w:rsidR="00371707" w:rsidRPr="00371707" w:rsidRDefault="00536586" w:rsidP="005365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tables currently in TAST. These should be factored out of the TAST?</w:t>
            </w:r>
          </w:p>
        </w:tc>
      </w:tr>
      <w:tr w:rsidR="00371707" w:rsidRPr="00371707" w14:paraId="43D0094E"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1355654" w14:textId="77777777" w:rsidR="00371707" w:rsidRPr="00371707" w:rsidRDefault="00371707" w:rsidP="005F5456">
            <w:pPr>
              <w:pStyle w:val="ListParagraph"/>
              <w:numPr>
                <w:ilvl w:val="0"/>
                <w:numId w:val="4"/>
              </w:numPr>
              <w:rPr>
                <w:sz w:val="18"/>
                <w:lang w:eastAsia="en-GB"/>
              </w:rPr>
            </w:pPr>
            <w:r w:rsidRPr="00371707">
              <w:rPr>
                <w:sz w:val="18"/>
                <w:lang w:eastAsia="en-GB"/>
              </w:rPr>
              <w:t>Checking attributes</w:t>
            </w:r>
          </w:p>
        </w:tc>
        <w:tc>
          <w:tcPr>
            <w:tcW w:w="1634" w:type="dxa"/>
            <w:tcBorders>
              <w:right w:val="single" w:sz="4" w:space="0" w:color="auto"/>
            </w:tcBorders>
          </w:tcPr>
          <w:p w14:paraId="763D73E8"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E948F9B"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14:paraId="14560A26"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4804A122"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F01C357" w14:textId="77777777" w:rsidR="00371707" w:rsidRPr="00371707" w:rsidRDefault="00371707" w:rsidP="005F5456">
            <w:pPr>
              <w:pStyle w:val="ListParagraph"/>
              <w:numPr>
                <w:ilvl w:val="0"/>
                <w:numId w:val="4"/>
              </w:numPr>
              <w:rPr>
                <w:sz w:val="18"/>
                <w:lang w:eastAsia="en-GB"/>
              </w:rPr>
            </w:pPr>
            <w:r w:rsidRPr="00371707">
              <w:rPr>
                <w:sz w:val="18"/>
                <w:lang w:eastAsia="en-GB"/>
              </w:rPr>
              <w:t>Checking types</w:t>
            </w:r>
          </w:p>
        </w:tc>
        <w:tc>
          <w:tcPr>
            <w:tcW w:w="1634" w:type="dxa"/>
            <w:tcBorders>
              <w:right w:val="single" w:sz="4" w:space="0" w:color="auto"/>
            </w:tcBorders>
          </w:tcPr>
          <w:p w14:paraId="21AF9775"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852157B"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14:paraId="300EEF71"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7F506C92"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4A68272" w14:textId="77777777" w:rsidR="00371707" w:rsidRPr="00371707" w:rsidRDefault="00371707" w:rsidP="005F5456">
            <w:pPr>
              <w:pStyle w:val="ListParagraph"/>
              <w:numPr>
                <w:ilvl w:val="0"/>
                <w:numId w:val="4"/>
              </w:numPr>
              <w:rPr>
                <w:sz w:val="18"/>
                <w:lang w:eastAsia="en-GB"/>
              </w:rPr>
            </w:pPr>
            <w:r w:rsidRPr="00371707">
              <w:rPr>
                <w:sz w:val="18"/>
                <w:lang w:eastAsia="en-GB"/>
              </w:rPr>
              <w:t>Checking expressions</w:t>
            </w:r>
          </w:p>
        </w:tc>
        <w:tc>
          <w:tcPr>
            <w:tcW w:w="1634" w:type="dxa"/>
            <w:tcBorders>
              <w:right w:val="single" w:sz="4" w:space="0" w:color="auto"/>
            </w:tcBorders>
          </w:tcPr>
          <w:p w14:paraId="32E73B3D"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BD85552"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14:paraId="654E1389"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6C5FD0EC"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B621C44" w14:textId="77777777" w:rsidR="00371707" w:rsidRPr="00371707" w:rsidRDefault="00371707" w:rsidP="005F5456">
            <w:pPr>
              <w:pStyle w:val="ListParagraph"/>
              <w:numPr>
                <w:ilvl w:val="0"/>
                <w:numId w:val="4"/>
              </w:numPr>
              <w:rPr>
                <w:sz w:val="18"/>
                <w:lang w:eastAsia="en-GB"/>
              </w:rPr>
            </w:pPr>
            <w:r w:rsidRPr="00371707">
              <w:rPr>
                <w:sz w:val="18"/>
                <w:lang w:eastAsia="en-GB"/>
              </w:rPr>
              <w:t>Checking module and type declarations</w:t>
            </w:r>
          </w:p>
        </w:tc>
        <w:tc>
          <w:tcPr>
            <w:tcW w:w="1634" w:type="dxa"/>
            <w:tcBorders>
              <w:right w:val="single" w:sz="4" w:space="0" w:color="auto"/>
            </w:tcBorders>
          </w:tcPr>
          <w:p w14:paraId="0DE34708"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328A7B7"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14:paraId="29B6FEF5"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1E6A2592"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2DED85C" w14:textId="77777777" w:rsidR="00371707" w:rsidRPr="00371707" w:rsidRDefault="00371707" w:rsidP="005F5456">
            <w:pPr>
              <w:pStyle w:val="ListParagraph"/>
              <w:numPr>
                <w:ilvl w:val="0"/>
                <w:numId w:val="4"/>
              </w:numPr>
              <w:rPr>
                <w:sz w:val="18"/>
                <w:lang w:eastAsia="en-GB"/>
              </w:rPr>
            </w:pPr>
            <w:r w:rsidRPr="00371707">
              <w:rPr>
                <w:sz w:val="18"/>
                <w:lang w:eastAsia="en-GB"/>
              </w:rPr>
              <w:t>Pattern match compilation</w:t>
            </w:r>
          </w:p>
        </w:tc>
        <w:tc>
          <w:tcPr>
            <w:tcW w:w="1634" w:type="dxa"/>
            <w:tcBorders>
              <w:right w:val="single" w:sz="4" w:space="0" w:color="auto"/>
            </w:tcBorders>
          </w:tcPr>
          <w:p w14:paraId="2A1F072F"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03634DAD"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patcompile</w:t>
            </w:r>
            <w:r w:rsidR="00F6176D">
              <w:rPr>
                <w:rFonts w:ascii="Consolas" w:hAnsi="Consolas"/>
                <w:sz w:val="16"/>
                <w:lang w:eastAsia="en-GB"/>
              </w:rPr>
              <w:t>.fs</w:t>
            </w:r>
          </w:p>
        </w:tc>
        <w:tc>
          <w:tcPr>
            <w:tcW w:w="1620" w:type="dxa"/>
            <w:tcBorders>
              <w:left w:val="single" w:sz="4" w:space="0" w:color="auto"/>
            </w:tcBorders>
          </w:tcPr>
          <w:p w14:paraId="13A790C9" w14:textId="77777777" w:rsidR="00371707" w:rsidRPr="00371707" w:rsidRDefault="00536586"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Complex algorithm</w:t>
            </w:r>
          </w:p>
        </w:tc>
      </w:tr>
      <w:tr w:rsidR="00371707" w:rsidRPr="00371707" w14:paraId="40A8BF9D"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9300E81" w14:textId="77777777" w:rsidR="00371707" w:rsidRPr="00371707" w:rsidRDefault="00371707" w:rsidP="005F5456">
            <w:pPr>
              <w:pStyle w:val="ListParagraph"/>
              <w:numPr>
                <w:ilvl w:val="0"/>
                <w:numId w:val="4"/>
              </w:numPr>
              <w:rPr>
                <w:sz w:val="18"/>
                <w:lang w:eastAsia="en-GB"/>
              </w:rPr>
            </w:pPr>
            <w:r w:rsidRPr="00371707">
              <w:rPr>
                <w:sz w:val="18"/>
                <w:lang w:eastAsia="en-GB"/>
              </w:rPr>
              <w:t>Method overload resolution</w:t>
            </w:r>
          </w:p>
        </w:tc>
        <w:tc>
          <w:tcPr>
            <w:tcW w:w="1634" w:type="dxa"/>
            <w:tcBorders>
              <w:right w:val="single" w:sz="4" w:space="0" w:color="auto"/>
            </w:tcBorders>
          </w:tcPr>
          <w:p w14:paraId="73A95B1A"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318F865" w14:textId="77777777" w:rsidR="00371707" w:rsidRPr="005C361E" w:rsidRDefault="00F6176D"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csolve.fs</w:t>
            </w:r>
          </w:p>
        </w:tc>
        <w:tc>
          <w:tcPr>
            <w:tcW w:w="1620" w:type="dxa"/>
            <w:tcBorders>
              <w:left w:val="single" w:sz="4" w:space="0" w:color="auto"/>
            </w:tcBorders>
          </w:tcPr>
          <w:p w14:paraId="2FFE0F96" w14:textId="77777777" w:rsidR="00371707" w:rsidRPr="00371707" w:rsidRDefault="00536586"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backtracking solving</w:t>
            </w:r>
          </w:p>
        </w:tc>
      </w:tr>
      <w:tr w:rsidR="00371707" w:rsidRPr="00371707" w14:paraId="1B9FFF56"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4CBC6E0" w14:textId="77777777" w:rsidR="00371707" w:rsidRPr="00371707" w:rsidRDefault="00371707" w:rsidP="005F5456">
            <w:pPr>
              <w:pStyle w:val="ListParagraph"/>
              <w:numPr>
                <w:ilvl w:val="0"/>
                <w:numId w:val="4"/>
              </w:numPr>
              <w:rPr>
                <w:sz w:val="18"/>
                <w:lang w:eastAsia="en-GB"/>
              </w:rPr>
            </w:pPr>
            <w:r w:rsidRPr="00371707">
              <w:rPr>
                <w:sz w:val="18"/>
                <w:lang w:eastAsia="en-GB"/>
              </w:rPr>
              <w:t>Resolution of computation expressions</w:t>
            </w:r>
          </w:p>
        </w:tc>
        <w:tc>
          <w:tcPr>
            <w:tcW w:w="1634" w:type="dxa"/>
            <w:tcBorders>
              <w:right w:val="single" w:sz="4" w:space="0" w:color="auto"/>
            </w:tcBorders>
          </w:tcPr>
          <w:p w14:paraId="389934E0"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88E4360"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14:paraId="34BB9716"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6EE1EC11"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4133FA3" w14:textId="77777777" w:rsidR="00371707" w:rsidRPr="00371707" w:rsidRDefault="00371707" w:rsidP="005F5456">
            <w:pPr>
              <w:pStyle w:val="ListParagraph"/>
              <w:numPr>
                <w:ilvl w:val="0"/>
                <w:numId w:val="4"/>
              </w:numPr>
              <w:rPr>
                <w:sz w:val="18"/>
                <w:lang w:eastAsia="en-GB"/>
              </w:rPr>
            </w:pPr>
            <w:r w:rsidRPr="00371707">
              <w:rPr>
                <w:sz w:val="18"/>
                <w:lang w:eastAsia="en-GB"/>
              </w:rPr>
              <w:lastRenderedPageBreak/>
              <w:t>Representation of implicit construction</w:t>
            </w:r>
          </w:p>
        </w:tc>
        <w:tc>
          <w:tcPr>
            <w:tcW w:w="1634" w:type="dxa"/>
            <w:tcBorders>
              <w:right w:val="single" w:sz="4" w:space="0" w:color="auto"/>
            </w:tcBorders>
          </w:tcPr>
          <w:p w14:paraId="517D2F4C"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A8C63B4"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14:paraId="06D9DC37" w14:textId="77777777" w:rsidR="00371707" w:rsidRPr="00371707" w:rsidRDefault="00536586"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Representation choices could be made elsewhere?</w:t>
            </w:r>
          </w:p>
        </w:tc>
      </w:tr>
      <w:tr w:rsidR="00371707" w:rsidRPr="00371707" w14:paraId="3515972C"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C2A29F4" w14:textId="77777777" w:rsidR="00371707" w:rsidRPr="00371707" w:rsidRDefault="00371707" w:rsidP="005F5456">
            <w:pPr>
              <w:pStyle w:val="ListParagraph"/>
              <w:numPr>
                <w:ilvl w:val="0"/>
                <w:numId w:val="4"/>
              </w:numPr>
              <w:rPr>
                <w:sz w:val="18"/>
                <w:lang w:eastAsia="en-GB"/>
              </w:rPr>
            </w:pPr>
            <w:r w:rsidRPr="00371707">
              <w:rPr>
                <w:sz w:val="18"/>
                <w:lang w:eastAsia="en-GB"/>
              </w:rPr>
              <w:t>Auto-generation of hash/eq/compare</w:t>
            </w:r>
          </w:p>
        </w:tc>
        <w:tc>
          <w:tcPr>
            <w:tcW w:w="1634" w:type="dxa"/>
            <w:tcBorders>
              <w:right w:val="single" w:sz="4" w:space="0" w:color="auto"/>
            </w:tcBorders>
          </w:tcPr>
          <w:p w14:paraId="2898777E"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7C2CEE5E"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augment</w:t>
            </w:r>
            <w:r w:rsidR="00F6176D">
              <w:rPr>
                <w:rFonts w:ascii="Consolas" w:hAnsi="Consolas"/>
                <w:sz w:val="16"/>
                <w:lang w:eastAsia="en-GB"/>
              </w:rPr>
              <w:t>.fs</w:t>
            </w:r>
          </w:p>
        </w:tc>
        <w:tc>
          <w:tcPr>
            <w:tcW w:w="1620" w:type="dxa"/>
            <w:tcBorders>
              <w:left w:val="single" w:sz="4" w:space="0" w:color="auto"/>
            </w:tcBorders>
          </w:tcPr>
          <w:p w14:paraId="62C184EE"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1C7E8DBF"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8553E5D" w14:textId="77777777" w:rsidR="00371707" w:rsidRPr="00371707" w:rsidRDefault="00371707" w:rsidP="005F5456">
            <w:pPr>
              <w:pStyle w:val="ListParagraph"/>
              <w:numPr>
                <w:ilvl w:val="0"/>
                <w:numId w:val="4"/>
              </w:numPr>
              <w:rPr>
                <w:sz w:val="18"/>
                <w:lang w:eastAsia="en-GB"/>
              </w:rPr>
            </w:pPr>
            <w:r w:rsidRPr="00371707">
              <w:rPr>
                <w:sz w:val="18"/>
                <w:lang w:eastAsia="en-GB"/>
              </w:rPr>
              <w:t>Format string resolution</w:t>
            </w:r>
          </w:p>
        </w:tc>
        <w:tc>
          <w:tcPr>
            <w:tcW w:w="1634" w:type="dxa"/>
            <w:tcBorders>
              <w:right w:val="single" w:sz="4" w:space="0" w:color="auto"/>
            </w:tcBorders>
          </w:tcPr>
          <w:p w14:paraId="19464549"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37DCD0A5"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format</w:t>
            </w:r>
            <w:r w:rsidR="00F6176D">
              <w:rPr>
                <w:rFonts w:ascii="Consolas" w:hAnsi="Consolas"/>
                <w:sz w:val="16"/>
                <w:lang w:eastAsia="en-GB"/>
              </w:rPr>
              <w:t>.fs</w:t>
            </w:r>
          </w:p>
        </w:tc>
        <w:tc>
          <w:tcPr>
            <w:tcW w:w="1620" w:type="dxa"/>
            <w:tcBorders>
              <w:left w:val="single" w:sz="4" w:space="0" w:color="auto"/>
            </w:tcBorders>
          </w:tcPr>
          <w:p w14:paraId="2D3D1C97"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12FDF7F4"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E109767" w14:textId="77777777" w:rsidR="00371707" w:rsidRPr="00371707" w:rsidRDefault="00371707" w:rsidP="005F5456">
            <w:pPr>
              <w:pStyle w:val="ListParagraph"/>
              <w:numPr>
                <w:ilvl w:val="0"/>
                <w:numId w:val="4"/>
              </w:numPr>
              <w:rPr>
                <w:sz w:val="18"/>
                <w:lang w:eastAsia="en-GB"/>
              </w:rPr>
            </w:pPr>
            <w:r w:rsidRPr="00371707">
              <w:rPr>
                <w:sz w:val="18"/>
                <w:lang w:eastAsia="en-GB"/>
              </w:rPr>
              <w:t>Closing the inference scope</w:t>
            </w:r>
          </w:p>
        </w:tc>
        <w:tc>
          <w:tcPr>
            <w:tcW w:w="1634" w:type="dxa"/>
            <w:tcBorders>
              <w:right w:val="single" w:sz="4" w:space="0" w:color="auto"/>
            </w:tcBorders>
          </w:tcPr>
          <w:p w14:paraId="1D8D1B0B"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4953398E"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14:paraId="18D3DE25"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7EBB9889"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41DFC32" w14:textId="77777777" w:rsidR="00371707" w:rsidRPr="00371707" w:rsidRDefault="00371707" w:rsidP="005F5456">
            <w:pPr>
              <w:pStyle w:val="ListParagraph"/>
              <w:numPr>
                <w:ilvl w:val="0"/>
                <w:numId w:val="4"/>
              </w:numPr>
              <w:rPr>
                <w:sz w:val="18"/>
                <w:lang w:eastAsia="en-GB"/>
              </w:rPr>
            </w:pPr>
            <w:r w:rsidRPr="00371707">
              <w:rPr>
                <w:sz w:val="18"/>
                <w:lang w:eastAsia="en-GB"/>
              </w:rPr>
              <w:t>Signature checking</w:t>
            </w:r>
          </w:p>
        </w:tc>
        <w:tc>
          <w:tcPr>
            <w:tcW w:w="1634" w:type="dxa"/>
            <w:tcBorders>
              <w:right w:val="single" w:sz="4" w:space="0" w:color="auto"/>
            </w:tcBorders>
          </w:tcPr>
          <w:p w14:paraId="7D60D89C"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0762DFB2"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r w:rsidRPr="005C361E">
              <w:rPr>
                <w:rFonts w:ascii="Consolas" w:hAnsi="Consolas"/>
                <w:sz w:val="16"/>
                <w:lang w:eastAsia="en-GB"/>
              </w:rPr>
              <w:t>, typrelns</w:t>
            </w:r>
            <w:r w:rsidR="00F6176D">
              <w:rPr>
                <w:rFonts w:ascii="Consolas" w:hAnsi="Consolas"/>
                <w:sz w:val="16"/>
                <w:lang w:eastAsia="en-GB"/>
              </w:rPr>
              <w:t>.fs</w:t>
            </w:r>
          </w:p>
        </w:tc>
        <w:tc>
          <w:tcPr>
            <w:tcW w:w="1620" w:type="dxa"/>
            <w:tcBorders>
              <w:left w:val="single" w:sz="4" w:space="0" w:color="auto"/>
            </w:tcBorders>
          </w:tcPr>
          <w:p w14:paraId="772C6F6D"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698978EC"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DD7CE5B" w14:textId="77777777" w:rsidR="00371707" w:rsidRPr="00371707" w:rsidRDefault="00371707" w:rsidP="005F5456">
            <w:pPr>
              <w:pStyle w:val="ListParagraph"/>
              <w:numPr>
                <w:ilvl w:val="0"/>
                <w:numId w:val="4"/>
              </w:numPr>
              <w:rPr>
                <w:sz w:val="18"/>
                <w:lang w:eastAsia="en-GB"/>
              </w:rPr>
            </w:pPr>
            <w:r w:rsidRPr="00371707">
              <w:rPr>
                <w:sz w:val="18"/>
                <w:lang w:eastAsia="en-GB"/>
              </w:rPr>
              <w:t>Post-inference Checking</w:t>
            </w:r>
          </w:p>
        </w:tc>
        <w:tc>
          <w:tcPr>
            <w:tcW w:w="1634" w:type="dxa"/>
            <w:tcBorders>
              <w:right w:val="single" w:sz="4" w:space="0" w:color="auto"/>
            </w:tcBorders>
          </w:tcPr>
          <w:p w14:paraId="5B146C5F"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398E6755"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unsolved</w:t>
            </w:r>
            <w:r w:rsidR="00F6176D">
              <w:rPr>
                <w:rFonts w:ascii="Consolas" w:hAnsi="Consolas"/>
                <w:sz w:val="16"/>
                <w:lang w:eastAsia="en-GB"/>
              </w:rPr>
              <w:t>.fs</w:t>
            </w:r>
            <w:r w:rsidRPr="005C361E">
              <w:rPr>
                <w:rFonts w:ascii="Consolas" w:hAnsi="Consolas"/>
                <w:sz w:val="16"/>
                <w:lang w:eastAsia="en-GB"/>
              </w:rPr>
              <w:t>, check</w:t>
            </w:r>
            <w:r w:rsidR="00F6176D">
              <w:rPr>
                <w:rFonts w:ascii="Consolas" w:hAnsi="Consolas"/>
                <w:sz w:val="16"/>
                <w:lang w:eastAsia="en-GB"/>
              </w:rPr>
              <w:t>.fs</w:t>
            </w:r>
          </w:p>
        </w:tc>
        <w:tc>
          <w:tcPr>
            <w:tcW w:w="1620" w:type="dxa"/>
            <w:tcBorders>
              <w:left w:val="single" w:sz="4" w:space="0" w:color="auto"/>
            </w:tcBorders>
          </w:tcPr>
          <w:p w14:paraId="271EF428"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2E2BD742"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9F0E022" w14:textId="77777777" w:rsidR="00371707" w:rsidRPr="00371707" w:rsidRDefault="00371707" w:rsidP="00813D17">
            <w:pPr>
              <w:rPr>
                <w:sz w:val="18"/>
                <w:lang w:eastAsia="en-GB"/>
              </w:rPr>
            </w:pPr>
            <w:r w:rsidRPr="00371707">
              <w:rPr>
                <w:sz w:val="18"/>
                <w:lang w:eastAsia="en-GB"/>
              </w:rPr>
              <w:t xml:space="preserve">Optimization </w:t>
            </w:r>
          </w:p>
        </w:tc>
        <w:tc>
          <w:tcPr>
            <w:tcW w:w="1634" w:type="dxa"/>
            <w:tcBorders>
              <w:right w:val="single" w:sz="4" w:space="0" w:color="auto"/>
            </w:tcBorders>
          </w:tcPr>
          <w:p w14:paraId="08D34F7F"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D9D7821"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0D165E49"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5D437C84"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2EDD66B" w14:textId="77777777" w:rsidR="00371707" w:rsidRPr="00371707" w:rsidRDefault="00371707" w:rsidP="005F5456">
            <w:pPr>
              <w:pStyle w:val="ListParagraph"/>
              <w:numPr>
                <w:ilvl w:val="0"/>
                <w:numId w:val="4"/>
              </w:numPr>
              <w:rPr>
                <w:sz w:val="18"/>
                <w:lang w:eastAsia="en-GB"/>
              </w:rPr>
            </w:pPr>
            <w:r w:rsidRPr="00371707">
              <w:rPr>
                <w:sz w:val="18"/>
                <w:lang w:eastAsia="en-GB"/>
              </w:rPr>
              <w:t xml:space="preserve">Optimization summaries </w:t>
            </w:r>
          </w:p>
        </w:tc>
        <w:tc>
          <w:tcPr>
            <w:tcW w:w="1634" w:type="dxa"/>
            <w:tcBorders>
              <w:right w:val="single" w:sz="4" w:space="0" w:color="auto"/>
            </w:tcBorders>
          </w:tcPr>
          <w:p w14:paraId="59479FBC"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2BC7D979"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opt</w:t>
            </w:r>
            <w:r w:rsidR="00F6176D">
              <w:rPr>
                <w:rFonts w:ascii="Consolas" w:hAnsi="Consolas"/>
                <w:sz w:val="16"/>
                <w:lang w:eastAsia="en-GB"/>
              </w:rPr>
              <w:t>.fs</w:t>
            </w:r>
          </w:p>
        </w:tc>
        <w:tc>
          <w:tcPr>
            <w:tcW w:w="1620" w:type="dxa"/>
            <w:tcBorders>
              <w:left w:val="single" w:sz="4" w:space="0" w:color="auto"/>
            </w:tcBorders>
          </w:tcPr>
          <w:p w14:paraId="2CEEB932" w14:textId="77777777"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sz w:val="18"/>
                <w:lang w:eastAsia="en-GB"/>
              </w:rPr>
              <w:t xml:space="preserve">These </w:t>
            </w:r>
            <w:r w:rsidRPr="00371707">
              <w:rPr>
                <w:sz w:val="18"/>
                <w:lang w:eastAsia="en-GB"/>
              </w:rPr>
              <w:t>pushed across file/assembly boundaries</w:t>
            </w:r>
            <w:r>
              <w:rPr>
                <w:sz w:val="18"/>
                <w:lang w:eastAsia="en-GB"/>
              </w:rPr>
              <w:t xml:space="preserve"> and go in a binary resource</w:t>
            </w:r>
          </w:p>
        </w:tc>
      </w:tr>
      <w:tr w:rsidR="00371707" w:rsidRPr="00371707" w14:paraId="31F687BA"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10CCD7E" w14:textId="77777777" w:rsidR="00371707" w:rsidRPr="00371707" w:rsidRDefault="00371707" w:rsidP="005F5456">
            <w:pPr>
              <w:pStyle w:val="ListParagraph"/>
              <w:numPr>
                <w:ilvl w:val="0"/>
                <w:numId w:val="4"/>
              </w:numPr>
              <w:rPr>
                <w:sz w:val="18"/>
                <w:lang w:eastAsia="en-GB"/>
              </w:rPr>
            </w:pPr>
            <w:r w:rsidRPr="00371707">
              <w:rPr>
                <w:sz w:val="18"/>
                <w:lang w:eastAsia="en-GB"/>
              </w:rPr>
              <w:t>Optimization via Simplificiation and Inlining</w:t>
            </w:r>
          </w:p>
        </w:tc>
        <w:tc>
          <w:tcPr>
            <w:tcW w:w="1634" w:type="dxa"/>
            <w:tcBorders>
              <w:right w:val="single" w:sz="4" w:space="0" w:color="auto"/>
            </w:tcBorders>
          </w:tcPr>
          <w:p w14:paraId="6333FFB6"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CE5D803"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opt</w:t>
            </w:r>
            <w:r w:rsidR="00F6176D">
              <w:rPr>
                <w:rFonts w:ascii="Consolas" w:hAnsi="Consolas"/>
                <w:sz w:val="16"/>
                <w:lang w:eastAsia="en-GB"/>
              </w:rPr>
              <w:t>.fs</w:t>
            </w:r>
          </w:p>
        </w:tc>
        <w:tc>
          <w:tcPr>
            <w:tcW w:w="1620" w:type="dxa"/>
            <w:tcBorders>
              <w:left w:val="single" w:sz="4" w:space="0" w:color="auto"/>
            </w:tcBorders>
          </w:tcPr>
          <w:p w14:paraId="789CC9CC"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7A395BBA"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59C1C4B5" w14:textId="77777777" w:rsidR="00371707" w:rsidRPr="00371707" w:rsidRDefault="00371707" w:rsidP="005F5456">
            <w:pPr>
              <w:pStyle w:val="ListParagraph"/>
              <w:numPr>
                <w:ilvl w:val="0"/>
                <w:numId w:val="4"/>
              </w:numPr>
              <w:rPr>
                <w:sz w:val="18"/>
                <w:lang w:eastAsia="en-GB"/>
              </w:rPr>
            </w:pPr>
            <w:r w:rsidRPr="00371707">
              <w:rPr>
                <w:sz w:val="18"/>
                <w:lang w:eastAsia="en-GB"/>
              </w:rPr>
              <w:t>Optimization via Lambda Lifting (“Top Level Representations”)</w:t>
            </w:r>
          </w:p>
        </w:tc>
        <w:tc>
          <w:tcPr>
            <w:tcW w:w="1634" w:type="dxa"/>
            <w:tcBorders>
              <w:right w:val="single" w:sz="4" w:space="0" w:color="auto"/>
            </w:tcBorders>
          </w:tcPr>
          <w:p w14:paraId="79A4414C"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D69EFE1" w14:textId="77777777" w:rsidR="00536586"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tlr</w:t>
            </w:r>
            <w:r w:rsidR="00F6176D">
              <w:rPr>
                <w:rFonts w:ascii="Consolas" w:hAnsi="Consolas"/>
                <w:sz w:val="16"/>
                <w:lang w:eastAsia="en-GB"/>
              </w:rPr>
              <w:t>.fs</w:t>
            </w:r>
          </w:p>
          <w:p w14:paraId="54245A89"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lowertop</w:t>
            </w:r>
            <w:r w:rsidR="00F6176D">
              <w:rPr>
                <w:rFonts w:ascii="Consolas" w:hAnsi="Consolas"/>
                <w:sz w:val="16"/>
                <w:lang w:eastAsia="en-GB"/>
              </w:rPr>
              <w:t>.fs</w:t>
            </w:r>
          </w:p>
        </w:tc>
        <w:tc>
          <w:tcPr>
            <w:tcW w:w="1620" w:type="dxa"/>
            <w:tcBorders>
              <w:left w:val="single" w:sz="4" w:space="0" w:color="auto"/>
            </w:tcBorders>
          </w:tcPr>
          <w:p w14:paraId="11B224C5"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365A3642"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580D753" w14:textId="77777777" w:rsidR="00371707" w:rsidRPr="00371707" w:rsidRDefault="00371707" w:rsidP="005F5456">
            <w:pPr>
              <w:pStyle w:val="ListParagraph"/>
              <w:numPr>
                <w:ilvl w:val="0"/>
                <w:numId w:val="4"/>
              </w:numPr>
              <w:rPr>
                <w:sz w:val="18"/>
                <w:lang w:eastAsia="en-GB"/>
              </w:rPr>
            </w:pPr>
            <w:r w:rsidRPr="00371707">
              <w:rPr>
                <w:sz w:val="18"/>
                <w:lang w:eastAsia="en-GB"/>
              </w:rPr>
              <w:t>Optimization via Detupling</w:t>
            </w:r>
          </w:p>
        </w:tc>
        <w:tc>
          <w:tcPr>
            <w:tcW w:w="1634" w:type="dxa"/>
            <w:tcBorders>
              <w:right w:val="single" w:sz="4" w:space="0" w:color="auto"/>
            </w:tcBorders>
          </w:tcPr>
          <w:p w14:paraId="3AD13C3B"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08007C4D"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detuple</w:t>
            </w:r>
            <w:r w:rsidR="00F6176D">
              <w:rPr>
                <w:rFonts w:ascii="Consolas" w:hAnsi="Consolas"/>
                <w:sz w:val="16"/>
                <w:lang w:eastAsia="en-GB"/>
              </w:rPr>
              <w:t>.fs</w:t>
            </w:r>
          </w:p>
        </w:tc>
        <w:tc>
          <w:tcPr>
            <w:tcW w:w="1620" w:type="dxa"/>
            <w:tcBorders>
              <w:left w:val="single" w:sz="4" w:space="0" w:color="auto"/>
            </w:tcBorders>
          </w:tcPr>
          <w:p w14:paraId="15AD59C9" w14:textId="77777777" w:rsidR="00371707" w:rsidRPr="00371707" w:rsidRDefault="00536586"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Delete?</w:t>
            </w:r>
          </w:p>
        </w:tc>
      </w:tr>
      <w:tr w:rsidR="005C361E" w:rsidRPr="00371707" w14:paraId="31D74626" w14:textId="7777777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3DE04B55" w14:textId="77777777" w:rsidR="005C361E" w:rsidRPr="00371707" w:rsidRDefault="005C361E" w:rsidP="005C361E">
            <w:pPr>
              <w:rPr>
                <w:sz w:val="18"/>
                <w:lang w:eastAsia="en-GB"/>
              </w:rPr>
            </w:pPr>
            <w:r>
              <w:rPr>
                <w:sz w:val="18"/>
                <w:lang w:eastAsia="en-GB"/>
              </w:rPr>
              <w:t xml:space="preserve">Quotation binary data </w:t>
            </w:r>
            <w:r w:rsidRPr="00371707">
              <w:rPr>
                <w:sz w:val="18"/>
                <w:lang w:eastAsia="en-GB"/>
              </w:rPr>
              <w:t>generation</w:t>
            </w:r>
          </w:p>
        </w:tc>
        <w:tc>
          <w:tcPr>
            <w:tcW w:w="1634" w:type="dxa"/>
            <w:tcBorders>
              <w:right w:val="single" w:sz="4" w:space="0" w:color="auto"/>
            </w:tcBorders>
          </w:tcPr>
          <w:p w14:paraId="60B6CF0C" w14:textId="77777777"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031F106" w14:textId="77777777" w:rsidR="005C361E" w:rsidRPr="005C361E" w:rsidRDefault="005C361E"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76F86212" w14:textId="77777777"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DB1FBB" w:rsidRPr="00371707" w14:paraId="267765F4" w14:textId="7777777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AAAF227" w14:textId="77777777" w:rsidR="00DB1FBB" w:rsidRPr="00371707" w:rsidRDefault="00DB1FBB" w:rsidP="005F5456">
            <w:pPr>
              <w:pStyle w:val="ListParagraph"/>
              <w:numPr>
                <w:ilvl w:val="0"/>
                <w:numId w:val="4"/>
              </w:numPr>
              <w:rPr>
                <w:sz w:val="18"/>
                <w:lang w:eastAsia="en-GB"/>
              </w:rPr>
            </w:pPr>
            <w:r>
              <w:rPr>
                <w:sz w:val="18"/>
                <w:lang w:eastAsia="en-GB"/>
              </w:rPr>
              <w:t>quotation trees</w:t>
            </w:r>
          </w:p>
        </w:tc>
        <w:tc>
          <w:tcPr>
            <w:tcW w:w="1634" w:type="dxa"/>
            <w:tcBorders>
              <w:right w:val="single" w:sz="4" w:space="0" w:color="auto"/>
            </w:tcBorders>
          </w:tcPr>
          <w:p w14:paraId="7B188D8B" w14:textId="77777777" w:rsidR="00DB1FBB" w:rsidRPr="00371707" w:rsidRDefault="00DB1FBB"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Data structure</w:t>
            </w:r>
          </w:p>
        </w:tc>
        <w:tc>
          <w:tcPr>
            <w:tcW w:w="2285" w:type="dxa"/>
            <w:tcBorders>
              <w:left w:val="single" w:sz="4" w:space="0" w:color="auto"/>
            </w:tcBorders>
          </w:tcPr>
          <w:p w14:paraId="77FB035B" w14:textId="77777777" w:rsidR="00DB1FBB"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sreflect</w:t>
            </w:r>
            <w:r w:rsidR="00F6176D">
              <w:rPr>
                <w:rFonts w:ascii="Consolas" w:hAnsi="Consolas"/>
                <w:sz w:val="16"/>
                <w:lang w:eastAsia="en-GB"/>
              </w:rPr>
              <w:t>.fs</w:t>
            </w:r>
          </w:p>
          <w:p w14:paraId="73BCAF9E" w14:textId="77777777" w:rsidR="00DB1FBB" w:rsidRP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fslib\quotations.fs</w:t>
            </w:r>
          </w:p>
        </w:tc>
        <w:tc>
          <w:tcPr>
            <w:tcW w:w="1620" w:type="dxa"/>
            <w:tcBorders>
              <w:left w:val="single" w:sz="4" w:space="0" w:color="auto"/>
            </w:tcBorders>
          </w:tcPr>
          <w:p w14:paraId="28AA4074" w14:textId="77777777" w:rsidR="00DB1FBB" w:rsidRPr="00371707" w:rsidRDefault="00DB1FBB"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5C361E" w:rsidRPr="00371707" w14:paraId="132F50E3" w14:textId="7777777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D8F03E0" w14:textId="77777777" w:rsidR="005C361E" w:rsidRPr="00371707" w:rsidRDefault="005C361E" w:rsidP="005F5456">
            <w:pPr>
              <w:pStyle w:val="ListParagraph"/>
              <w:numPr>
                <w:ilvl w:val="0"/>
                <w:numId w:val="4"/>
              </w:numPr>
              <w:rPr>
                <w:sz w:val="18"/>
                <w:lang w:eastAsia="en-GB"/>
              </w:rPr>
            </w:pPr>
            <w:r w:rsidRPr="00371707">
              <w:rPr>
                <w:sz w:val="18"/>
                <w:lang w:eastAsia="en-GB"/>
              </w:rPr>
              <w:t xml:space="preserve">Generation of </w:t>
            </w:r>
            <w:r>
              <w:rPr>
                <w:sz w:val="18"/>
                <w:lang w:eastAsia="en-GB"/>
              </w:rPr>
              <w:t>quotation</w:t>
            </w:r>
            <w:r w:rsidR="00DB1FBB">
              <w:rPr>
                <w:sz w:val="18"/>
                <w:lang w:eastAsia="en-GB"/>
              </w:rPr>
              <w:t xml:space="preserve"> trees</w:t>
            </w:r>
            <w:r>
              <w:rPr>
                <w:sz w:val="18"/>
                <w:lang w:eastAsia="en-GB"/>
              </w:rPr>
              <w:t xml:space="preserve"> from TAST</w:t>
            </w:r>
          </w:p>
        </w:tc>
        <w:tc>
          <w:tcPr>
            <w:tcW w:w="1634" w:type="dxa"/>
            <w:tcBorders>
              <w:right w:val="single" w:sz="4" w:space="0" w:color="auto"/>
            </w:tcBorders>
          </w:tcPr>
          <w:p w14:paraId="02949819" w14:textId="77777777"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99BA3E4" w14:textId="77777777" w:rsidR="005C361E" w:rsidRPr="005C361E" w:rsidRDefault="005C361E"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creflect</w:t>
            </w:r>
            <w:r w:rsidR="00F6176D">
              <w:rPr>
                <w:rFonts w:ascii="Consolas" w:hAnsi="Consolas"/>
                <w:sz w:val="16"/>
                <w:lang w:eastAsia="en-GB"/>
              </w:rPr>
              <w:t>.fs</w:t>
            </w:r>
          </w:p>
        </w:tc>
        <w:tc>
          <w:tcPr>
            <w:tcW w:w="1620" w:type="dxa"/>
            <w:tcBorders>
              <w:left w:val="single" w:sz="4" w:space="0" w:color="auto"/>
            </w:tcBorders>
          </w:tcPr>
          <w:p w14:paraId="02EB2D23" w14:textId="77777777"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5C361E" w:rsidRPr="00371707" w14:paraId="120F41CC" w14:textId="7777777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93EDEA6" w14:textId="77777777" w:rsidR="005C361E" w:rsidRPr="00371707" w:rsidRDefault="005C361E" w:rsidP="005F5456">
            <w:pPr>
              <w:pStyle w:val="ListParagraph"/>
              <w:numPr>
                <w:ilvl w:val="0"/>
                <w:numId w:val="4"/>
              </w:numPr>
              <w:rPr>
                <w:sz w:val="18"/>
                <w:lang w:eastAsia="en-GB"/>
              </w:rPr>
            </w:pPr>
            <w:r w:rsidRPr="00371707">
              <w:rPr>
                <w:sz w:val="18"/>
                <w:lang w:eastAsia="en-GB"/>
              </w:rPr>
              <w:t xml:space="preserve">Generation of </w:t>
            </w:r>
            <w:r w:rsidR="00DB1FBB">
              <w:rPr>
                <w:sz w:val="18"/>
                <w:lang w:eastAsia="en-GB"/>
              </w:rPr>
              <w:t xml:space="preserve">binary representation from </w:t>
            </w:r>
            <w:r>
              <w:rPr>
                <w:sz w:val="18"/>
                <w:lang w:eastAsia="en-GB"/>
              </w:rPr>
              <w:t xml:space="preserve">quotation </w:t>
            </w:r>
            <w:r w:rsidR="00DB1FBB">
              <w:rPr>
                <w:sz w:val="18"/>
                <w:lang w:eastAsia="en-GB"/>
              </w:rPr>
              <w:t>trees</w:t>
            </w:r>
          </w:p>
        </w:tc>
        <w:tc>
          <w:tcPr>
            <w:tcW w:w="1634" w:type="dxa"/>
            <w:tcBorders>
              <w:right w:val="single" w:sz="4" w:space="0" w:color="auto"/>
            </w:tcBorders>
          </w:tcPr>
          <w:p w14:paraId="1BF04A0B" w14:textId="77777777" w:rsidR="005C361E" w:rsidRPr="00371707" w:rsidRDefault="005C361E"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C554343" w14:textId="77777777" w:rsid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s</w:t>
            </w:r>
            <w:r w:rsidR="005C361E">
              <w:rPr>
                <w:rFonts w:ascii="Consolas" w:hAnsi="Consolas"/>
                <w:sz w:val="16"/>
                <w:lang w:eastAsia="en-GB"/>
              </w:rPr>
              <w:t>reflect</w:t>
            </w:r>
            <w:r w:rsidR="00F6176D">
              <w:rPr>
                <w:rFonts w:ascii="Consolas" w:hAnsi="Consolas"/>
                <w:sz w:val="16"/>
                <w:lang w:eastAsia="en-GB"/>
              </w:rPr>
              <w:t>.fs</w:t>
            </w:r>
          </w:p>
          <w:p w14:paraId="1E02552E" w14:textId="77777777" w:rsidR="00DB1FBB" w:rsidRP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fslib\quotations.fs</w:t>
            </w:r>
          </w:p>
        </w:tc>
        <w:tc>
          <w:tcPr>
            <w:tcW w:w="1620" w:type="dxa"/>
            <w:tcBorders>
              <w:left w:val="single" w:sz="4" w:space="0" w:color="auto"/>
            </w:tcBorders>
          </w:tcPr>
          <w:p w14:paraId="5A8A98A8" w14:textId="77777777" w:rsidR="005C361E" w:rsidRPr="00371707" w:rsidRDefault="005C361E"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29CB1ECF"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6E5BDDA3" w14:textId="77777777" w:rsidR="00371707" w:rsidRPr="00371707" w:rsidRDefault="00371707" w:rsidP="00813D17">
            <w:pPr>
              <w:rPr>
                <w:sz w:val="18"/>
                <w:lang w:eastAsia="en-GB"/>
              </w:rPr>
            </w:pPr>
            <w:r w:rsidRPr="00371707">
              <w:rPr>
                <w:sz w:val="18"/>
                <w:lang w:eastAsia="en-GB"/>
              </w:rPr>
              <w:t>Abstract IL tree generation</w:t>
            </w:r>
          </w:p>
        </w:tc>
        <w:tc>
          <w:tcPr>
            <w:tcW w:w="1634" w:type="dxa"/>
            <w:tcBorders>
              <w:right w:val="single" w:sz="4" w:space="0" w:color="auto"/>
            </w:tcBorders>
          </w:tcPr>
          <w:p w14:paraId="5552AEB3"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6004E5DD"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36F32B26"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6212BA6E"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069A20B" w14:textId="77777777" w:rsidR="00371707" w:rsidRPr="00371707" w:rsidRDefault="00371707" w:rsidP="005F5456">
            <w:pPr>
              <w:pStyle w:val="ListParagraph"/>
              <w:numPr>
                <w:ilvl w:val="0"/>
                <w:numId w:val="4"/>
              </w:numPr>
              <w:rPr>
                <w:sz w:val="18"/>
                <w:lang w:eastAsia="en-GB"/>
              </w:rPr>
            </w:pPr>
            <w:r w:rsidRPr="00371707">
              <w:rPr>
                <w:sz w:val="18"/>
                <w:lang w:eastAsia="en-GB"/>
              </w:rPr>
              <w:t>Generation of Abstract IL types, code and definitions from TAST</w:t>
            </w:r>
          </w:p>
        </w:tc>
        <w:tc>
          <w:tcPr>
            <w:tcW w:w="1634" w:type="dxa"/>
            <w:tcBorders>
              <w:right w:val="single" w:sz="4" w:space="0" w:color="auto"/>
            </w:tcBorders>
          </w:tcPr>
          <w:p w14:paraId="1F7A7EB4"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395B78DD"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14:paraId="053875FA"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38CEE535"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386FA29" w14:textId="77777777" w:rsidR="00371707" w:rsidRPr="00371707" w:rsidRDefault="00371707" w:rsidP="005F5456">
            <w:pPr>
              <w:pStyle w:val="ListParagraph"/>
              <w:numPr>
                <w:ilvl w:val="0"/>
                <w:numId w:val="4"/>
              </w:numPr>
              <w:rPr>
                <w:sz w:val="18"/>
                <w:lang w:eastAsia="en-GB"/>
              </w:rPr>
            </w:pPr>
            <w:r w:rsidRPr="00371707">
              <w:rPr>
                <w:sz w:val="18"/>
                <w:lang w:eastAsia="en-GB"/>
              </w:rPr>
              <w:t>Module generation buffers</w:t>
            </w:r>
          </w:p>
        </w:tc>
        <w:tc>
          <w:tcPr>
            <w:tcW w:w="1634" w:type="dxa"/>
            <w:tcBorders>
              <w:right w:val="single" w:sz="4" w:space="0" w:color="auto"/>
            </w:tcBorders>
          </w:tcPr>
          <w:p w14:paraId="6C37B575"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30393D0B"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14:paraId="1EE7AC6F"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3CB26C8F"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743BF5A5" w14:textId="77777777" w:rsidR="00371707" w:rsidRPr="00371707" w:rsidRDefault="00371707" w:rsidP="005F5456">
            <w:pPr>
              <w:pStyle w:val="ListParagraph"/>
              <w:numPr>
                <w:ilvl w:val="0"/>
                <w:numId w:val="4"/>
              </w:numPr>
              <w:rPr>
                <w:sz w:val="18"/>
                <w:lang w:eastAsia="en-GB"/>
              </w:rPr>
            </w:pPr>
            <w:r w:rsidRPr="00371707">
              <w:rPr>
                <w:sz w:val="18"/>
                <w:lang w:eastAsia="en-GB"/>
              </w:rPr>
              <w:t>Code generation buffers</w:t>
            </w:r>
          </w:p>
        </w:tc>
        <w:tc>
          <w:tcPr>
            <w:tcW w:w="1634" w:type="dxa"/>
            <w:tcBorders>
              <w:right w:val="single" w:sz="4" w:space="0" w:color="auto"/>
            </w:tcBorders>
          </w:tcPr>
          <w:p w14:paraId="3B4BC183"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14:paraId="644BA11E"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14:paraId="4470F6A2"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40481283"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3FB7D46" w14:textId="77777777" w:rsidR="00371707" w:rsidRPr="00371707" w:rsidRDefault="00371707" w:rsidP="005F5456">
            <w:pPr>
              <w:pStyle w:val="ListParagraph"/>
              <w:numPr>
                <w:ilvl w:val="0"/>
                <w:numId w:val="4"/>
              </w:numPr>
              <w:rPr>
                <w:sz w:val="18"/>
                <w:lang w:eastAsia="en-GB"/>
              </w:rPr>
            </w:pPr>
            <w:r w:rsidRPr="00371707">
              <w:rPr>
                <w:sz w:val="18"/>
                <w:lang w:eastAsia="en-GB"/>
              </w:rPr>
              <w:t>Generation of Abstract IL code trees from linear opcode sequences</w:t>
            </w:r>
          </w:p>
        </w:tc>
        <w:tc>
          <w:tcPr>
            <w:tcW w:w="1634" w:type="dxa"/>
            <w:tcBorders>
              <w:right w:val="single" w:sz="4" w:space="0" w:color="auto"/>
            </w:tcBorders>
          </w:tcPr>
          <w:p w14:paraId="0201994F"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2632BFE"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t>
            </w:r>
            <w:r w:rsidR="00F6176D">
              <w:rPr>
                <w:rFonts w:ascii="Consolas" w:hAnsi="Consolas"/>
                <w:sz w:val="16"/>
                <w:lang w:eastAsia="en-GB"/>
              </w:rPr>
              <w:t>.fs</w:t>
            </w:r>
          </w:p>
        </w:tc>
        <w:tc>
          <w:tcPr>
            <w:tcW w:w="1620" w:type="dxa"/>
            <w:tcBorders>
              <w:left w:val="single" w:sz="4" w:space="0" w:color="auto"/>
            </w:tcBorders>
          </w:tcPr>
          <w:p w14:paraId="019B5CE9"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14:paraId="2CE74C40"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7FB0A74" w14:textId="77777777" w:rsidR="00371707" w:rsidRPr="00371707" w:rsidRDefault="00371707" w:rsidP="005F5456">
            <w:pPr>
              <w:pStyle w:val="ListParagraph"/>
              <w:numPr>
                <w:ilvl w:val="0"/>
                <w:numId w:val="4"/>
              </w:numPr>
              <w:rPr>
                <w:sz w:val="18"/>
                <w:lang w:eastAsia="en-GB"/>
              </w:rPr>
            </w:pPr>
            <w:r w:rsidRPr="00371707">
              <w:rPr>
                <w:sz w:val="18"/>
                <w:lang w:eastAsia="en-GB"/>
              </w:rPr>
              <w:t xml:space="preserve">Helpers for Abstract IL trees </w:t>
            </w:r>
          </w:p>
        </w:tc>
        <w:tc>
          <w:tcPr>
            <w:tcW w:w="1634" w:type="dxa"/>
            <w:tcBorders>
              <w:right w:val="single" w:sz="4" w:space="0" w:color="auto"/>
            </w:tcBorders>
          </w:tcPr>
          <w:p w14:paraId="64CCC16E"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E258922" w14:textId="77777777"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t>
            </w:r>
            <w:r w:rsidR="00F6176D">
              <w:rPr>
                <w:rFonts w:ascii="Consolas" w:hAnsi="Consolas"/>
                <w:sz w:val="16"/>
                <w:lang w:eastAsia="en-GB"/>
              </w:rPr>
              <w:t>.fs</w:t>
            </w:r>
          </w:p>
        </w:tc>
        <w:tc>
          <w:tcPr>
            <w:tcW w:w="1620" w:type="dxa"/>
            <w:tcBorders>
              <w:left w:val="single" w:sz="4" w:space="0" w:color="auto"/>
            </w:tcBorders>
          </w:tcPr>
          <w:p w14:paraId="210A8D9C" w14:textId="77777777"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14:paraId="7D2F264E" w14:textId="7777777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4064FE07" w14:textId="77777777" w:rsidR="00371707" w:rsidRPr="00371707" w:rsidRDefault="00371707" w:rsidP="005F5456">
            <w:pPr>
              <w:pStyle w:val="ListParagraph"/>
              <w:numPr>
                <w:ilvl w:val="0"/>
                <w:numId w:val="4"/>
              </w:numPr>
              <w:rPr>
                <w:sz w:val="18"/>
                <w:lang w:eastAsia="en-GB"/>
              </w:rPr>
            </w:pPr>
            <w:r w:rsidRPr="00371707">
              <w:rPr>
                <w:sz w:val="18"/>
                <w:lang w:eastAsia="en-GB"/>
              </w:rPr>
              <w:lastRenderedPageBreak/>
              <w:t xml:space="preserve">Debug printing for Abstract IL trees </w:t>
            </w:r>
          </w:p>
        </w:tc>
        <w:tc>
          <w:tcPr>
            <w:tcW w:w="1634" w:type="dxa"/>
            <w:tcBorders>
              <w:right w:val="single" w:sz="4" w:space="0" w:color="auto"/>
            </w:tcBorders>
          </w:tcPr>
          <w:p w14:paraId="7D723705" w14:textId="77777777"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1B5AAE9" w14:textId="77777777"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absil\ilprint</w:t>
            </w:r>
            <w:r w:rsidR="00F6176D">
              <w:rPr>
                <w:rFonts w:ascii="Consolas" w:hAnsi="Consolas"/>
                <w:sz w:val="16"/>
                <w:lang w:eastAsia="en-GB"/>
              </w:rPr>
              <w:t>.fs</w:t>
            </w:r>
          </w:p>
        </w:tc>
        <w:tc>
          <w:tcPr>
            <w:tcW w:w="1620" w:type="dxa"/>
            <w:tcBorders>
              <w:left w:val="single" w:sz="4" w:space="0" w:color="auto"/>
            </w:tcBorders>
          </w:tcPr>
          <w:p w14:paraId="516A7C4B" w14:textId="77777777"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#DEBUG only?</w:t>
            </w:r>
          </w:p>
        </w:tc>
      </w:tr>
      <w:tr w:rsidR="00371707" w:rsidRPr="00371707" w14:paraId="7B31258C"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4DD6F1B" w14:textId="77777777" w:rsidR="00371707" w:rsidRPr="00506A1C" w:rsidRDefault="00371707" w:rsidP="005F5456">
            <w:pPr>
              <w:pStyle w:val="ListParagraph"/>
              <w:numPr>
                <w:ilvl w:val="0"/>
                <w:numId w:val="4"/>
              </w:numPr>
              <w:rPr>
                <w:sz w:val="18"/>
                <w:lang w:eastAsia="en-GB"/>
              </w:rPr>
            </w:pPr>
            <w:r w:rsidRPr="00506A1C">
              <w:rPr>
                <w:sz w:val="18"/>
                <w:lang w:eastAsia="en-GB"/>
              </w:rPr>
              <w:t xml:space="preserve">Elimination of ILX Closures </w:t>
            </w:r>
          </w:p>
        </w:tc>
        <w:tc>
          <w:tcPr>
            <w:tcW w:w="1634" w:type="dxa"/>
            <w:tcBorders>
              <w:right w:val="single" w:sz="4" w:space="0" w:color="auto"/>
            </w:tcBorders>
          </w:tcPr>
          <w:p w14:paraId="0DFC2086"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1C78739F" w14:textId="77777777"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ilx\pubclo</w:t>
            </w:r>
            <w:r w:rsidR="00F6176D">
              <w:rPr>
                <w:rFonts w:ascii="Consolas" w:hAnsi="Consolas"/>
                <w:sz w:val="16"/>
                <w:lang w:eastAsia="en-GB"/>
              </w:rPr>
              <w:t>.fs</w:t>
            </w:r>
          </w:p>
        </w:tc>
        <w:tc>
          <w:tcPr>
            <w:tcW w:w="1620" w:type="dxa"/>
            <w:tcBorders>
              <w:left w:val="single" w:sz="4" w:space="0" w:color="auto"/>
            </w:tcBorders>
          </w:tcPr>
          <w:p w14:paraId="53F8646A" w14:textId="77777777" w:rsidR="00371707" w:rsidRPr="00371707" w:rsidRDefault="00536586" w:rsidP="005365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Change to a TAST transformation?</w:t>
            </w:r>
          </w:p>
        </w:tc>
      </w:tr>
      <w:tr w:rsidR="00371707" w:rsidRPr="00371707" w14:paraId="339FBA20" w14:textId="77777777" w:rsidTr="0050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277A7368" w14:textId="77777777" w:rsidR="00371707" w:rsidRPr="00506A1C" w:rsidRDefault="00371707" w:rsidP="005F5456">
            <w:pPr>
              <w:pStyle w:val="ListParagraph"/>
              <w:numPr>
                <w:ilvl w:val="0"/>
                <w:numId w:val="4"/>
              </w:numPr>
              <w:rPr>
                <w:sz w:val="18"/>
                <w:lang w:eastAsia="en-GB"/>
              </w:rPr>
            </w:pPr>
            <w:r w:rsidRPr="00506A1C">
              <w:rPr>
                <w:sz w:val="18"/>
                <w:lang w:eastAsia="en-GB"/>
              </w:rPr>
              <w:t>Elimination of ILX Discriminated Unions</w:t>
            </w:r>
          </w:p>
        </w:tc>
        <w:tc>
          <w:tcPr>
            <w:tcW w:w="1634" w:type="dxa"/>
            <w:tcBorders>
              <w:right w:val="single" w:sz="4" w:space="0" w:color="auto"/>
            </w:tcBorders>
          </w:tcPr>
          <w:p w14:paraId="1FAA26E3" w14:textId="77777777"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5DA29E97" w14:textId="77777777"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ilx\cu_erase</w:t>
            </w:r>
            <w:r w:rsidR="00F6176D">
              <w:rPr>
                <w:rFonts w:ascii="Consolas" w:hAnsi="Consolas"/>
                <w:sz w:val="16"/>
                <w:lang w:eastAsia="en-GB"/>
              </w:rPr>
              <w:t>.fs</w:t>
            </w:r>
          </w:p>
        </w:tc>
        <w:tc>
          <w:tcPr>
            <w:tcW w:w="1620" w:type="dxa"/>
            <w:tcBorders>
              <w:left w:val="single" w:sz="4" w:space="0" w:color="auto"/>
            </w:tcBorders>
          </w:tcPr>
          <w:p w14:paraId="42AAF5AD" w14:textId="77777777" w:rsidR="00371707" w:rsidRPr="00371707" w:rsidRDefault="00536586" w:rsidP="005365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Change to a TAST transformation?</w:t>
            </w:r>
          </w:p>
        </w:tc>
      </w:tr>
      <w:tr w:rsidR="00371707" w:rsidRPr="00371707" w14:paraId="383FC4E1" w14:textId="7777777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11B43405" w14:textId="77777777" w:rsidR="00371707" w:rsidRPr="00371707" w:rsidRDefault="00506A1C" w:rsidP="00506A1C">
            <w:pPr>
              <w:rPr>
                <w:sz w:val="18"/>
                <w:lang w:eastAsia="en-GB"/>
              </w:rPr>
            </w:pPr>
            <w:r>
              <w:rPr>
                <w:sz w:val="18"/>
                <w:lang w:eastAsia="en-GB"/>
              </w:rPr>
              <w:t>Code emit</w:t>
            </w:r>
          </w:p>
        </w:tc>
        <w:tc>
          <w:tcPr>
            <w:tcW w:w="1634" w:type="dxa"/>
            <w:tcBorders>
              <w:right w:val="single" w:sz="4" w:space="0" w:color="auto"/>
            </w:tcBorders>
          </w:tcPr>
          <w:p w14:paraId="493C67DA"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14:paraId="2D68ED57" w14:textId="77777777"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14:paraId="2D65DF99" w14:textId="77777777"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506A1C" w:rsidRPr="00371707" w14:paraId="5EA22020" w14:textId="77777777" w:rsidTr="0050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170AC7B" w14:textId="77777777" w:rsidR="00506A1C" w:rsidRPr="00506A1C" w:rsidRDefault="00506A1C" w:rsidP="005F5456">
            <w:pPr>
              <w:pStyle w:val="ListParagraph"/>
              <w:numPr>
                <w:ilvl w:val="0"/>
                <w:numId w:val="4"/>
              </w:numPr>
              <w:rPr>
                <w:sz w:val="18"/>
                <w:lang w:eastAsia="en-GB"/>
              </w:rPr>
            </w:pPr>
            <w:r w:rsidRPr="00506A1C">
              <w:rPr>
                <w:sz w:val="18"/>
                <w:lang w:eastAsia="en-GB"/>
              </w:rPr>
              <w:t>Binary writing</w:t>
            </w:r>
          </w:p>
        </w:tc>
        <w:tc>
          <w:tcPr>
            <w:tcW w:w="1634" w:type="dxa"/>
            <w:tcBorders>
              <w:left w:val="single" w:sz="4" w:space="0" w:color="auto"/>
              <w:right w:val="single" w:sz="4" w:space="0" w:color="auto"/>
            </w:tcBorders>
          </w:tcPr>
          <w:p w14:paraId="5A959BC3" w14:textId="77777777" w:rsidR="00506A1C" w:rsidRPr="00371707" w:rsidRDefault="00506A1C"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right w:val="single" w:sz="4" w:space="0" w:color="auto"/>
            </w:tcBorders>
          </w:tcPr>
          <w:p w14:paraId="388560B5" w14:textId="77777777" w:rsidR="00506A1C" w:rsidRPr="005C361E" w:rsidRDefault="00506A1C"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absil\ilwrite</w:t>
            </w:r>
            <w:r w:rsidR="00F6176D">
              <w:rPr>
                <w:rFonts w:ascii="Consolas" w:hAnsi="Consolas"/>
                <w:sz w:val="16"/>
                <w:lang w:eastAsia="en-GB"/>
              </w:rPr>
              <w:t>.fs</w:t>
            </w:r>
          </w:p>
        </w:tc>
        <w:tc>
          <w:tcPr>
            <w:tcW w:w="1620" w:type="dxa"/>
            <w:tcBorders>
              <w:left w:val="single" w:sz="4" w:space="0" w:color="auto"/>
            </w:tcBorders>
          </w:tcPr>
          <w:p w14:paraId="6FDBCF07" w14:textId="77777777" w:rsidR="00506A1C"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Performance an issue here. Make incremental?</w:t>
            </w:r>
          </w:p>
        </w:tc>
      </w:tr>
      <w:tr w:rsidR="00506A1C" w:rsidRPr="00371707" w14:paraId="2144A9A1" w14:textId="77777777" w:rsidTr="00506A1C">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14:paraId="0CB74AB6" w14:textId="77777777" w:rsidR="00506A1C" w:rsidRPr="00506A1C" w:rsidRDefault="00506A1C" w:rsidP="005F5456">
            <w:pPr>
              <w:pStyle w:val="ListParagraph"/>
              <w:numPr>
                <w:ilvl w:val="0"/>
                <w:numId w:val="4"/>
              </w:numPr>
              <w:rPr>
                <w:sz w:val="18"/>
                <w:lang w:eastAsia="en-GB"/>
              </w:rPr>
            </w:pPr>
            <w:r>
              <w:rPr>
                <w:sz w:val="18"/>
                <w:lang w:eastAsia="en-GB"/>
              </w:rPr>
              <w:t>Reflection emit</w:t>
            </w:r>
          </w:p>
        </w:tc>
        <w:tc>
          <w:tcPr>
            <w:tcW w:w="1634" w:type="dxa"/>
            <w:tcBorders>
              <w:left w:val="single" w:sz="4" w:space="0" w:color="auto"/>
              <w:right w:val="single" w:sz="4" w:space="0" w:color="auto"/>
            </w:tcBorders>
          </w:tcPr>
          <w:p w14:paraId="6EB9EED9" w14:textId="77777777"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right w:val="single" w:sz="4" w:space="0" w:color="auto"/>
            </w:tcBorders>
          </w:tcPr>
          <w:p w14:paraId="6E0CE6A7" w14:textId="77777777" w:rsidR="00506A1C" w:rsidRPr="005C361E" w:rsidRDefault="00506A1C"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absil\ilreflect.fs</w:t>
            </w:r>
          </w:p>
        </w:tc>
        <w:tc>
          <w:tcPr>
            <w:tcW w:w="1620" w:type="dxa"/>
            <w:tcBorders>
              <w:left w:val="single" w:sz="4" w:space="0" w:color="auto"/>
            </w:tcBorders>
          </w:tcPr>
          <w:p w14:paraId="7FF97D30" w14:textId="77777777"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bl>
    <w:p w14:paraId="622C3D75" w14:textId="77777777" w:rsidR="006343BB" w:rsidRDefault="00806A52">
      <w:pPr>
        <w:pStyle w:val="Heading2"/>
      </w:pPr>
      <w:bookmarkStart w:id="90" w:name="_Toc388370453"/>
      <w:r>
        <w:t>Miscellaneous Architectural Questions</w:t>
      </w:r>
      <w:bookmarkEnd w:id="90"/>
    </w:p>
    <w:p w14:paraId="563EA5A4" w14:textId="77777777" w:rsidR="00806A52" w:rsidRDefault="00806A52" w:rsidP="00806A52">
      <w:pPr>
        <w:rPr>
          <w:lang w:eastAsia="en-GB"/>
        </w:rPr>
      </w:pPr>
      <w:r>
        <w:rPr>
          <w:lang w:eastAsia="en-GB"/>
        </w:rPr>
        <w:t>Set of questions arising from design walk through with Dmitry and Anar (Nov 2008)</w:t>
      </w:r>
    </w:p>
    <w:p w14:paraId="3C65733F" w14:textId="77777777" w:rsidR="00806A52" w:rsidRDefault="00806A52" w:rsidP="00806A52">
      <w:pPr>
        <w:rPr>
          <w:lang w:eastAsia="en-GB"/>
        </w:rPr>
      </w:pPr>
    </w:p>
    <w:p w14:paraId="1B031C98" w14:textId="77777777" w:rsidR="00806A52" w:rsidRDefault="00806A52" w:rsidP="00806A52">
      <w:pPr>
        <w:pStyle w:val="ListParagraph"/>
        <w:numPr>
          <w:ilvl w:val="0"/>
          <w:numId w:val="3"/>
        </w:numPr>
        <w:rPr>
          <w:lang w:eastAsia="en-GB"/>
        </w:rPr>
      </w:pPr>
      <w:r>
        <w:rPr>
          <w:lang w:eastAsia="en-GB"/>
        </w:rPr>
        <w:t>F# does both qualified and unqualified name resolution during type checking. Is it feasible to do unqualified name resolution (as far as method groups, i.e. no overload resolution) earlier, as a pre-phase? Would this buy as anything?</w:t>
      </w:r>
    </w:p>
    <w:p w14:paraId="616CAB7D" w14:textId="77777777" w:rsidR="00806A52" w:rsidRDefault="00806A52" w:rsidP="00806A52">
      <w:pPr>
        <w:rPr>
          <w:lang w:eastAsia="en-GB"/>
        </w:rPr>
      </w:pPr>
    </w:p>
    <w:p w14:paraId="20FBC410" w14:textId="77777777" w:rsidR="00806A52" w:rsidRDefault="00806A52" w:rsidP="00806A52">
      <w:pPr>
        <w:pStyle w:val="ListParagraph"/>
        <w:numPr>
          <w:ilvl w:val="0"/>
          <w:numId w:val="3"/>
        </w:numPr>
        <w:rPr>
          <w:lang w:eastAsia="en-GB"/>
        </w:rPr>
      </w:pPr>
      <w:r>
        <w:rPr>
          <w:lang w:eastAsia="en-GB"/>
        </w:rPr>
        <w:t>Pattern match compilation is done during type checking. This means pattern match compilation is run during background type checking in visual studio? Could we do it later?</w:t>
      </w:r>
    </w:p>
    <w:p w14:paraId="759D51A2" w14:textId="77777777" w:rsidR="00806A52" w:rsidRDefault="00806A52" w:rsidP="00806A52">
      <w:pPr>
        <w:pStyle w:val="ListParagraph"/>
        <w:numPr>
          <w:ilvl w:val="1"/>
          <w:numId w:val="3"/>
        </w:numPr>
        <w:rPr>
          <w:lang w:eastAsia="en-GB"/>
        </w:rPr>
      </w:pPr>
      <w:r>
        <w:rPr>
          <w:lang w:eastAsia="en-GB"/>
        </w:rPr>
        <w:t>No, not really, since we have to run pattern match compilation to generate the errors and warnings for incomplete and redundant matches. This can't really be done separately from compiling the pattern to a TAST</w:t>
      </w:r>
    </w:p>
    <w:p w14:paraId="2F519A0E" w14:textId="77777777" w:rsidR="00F6176D" w:rsidRDefault="00F6176D" w:rsidP="00F6176D">
      <w:pPr>
        <w:pStyle w:val="Heading1"/>
      </w:pPr>
      <w:bookmarkStart w:id="91" w:name="_Toc388370454"/>
      <w:r>
        <w:lastRenderedPageBreak/>
        <w:t>Compiler Performance Analysis</w:t>
      </w:r>
      <w:bookmarkEnd w:id="91"/>
    </w:p>
    <w:p w14:paraId="688FDBA2" w14:textId="77777777" w:rsidR="00F6176D" w:rsidRDefault="008B18F5" w:rsidP="00F6176D">
      <w:pPr>
        <w:rPr>
          <w:lang w:eastAsia="en-GB"/>
        </w:rPr>
      </w:pPr>
      <w:r>
        <w:rPr>
          <w:lang w:eastAsia="en-GB"/>
        </w:rPr>
        <w:t>This section includes techniques and analysis of recurring patterns in compiler performance</w:t>
      </w:r>
    </w:p>
    <w:p w14:paraId="71E9B9CE" w14:textId="77777777" w:rsidR="008B18F5" w:rsidRDefault="008B18F5" w:rsidP="00F6176D">
      <w:pPr>
        <w:rPr>
          <w:lang w:eastAsia="en-GB"/>
        </w:rPr>
      </w:pPr>
      <w:r>
        <w:rPr>
          <w:lang w:eastAsia="en-GB"/>
        </w:rPr>
        <w:t xml:space="preserve">Note that fsc.exe compiler throughput performance does NOT necessarily translate directly to Visual Studio Language Service performance – the latter is </w:t>
      </w:r>
      <w:r w:rsidRPr="008B18F5">
        <w:rPr>
          <w:i/>
          <w:lang w:eastAsia="en-GB"/>
        </w:rPr>
        <w:t>reactive</w:t>
      </w:r>
      <w:r>
        <w:rPr>
          <w:lang w:eastAsia="en-GB"/>
        </w:rPr>
        <w:t xml:space="preserve"> performance and response time is critical rather than throughput.</w:t>
      </w:r>
    </w:p>
    <w:p w14:paraId="2E89F984" w14:textId="77777777" w:rsidR="00F6176D" w:rsidRDefault="00F6176D" w:rsidP="00F6176D">
      <w:pPr>
        <w:pStyle w:val="Heading2"/>
      </w:pPr>
      <w:bookmarkStart w:id="92" w:name="_Toc388370455"/>
      <w:r>
        <w:t>Methodology:</w:t>
      </w:r>
      <w:bookmarkEnd w:id="92"/>
      <w:r>
        <w:t xml:space="preserve">   </w:t>
      </w:r>
    </w:p>
    <w:p w14:paraId="7E360328" w14:textId="77777777" w:rsidR="00F6176D" w:rsidRDefault="00F6176D" w:rsidP="00FB1F3C">
      <w:pPr>
        <w:pStyle w:val="ListParagraph"/>
        <w:numPr>
          <w:ilvl w:val="0"/>
          <w:numId w:val="10"/>
        </w:numPr>
        <w:spacing w:after="0" w:line="240" w:lineRule="auto"/>
        <w:ind w:left="1080"/>
      </w:pPr>
      <w:r>
        <w:t>Using staging Retail build</w:t>
      </w:r>
    </w:p>
    <w:p w14:paraId="79241D4C" w14:textId="77777777" w:rsidR="00F6176D" w:rsidRDefault="00F6176D" w:rsidP="00FB1F3C">
      <w:pPr>
        <w:pStyle w:val="ListParagraph"/>
        <w:numPr>
          <w:ilvl w:val="0"/>
          <w:numId w:val="10"/>
        </w:numPr>
        <w:spacing w:after="0" w:line="240" w:lineRule="auto"/>
        <w:ind w:left="1080"/>
      </w:pPr>
      <w:r>
        <w:t>VS 2008 -&gt; Analyze -&gt; Profile -&gt; New Performance Session</w:t>
      </w:r>
    </w:p>
    <w:p w14:paraId="7984F1E7" w14:textId="77777777" w:rsidR="00F6176D" w:rsidRDefault="00F6176D" w:rsidP="00FB1F3C">
      <w:pPr>
        <w:pStyle w:val="ListParagraph"/>
        <w:numPr>
          <w:ilvl w:val="0"/>
          <w:numId w:val="10"/>
        </w:numPr>
        <w:spacing w:after="0" w:line="240" w:lineRule="auto"/>
        <w:ind w:left="1080"/>
      </w:pPr>
      <w:r>
        <w:t>Add a new target “fsharp\Retail\bin\fsc.exe”</w:t>
      </w:r>
    </w:p>
    <w:p w14:paraId="7C413083" w14:textId="77777777" w:rsidR="00F6176D" w:rsidRDefault="00F6176D" w:rsidP="00FB1F3C">
      <w:pPr>
        <w:pStyle w:val="ListParagraph"/>
        <w:numPr>
          <w:ilvl w:val="1"/>
          <w:numId w:val="10"/>
        </w:numPr>
        <w:spacing w:after="0" w:line="240" w:lineRule="auto"/>
        <w:ind w:left="1800"/>
      </w:pPr>
      <w:r>
        <w:t>src\tests\fsharp\bootstrap.bat gives command line arguments</w:t>
      </w:r>
    </w:p>
    <w:p w14:paraId="6BEF0CB2" w14:textId="77777777" w:rsidR="00F6176D" w:rsidRDefault="00F6176D" w:rsidP="00FB1F3C">
      <w:pPr>
        <w:pStyle w:val="ListParagraph"/>
        <w:numPr>
          <w:ilvl w:val="1"/>
          <w:numId w:val="10"/>
        </w:numPr>
        <w:spacing w:after="0" w:line="240" w:lineRule="auto"/>
        <w:ind w:left="1800"/>
      </w:pPr>
      <w:r>
        <w:t>C:\fsharp\staging\src\fsharp\FSharp.Compiler is the working directory</w:t>
      </w:r>
    </w:p>
    <w:p w14:paraId="4CC6F349" w14:textId="77777777" w:rsidR="00F6176D" w:rsidRDefault="00F6176D" w:rsidP="00FB1F3C">
      <w:pPr>
        <w:pStyle w:val="ListParagraph"/>
        <w:numPr>
          <w:ilvl w:val="1"/>
          <w:numId w:val="10"/>
        </w:numPr>
        <w:spacing w:after="0" w:line="240" w:lineRule="auto"/>
        <w:ind w:left="1800"/>
      </w:pPr>
      <w:r>
        <w:t>add --pause as an extra command line argument</w:t>
      </w:r>
    </w:p>
    <w:p w14:paraId="077023A5" w14:textId="77777777" w:rsidR="006343BB" w:rsidRDefault="006343BB">
      <w:pPr>
        <w:ind w:left="431"/>
      </w:pPr>
    </w:p>
    <w:p w14:paraId="74142889" w14:textId="77777777" w:rsidR="00F6176D" w:rsidRDefault="00F6176D" w:rsidP="00FB1F3C">
      <w:pPr>
        <w:pStyle w:val="ListParagraph"/>
        <w:numPr>
          <w:ilvl w:val="0"/>
          <w:numId w:val="10"/>
        </w:numPr>
        <w:spacing w:after="0" w:line="240" w:lineRule="auto"/>
        <w:ind w:left="1080"/>
      </w:pPr>
      <w:r>
        <w:t>Start with profiling off</w:t>
      </w:r>
    </w:p>
    <w:p w14:paraId="4464076E" w14:textId="77777777" w:rsidR="00F6176D" w:rsidRDefault="00F6176D" w:rsidP="00FB1F3C">
      <w:pPr>
        <w:pStyle w:val="ListParagraph"/>
        <w:numPr>
          <w:ilvl w:val="0"/>
          <w:numId w:val="10"/>
        </w:numPr>
        <w:spacing w:after="0" w:line="240" w:lineRule="auto"/>
        <w:ind w:left="1080"/>
      </w:pPr>
      <w:r>
        <w:t>Step through to the phase of the compiler you want to profile</w:t>
      </w:r>
    </w:p>
    <w:p w14:paraId="4C7DE3F2" w14:textId="77777777" w:rsidR="00F6176D" w:rsidRDefault="00F6176D" w:rsidP="00FB1F3C">
      <w:pPr>
        <w:pStyle w:val="ListParagraph"/>
        <w:numPr>
          <w:ilvl w:val="0"/>
          <w:numId w:val="10"/>
        </w:numPr>
        <w:spacing w:after="0" w:line="240" w:lineRule="auto"/>
        <w:ind w:left="1080"/>
      </w:pPr>
      <w:r>
        <w:t>Start profiling</w:t>
      </w:r>
    </w:p>
    <w:p w14:paraId="149EA4B7" w14:textId="77777777" w:rsidR="00F6176D" w:rsidRDefault="00F6176D" w:rsidP="00FB1F3C">
      <w:pPr>
        <w:pStyle w:val="ListParagraph"/>
        <w:numPr>
          <w:ilvl w:val="0"/>
          <w:numId w:val="10"/>
        </w:numPr>
        <w:spacing w:after="0" w:line="240" w:lineRule="auto"/>
        <w:ind w:left="1080"/>
      </w:pPr>
      <w:r>
        <w:t>After phase ends, hit ctrl-C</w:t>
      </w:r>
    </w:p>
    <w:p w14:paraId="2521C63E" w14:textId="77777777" w:rsidR="00F6176D" w:rsidRPr="008B18F5" w:rsidRDefault="00F6176D" w:rsidP="00FB1F3C">
      <w:pPr>
        <w:pStyle w:val="ListParagraph"/>
        <w:numPr>
          <w:ilvl w:val="0"/>
          <w:numId w:val="10"/>
        </w:numPr>
        <w:spacing w:after="0" w:line="240" w:lineRule="auto"/>
        <w:ind w:left="1080"/>
      </w:pPr>
      <w:r>
        <w:t>Analyze results, typically starting with fringe “exclusive functions” in the summary and working up the caller/callee display to most meaningful “inclusive function”</w:t>
      </w:r>
    </w:p>
    <w:p w14:paraId="1BBEF01F" w14:textId="77777777" w:rsidR="00F6176D" w:rsidRDefault="00F6176D" w:rsidP="00F6176D">
      <w:pPr>
        <w:pStyle w:val="Heading2"/>
      </w:pPr>
      <w:bookmarkStart w:id="93" w:name="_Toc388370456"/>
      <w:r>
        <w:t>Analyzing Results</w:t>
      </w:r>
      <w:bookmarkEnd w:id="93"/>
    </w:p>
    <w:p w14:paraId="070EA690" w14:textId="77777777" w:rsidR="00F6176D" w:rsidRDefault="00F6176D" w:rsidP="00F6176D">
      <w:pPr>
        <w:ind w:left="720"/>
      </w:pPr>
      <w:r>
        <w:t>Performance can be analyzed from several levels</w:t>
      </w:r>
    </w:p>
    <w:p w14:paraId="581898DC" w14:textId="77777777" w:rsidR="00F6176D" w:rsidRDefault="00F6176D" w:rsidP="00FB1F3C">
      <w:pPr>
        <w:pStyle w:val="ListParagraph"/>
        <w:numPr>
          <w:ilvl w:val="0"/>
          <w:numId w:val="11"/>
        </w:numPr>
        <w:spacing w:after="0" w:line="240" w:lineRule="auto"/>
        <w:ind w:left="1440"/>
      </w:pPr>
      <w:r>
        <w:rPr>
          <w:b/>
        </w:rPr>
        <w:t xml:space="preserve">Phases. </w:t>
      </w:r>
      <w:r>
        <w:t xml:space="preserve">The compiler phases (parse, typecheck etc.) </w:t>
      </w:r>
    </w:p>
    <w:p w14:paraId="42AD12C1" w14:textId="77777777" w:rsidR="00F6176D" w:rsidRDefault="00F6176D" w:rsidP="00FB1F3C">
      <w:pPr>
        <w:pStyle w:val="ListParagraph"/>
        <w:numPr>
          <w:ilvl w:val="0"/>
          <w:numId w:val="11"/>
        </w:numPr>
        <w:spacing w:after="0" w:line="240" w:lineRule="auto"/>
        <w:ind w:left="1440"/>
      </w:pPr>
      <w:r>
        <w:rPr>
          <w:b/>
        </w:rPr>
        <w:t>Algorithms.</w:t>
      </w:r>
      <w:r>
        <w:t xml:space="preserve"> The compiler algorithms (generalization, TLR, etc.)</w:t>
      </w:r>
    </w:p>
    <w:p w14:paraId="04B53FFF" w14:textId="77777777" w:rsidR="00F6176D" w:rsidRDefault="00F6176D" w:rsidP="00FB1F3C">
      <w:pPr>
        <w:pStyle w:val="ListParagraph"/>
        <w:numPr>
          <w:ilvl w:val="0"/>
          <w:numId w:val="11"/>
        </w:numPr>
        <w:spacing w:after="0" w:line="240" w:lineRule="auto"/>
        <w:ind w:left="1440"/>
      </w:pPr>
      <w:r>
        <w:rPr>
          <w:b/>
        </w:rPr>
        <w:t xml:space="preserve">Representations. </w:t>
      </w:r>
      <w:r>
        <w:t>The compiler data representations and core operations (TAST, AST, free variable collecting etc.)</w:t>
      </w:r>
    </w:p>
    <w:p w14:paraId="3864D0DC" w14:textId="77777777" w:rsidR="00F6176D" w:rsidRDefault="00F6176D" w:rsidP="00FB1F3C">
      <w:pPr>
        <w:pStyle w:val="ListParagraph"/>
        <w:numPr>
          <w:ilvl w:val="0"/>
          <w:numId w:val="11"/>
        </w:numPr>
        <w:spacing w:after="0" w:line="240" w:lineRule="auto"/>
        <w:ind w:left="1440"/>
      </w:pPr>
      <w:r>
        <w:rPr>
          <w:b/>
        </w:rPr>
        <w:t xml:space="preserve">Library Implementation. </w:t>
      </w:r>
      <w:r>
        <w:t>Low level F#/BCL library operations (creating set/Map/Dictionary/List/Tuple, looking up Set/Map/Dictionary etc.)</w:t>
      </w:r>
    </w:p>
    <w:p w14:paraId="0EAD5CBE" w14:textId="77777777" w:rsidR="00F6176D" w:rsidRDefault="00F6176D" w:rsidP="00FB1F3C">
      <w:pPr>
        <w:pStyle w:val="ListParagraph"/>
        <w:numPr>
          <w:ilvl w:val="0"/>
          <w:numId w:val="11"/>
        </w:numPr>
        <w:spacing w:after="0" w:line="240" w:lineRule="auto"/>
        <w:ind w:left="1440"/>
      </w:pPr>
      <w:r>
        <w:rPr>
          <w:b/>
        </w:rPr>
        <w:t xml:space="preserve">Code Gen. </w:t>
      </w:r>
      <w:r>
        <w:t>Low level F#/CLR operations (tailcalls, is-instance, castclass, GC, allocation, fetching static fields etc.)</w:t>
      </w:r>
    </w:p>
    <w:p w14:paraId="2BCBB02E" w14:textId="77777777" w:rsidR="00F6176D" w:rsidRPr="008B18F5" w:rsidRDefault="00F6176D" w:rsidP="00FB1F3C">
      <w:pPr>
        <w:pStyle w:val="ListParagraph"/>
        <w:numPr>
          <w:ilvl w:val="0"/>
          <w:numId w:val="11"/>
        </w:numPr>
        <w:spacing w:after="0" w:line="240" w:lineRule="auto"/>
        <w:ind w:left="1440"/>
      </w:pPr>
      <w:r>
        <w:rPr>
          <w:b/>
        </w:rPr>
        <w:t xml:space="preserve">Physical. </w:t>
      </w:r>
      <w:r>
        <w:t>X86 code, caches, branch predication, page faults etc.</w:t>
      </w:r>
    </w:p>
    <w:p w14:paraId="40328F4E" w14:textId="77777777" w:rsidR="00F6176D" w:rsidRDefault="00F6176D" w:rsidP="00F6176D">
      <w:pPr>
        <w:pStyle w:val="Heading2"/>
      </w:pPr>
      <w:bookmarkStart w:id="94" w:name="_Toc388370457"/>
      <w:r>
        <w:t>Primary Phases</w:t>
      </w:r>
      <w:bookmarkEnd w:id="94"/>
      <w:r>
        <w:t xml:space="preserve"> </w:t>
      </w:r>
    </w:p>
    <w:p w14:paraId="6EB07ED2" w14:textId="77777777" w:rsidR="00F6176D" w:rsidRDefault="00F6176D" w:rsidP="00F6176D">
      <w:r>
        <w:t xml:space="preserve">Results of analysis, Sept </w:t>
      </w:r>
      <w:r w:rsidR="008B18F5">
        <w:t>2009, (based on bootstrap compilation of FSharp.Compiler.dll):</w:t>
      </w:r>
    </w:p>
    <w:p w14:paraId="03FE362E" w14:textId="77777777" w:rsidR="00F6176D" w:rsidRDefault="00F6176D" w:rsidP="00F6176D">
      <w:pPr>
        <w:ind w:firstLine="720"/>
      </w:pPr>
      <w:r>
        <w:t xml:space="preserve">Parse Inputs </w:t>
      </w:r>
      <w:r>
        <w:tab/>
      </w:r>
      <w:r>
        <w:tab/>
        <w:t xml:space="preserve">  7%</w:t>
      </w:r>
    </w:p>
    <w:p w14:paraId="4A7127CD" w14:textId="77777777" w:rsidR="00F6176D" w:rsidRDefault="00F6176D" w:rsidP="00F6176D">
      <w:pPr>
        <w:ind w:left="720"/>
      </w:pPr>
      <w:r>
        <w:t>Typecheck</w:t>
      </w:r>
      <w:r>
        <w:tab/>
      </w:r>
      <w:r>
        <w:tab/>
        <w:t>30%</w:t>
      </w:r>
    </w:p>
    <w:p w14:paraId="7210B9F0" w14:textId="77777777" w:rsidR="00F6176D" w:rsidRDefault="00F6176D" w:rsidP="00F6176D">
      <w:pPr>
        <w:ind w:left="720"/>
      </w:pPr>
      <w:r>
        <w:t>Optimizations</w:t>
      </w:r>
      <w:r>
        <w:tab/>
      </w:r>
      <w:r>
        <w:tab/>
        <w:t>25%</w:t>
      </w:r>
    </w:p>
    <w:p w14:paraId="06BA1D8F" w14:textId="77777777" w:rsidR="00F6176D" w:rsidRDefault="00F6176D" w:rsidP="00F6176D">
      <w:pPr>
        <w:ind w:left="720"/>
      </w:pPr>
      <w:r>
        <w:t>TAST --&gt; ILX</w:t>
      </w:r>
      <w:r>
        <w:tab/>
      </w:r>
      <w:r>
        <w:tab/>
        <w:t>10%</w:t>
      </w:r>
    </w:p>
    <w:p w14:paraId="2D0CA3AF" w14:textId="77777777" w:rsidR="00F6176D" w:rsidRDefault="00F6176D" w:rsidP="00F6176D">
      <w:pPr>
        <w:ind w:left="720"/>
      </w:pPr>
      <w:r>
        <w:t>ILX --&gt; IL</w:t>
      </w:r>
      <w:r>
        <w:tab/>
      </w:r>
      <w:r>
        <w:tab/>
        <w:t xml:space="preserve">  4%</w:t>
      </w:r>
    </w:p>
    <w:p w14:paraId="58F034E8" w14:textId="77777777" w:rsidR="00F6176D" w:rsidRDefault="00F6176D" w:rsidP="00F6176D">
      <w:pPr>
        <w:ind w:left="720"/>
      </w:pPr>
      <w:r>
        <w:lastRenderedPageBreak/>
        <w:t>Write Binary</w:t>
      </w:r>
      <w:r>
        <w:tab/>
      </w:r>
      <w:r>
        <w:tab/>
        <w:t xml:space="preserve">  7%</w:t>
      </w:r>
    </w:p>
    <w:p w14:paraId="122A9B4D" w14:textId="77777777" w:rsidR="00F6176D" w:rsidRDefault="00F6176D" w:rsidP="00F6176D">
      <w:pPr>
        <w:ind w:left="720"/>
      </w:pPr>
      <w:r>
        <w:t>Write PDB</w:t>
      </w:r>
      <w:r>
        <w:tab/>
      </w:r>
      <w:r>
        <w:tab/>
        <w:t>17%</w:t>
      </w:r>
    </w:p>
    <w:p w14:paraId="0794857C" w14:textId="77777777" w:rsidR="00F6176D" w:rsidRDefault="00F6176D" w:rsidP="008B18F5">
      <w:pPr>
        <w:pStyle w:val="Heading2"/>
      </w:pPr>
      <w:bookmarkStart w:id="95" w:name="_Toc388370458"/>
      <w:r>
        <w:t>Parsing/Lexing phase</w:t>
      </w:r>
      <w:bookmarkEnd w:id="95"/>
    </w:p>
    <w:p w14:paraId="67D19579" w14:textId="77777777" w:rsidR="00F6176D" w:rsidRPr="00F6176D" w:rsidRDefault="00F6176D" w:rsidP="00F6176D">
      <w:r w:rsidRPr="00F6176D">
        <w:t>Most the time here is spent in the lex filter</w:t>
      </w:r>
    </w:p>
    <w:p w14:paraId="6E604255" w14:textId="77777777" w:rsidR="006343BB" w:rsidRDefault="00F6176D">
      <w:pPr>
        <w:pStyle w:val="Heading2"/>
        <w:rPr>
          <w:b w:val="0"/>
        </w:rPr>
      </w:pPr>
      <w:bookmarkStart w:id="96" w:name="_Toc388370459"/>
      <w:r>
        <w:t>Typecheck phase</w:t>
      </w:r>
      <w:bookmarkEnd w:id="96"/>
    </w:p>
    <w:p w14:paraId="7DDDAEFC" w14:textId="77777777" w:rsidR="006343BB" w:rsidRDefault="00F6176D">
      <w:pPr>
        <w:pStyle w:val="Heading3"/>
      </w:pPr>
      <w:bookmarkStart w:id="97" w:name="_Toc388370460"/>
      <w:r>
        <w:t>Typecheck phase - algorithmic aspects</w:t>
      </w:r>
      <w:bookmarkEnd w:id="97"/>
    </w:p>
    <w:p w14:paraId="3C8F0058" w14:textId="77777777" w:rsidR="00F6176D" w:rsidRDefault="00F6176D" w:rsidP="00F6176D">
      <w:pPr>
        <w:spacing w:after="0" w:line="240" w:lineRule="auto"/>
      </w:pPr>
      <w:r w:rsidRPr="00F6176D">
        <w:rPr>
          <w:b/>
        </w:rPr>
        <w:t>Opening modules</w:t>
      </w:r>
      <w:r>
        <w:t>: Opening a module adds the symbols for the module to various environment tables</w:t>
      </w:r>
    </w:p>
    <w:p w14:paraId="550D011D" w14:textId="77777777" w:rsidR="00F6176D" w:rsidRDefault="00F6176D" w:rsidP="00030EB4">
      <w:pPr>
        <w:rPr>
          <w:rFonts w:ascii="Tahoma" w:eastAsia="Times New Roman" w:hAnsi="Tahoma" w:cs="Tahoma"/>
          <w:b/>
          <w:bCs/>
          <w:sz w:val="16"/>
          <w:szCs w:val="16"/>
          <w:lang w:eastAsia="en-GB"/>
        </w:rPr>
      </w:pPr>
    </w:p>
    <w:p w14:paraId="6EF0AADF" w14:textId="77777777" w:rsidR="00F6176D" w:rsidRPr="00F6176D" w:rsidRDefault="00F6176D" w:rsidP="00F6176D">
      <w:pPr>
        <w:spacing w:after="0" w:line="240" w:lineRule="auto"/>
        <w:rPr>
          <w:b/>
        </w:rPr>
      </w:pPr>
      <w:r w:rsidRPr="00F6176D">
        <w:rPr>
          <w:b/>
        </w:rPr>
        <w:t>Computing ungeneralizable type variables:</w:t>
      </w:r>
    </w:p>
    <w:p w14:paraId="21D81816" w14:textId="77777777" w:rsidR="00F6176D" w:rsidRDefault="00F6176D" w:rsidP="00F6176D"/>
    <w:p w14:paraId="7A20CD32" w14:textId="77777777" w:rsidR="006343BB" w:rsidRDefault="00F6176D">
      <w:r>
        <w:t>Each “let” bindings triggers a call to ComputeUngeneralizeableTypeVariables</w:t>
      </w:r>
    </w:p>
    <w:p w14:paraId="576CE2C3" w14:textId="77777777" w:rsidR="00901BBF" w:rsidRDefault="00F6176D" w:rsidP="00F6176D">
      <w:pPr>
        <w:spacing w:after="0" w:line="240" w:lineRule="auto"/>
      </w:pPr>
      <w:r w:rsidRPr="00F6176D">
        <w:rPr>
          <w:b/>
        </w:rPr>
        <w:t>Checking Method Applications and Resolving Method Overloading</w:t>
      </w:r>
      <w:r>
        <w:t>:</w:t>
      </w:r>
    </w:p>
    <w:p w14:paraId="07442664" w14:textId="77777777" w:rsidR="006343BB" w:rsidRDefault="006343BB">
      <w:pPr>
        <w:spacing w:after="0" w:line="240" w:lineRule="auto"/>
      </w:pPr>
    </w:p>
    <w:p w14:paraId="5C816BBF" w14:textId="77777777" w:rsidR="006343BB" w:rsidRDefault="00F6176D">
      <w:pPr>
        <w:rPr>
          <w:rFonts w:asciiTheme="minorHAnsi" w:hAnsiTheme="minorHAnsi"/>
          <w:sz w:val="22"/>
        </w:rPr>
      </w:pPr>
      <w:r>
        <w:t xml:space="preserve">See </w:t>
      </w:r>
      <w:r w:rsidR="00030EB4">
        <w:t>TcMethodApplication</w:t>
      </w:r>
    </w:p>
    <w:p w14:paraId="6C0F58AC" w14:textId="77777777" w:rsidR="00901BBF" w:rsidRPr="00F6176D" w:rsidRDefault="00F6176D" w:rsidP="00F6176D">
      <w:pPr>
        <w:spacing w:after="0" w:line="240" w:lineRule="auto"/>
        <w:rPr>
          <w:b/>
        </w:rPr>
      </w:pPr>
      <w:r w:rsidRPr="00F6176D">
        <w:rPr>
          <w:b/>
        </w:rPr>
        <w:t>Resolving names for the dot-notation for generic types and other lookup cases which we do not cache</w:t>
      </w:r>
    </w:p>
    <w:p w14:paraId="23C9B9F8" w14:textId="77777777" w:rsidR="006343BB" w:rsidRDefault="006343BB">
      <w:pPr>
        <w:spacing w:after="0" w:line="240" w:lineRule="auto"/>
      </w:pPr>
    </w:p>
    <w:p w14:paraId="0CF01FC3" w14:textId="77777777" w:rsidR="00F6176D" w:rsidRDefault="00F6176D" w:rsidP="00F6176D">
      <w:r>
        <w:t>We use various caches to amortize the cost of looking up names such as “obj.Property”. At the moment these caches are only used when the type being analyzed is precisely a TType_app(tcref,[]) node. This means we are recomputing the lookups often for other cases.</w:t>
      </w:r>
    </w:p>
    <w:p w14:paraId="72FF25F2" w14:textId="77777777" w:rsidR="00F6176D" w:rsidRDefault="00F6176D" w:rsidP="00F6176D">
      <w:pPr>
        <w:rPr>
          <w:rFonts w:ascii="Tahoma" w:eastAsia="Times New Roman" w:hAnsi="Tahoma" w:cs="Tahoma"/>
          <w:b/>
          <w:bCs/>
          <w:sz w:val="16"/>
          <w:szCs w:val="16"/>
          <w:lang w:eastAsia="en-GB"/>
        </w:rPr>
      </w:pPr>
      <w:r>
        <w:t>We should be able to amortize these costs for other lookups, notably on closed types when no backtracking is going on (the normal case)</w:t>
      </w:r>
    </w:p>
    <w:p w14:paraId="415FB843" w14:textId="77777777" w:rsidR="006343BB" w:rsidRDefault="00F6176D">
      <w:pPr>
        <w:pStyle w:val="Heading3"/>
      </w:pPr>
      <w:bookmarkStart w:id="98" w:name="_Toc388370461"/>
      <w:r w:rsidRPr="00F6176D">
        <w:t>Typecheck phase - representation aspects</w:t>
      </w:r>
      <w:bookmarkStart w:id="99" w:name="_Toc256587053"/>
      <w:bookmarkStart w:id="100" w:name="_Toc266534408"/>
      <w:bookmarkEnd w:id="98"/>
      <w:bookmarkEnd w:id="99"/>
      <w:bookmarkEnd w:id="100"/>
    </w:p>
    <w:p w14:paraId="102CCC37" w14:textId="77777777" w:rsidR="00F6176D" w:rsidRDefault="00F6176D" w:rsidP="008B18F5">
      <w:pPr>
        <w:spacing w:after="0" w:line="240" w:lineRule="auto"/>
        <w:rPr>
          <w:b/>
        </w:rPr>
      </w:pPr>
      <w:r w:rsidRPr="00F6176D">
        <w:rPr>
          <w:b/>
        </w:rPr>
        <w:t>Collecting free variables</w:t>
      </w:r>
    </w:p>
    <w:p w14:paraId="21A326B6" w14:textId="77777777" w:rsidR="00901BBF" w:rsidRPr="008B18F5" w:rsidRDefault="00901BBF" w:rsidP="008B18F5">
      <w:pPr>
        <w:spacing w:after="0" w:line="240" w:lineRule="auto"/>
        <w:rPr>
          <w:b/>
        </w:rPr>
      </w:pPr>
    </w:p>
    <w:p w14:paraId="0B10C799" w14:textId="77777777" w:rsidR="008B18F5" w:rsidRPr="008B18F5" w:rsidRDefault="00F6176D" w:rsidP="008B18F5">
      <w:r>
        <w:t xml:space="preserve">Free variables are collected for various purposes, e.g. generalization and checking “escape” conditions </w:t>
      </w:r>
    </w:p>
    <w:p w14:paraId="1DC5E3E5" w14:textId="77777777" w:rsidR="00901BBF" w:rsidRPr="001617EE" w:rsidRDefault="00F6176D" w:rsidP="00F6176D">
      <w:pPr>
        <w:spacing w:after="0" w:line="240" w:lineRule="auto"/>
      </w:pPr>
      <w:r w:rsidRPr="00F6176D">
        <w:rPr>
          <w:b/>
        </w:rPr>
        <w:t>Expanding type abbreviations</w:t>
      </w:r>
    </w:p>
    <w:p w14:paraId="4BC47B38" w14:textId="77777777" w:rsidR="006343BB" w:rsidRDefault="006343BB">
      <w:pPr>
        <w:spacing w:after="0" w:line="240" w:lineRule="auto"/>
      </w:pPr>
    </w:p>
    <w:p w14:paraId="4BB7E192" w14:textId="77777777" w:rsidR="00F6176D" w:rsidRDefault="00F6176D" w:rsidP="00F6176D">
      <w:r>
        <w:t>We maintain type abbreviations in the TAST trees and repeatedly re-expand them as we traverse the type nodes. This appears as a significant cost, though I don’t know how to amortize this as yet</w:t>
      </w:r>
    </w:p>
    <w:p w14:paraId="685569CA" w14:textId="77777777" w:rsidR="00F6176D" w:rsidRDefault="00F6176D" w:rsidP="008B18F5"/>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9814"/>
        <w:gridCol w:w="1998"/>
        <w:gridCol w:w="2027"/>
        <w:gridCol w:w="2291"/>
        <w:gridCol w:w="2319"/>
      </w:tblGrid>
      <w:tr w:rsidR="00F6176D" w14:paraId="7E3A702D" w14:textId="77777777"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2FC85CBA"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349A0617"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13E874E1"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57D88B04"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295A09E5"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14:paraId="3AD3C50D" w14:textId="77777777"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6860"/>
            </w:tblGrid>
            <w:tr w:rsidR="00F6176D" w14:paraId="30F13EF0" w14:textId="77777777">
              <w:tc>
                <w:tcPr>
                  <w:tcW w:w="0" w:type="auto"/>
                  <w:shd w:val="clear" w:color="auto" w:fill="FFFFFF"/>
                  <w:tcMar>
                    <w:top w:w="0" w:type="dxa"/>
                    <w:left w:w="0" w:type="dxa"/>
                    <w:bottom w:w="0" w:type="dxa"/>
                    <w:right w:w="0" w:type="dxa"/>
                  </w:tcMar>
                  <w:vAlign w:val="center"/>
                  <w:hideMark/>
                </w:tcPr>
                <w:p w14:paraId="22EE7452"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Tastops.apply_tycon_abbrev(class Tast/typ,class Tast/Entity,class FSharpList`1&lt;class Tast/typ&gt;)</w:t>
                  </w:r>
                </w:p>
              </w:tc>
            </w:tr>
          </w:tbl>
          <w:p w14:paraId="32084C2A" w14:textId="77777777"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35EABF9"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266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F81239"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4DFF957"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F6D2FE9"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0.10</w:t>
            </w:r>
          </w:p>
        </w:tc>
      </w:tr>
    </w:tbl>
    <w:p w14:paraId="693B6188" w14:textId="77777777" w:rsidR="00F6176D" w:rsidRDefault="00F6176D" w:rsidP="00F6176D">
      <w:pPr>
        <w:rPr>
          <w:rFonts w:ascii="Tahoma" w:eastAsia="Times New Roman" w:hAnsi="Tahoma" w:cs="Tahoma"/>
          <w:b/>
          <w:bCs/>
          <w:sz w:val="16"/>
          <w:szCs w:val="16"/>
          <w:lang w:eastAsia="en-GB"/>
        </w:rPr>
      </w:pPr>
    </w:p>
    <w:p w14:paraId="26198822" w14:textId="77777777" w:rsidR="006343BB" w:rsidRDefault="00F6176D">
      <w:pPr>
        <w:pStyle w:val="Heading3"/>
      </w:pPr>
      <w:bookmarkStart w:id="101" w:name="_Toc388370462"/>
      <w:r>
        <w:lastRenderedPageBreak/>
        <w:t>Typecheck phase – low level and CLR costs</w:t>
      </w:r>
      <w:bookmarkEnd w:id="101"/>
    </w:p>
    <w:p w14:paraId="3C883F24" w14:textId="77777777" w:rsidR="00901BBF" w:rsidRPr="00F6176D" w:rsidRDefault="00F6176D" w:rsidP="00F6176D">
      <w:pPr>
        <w:spacing w:after="0" w:line="240" w:lineRule="auto"/>
        <w:rPr>
          <w:b/>
        </w:rPr>
      </w:pPr>
      <w:r w:rsidRPr="00F6176D">
        <w:rPr>
          <w:b/>
        </w:rPr>
        <w:t>Building sets and maps</w:t>
      </w:r>
    </w:p>
    <w:p w14:paraId="51EB2A29" w14:textId="77777777" w:rsidR="006343BB" w:rsidRDefault="006343BB">
      <w:pPr>
        <w:spacing w:after="0" w:line="240" w:lineRule="auto"/>
      </w:pPr>
    </w:p>
    <w:p w14:paraId="45BD37D1" w14:textId="77777777" w:rsidR="00F6176D" w:rsidRDefault="00F6176D" w:rsidP="00F6176D">
      <w:r>
        <w:t xml:space="preserve">Sets are used when collecting free variables, Maps are used for the “environments” </w:t>
      </w:r>
    </w:p>
    <w:p w14:paraId="07132D5D" w14:textId="77777777" w:rsidR="00901BBF" w:rsidRPr="00F6176D" w:rsidRDefault="00F6176D" w:rsidP="00F6176D">
      <w:pPr>
        <w:spacing w:after="0" w:line="240" w:lineRule="auto"/>
        <w:rPr>
          <w:b/>
        </w:rPr>
      </w:pPr>
      <w:r w:rsidRPr="00F6176D">
        <w:rPr>
          <w:b/>
        </w:rPr>
        <w:t xml:space="preserve">Allocating and Garbage Collecting </w:t>
      </w:r>
    </w:p>
    <w:p w14:paraId="05BFF380" w14:textId="77777777" w:rsidR="006343BB" w:rsidRDefault="006343BB">
      <w:pPr>
        <w:spacing w:after="0" w:line="240" w:lineRule="auto"/>
      </w:pPr>
    </w:p>
    <w:p w14:paraId="2FED1725" w14:textId="77777777" w:rsidR="00F6176D" w:rsidRDefault="00F6176D" w:rsidP="00F6176D">
      <w:r>
        <w:t>e.g. typical manifestation:</w:t>
      </w:r>
    </w:p>
    <w:p w14:paraId="359DAF46"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34"/>
        <w:gridCol w:w="1409"/>
        <w:gridCol w:w="1429"/>
        <w:gridCol w:w="1615"/>
        <w:gridCol w:w="1635"/>
      </w:tblGrid>
      <w:tr w:rsidR="00F6176D" w14:paraId="2B55F6AA" w14:textId="77777777"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7D59D92F"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7AEDC839"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0F271F22"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6AE20888"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7C6E378C"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14:paraId="403EDFDE" w14:textId="77777777"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774"/>
            </w:tblGrid>
            <w:tr w:rsidR="00F6176D" w14:paraId="2B22BE6F" w14:textId="77777777">
              <w:tc>
                <w:tcPr>
                  <w:tcW w:w="0" w:type="auto"/>
                  <w:shd w:val="clear" w:color="auto" w:fill="FFFFFF"/>
                  <w:tcMar>
                    <w:top w:w="0" w:type="dxa"/>
                    <w:left w:w="0" w:type="dxa"/>
                    <w:bottom w:w="0" w:type="dxa"/>
                    <w:right w:w="0" w:type="dxa"/>
                  </w:tcMar>
                  <w:vAlign w:val="center"/>
                  <w:hideMark/>
                </w:tcPr>
                <w:p w14:paraId="1BE49487"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Alloc(unsigned int,int,int)</w:t>
                  </w:r>
                </w:p>
              </w:tc>
            </w:tr>
          </w:tbl>
          <w:p w14:paraId="6EF0756C" w14:textId="77777777"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9D5ACEB"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984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577070"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68153F2"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12.70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7E7442"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0.01</w:t>
            </w:r>
          </w:p>
        </w:tc>
      </w:tr>
    </w:tbl>
    <w:p w14:paraId="471F23F6" w14:textId="77777777" w:rsidR="00F6176D" w:rsidRDefault="00F6176D"/>
    <w:p w14:paraId="10B365D1" w14:textId="77777777" w:rsidR="00F6176D" w:rsidRDefault="00F6176D" w:rsidP="00F6176D">
      <w:r>
        <w:t>Of which this much is contributed by triggered GCs of generation #1:</w:t>
      </w:r>
    </w:p>
    <w:p w14:paraId="4D55C769"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 xml:space="preserve">Functions that were called by WKS::GCHeap::SuspendEE(enum GCHeap::SUSPEND_REASON) </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73"/>
        <w:gridCol w:w="1409"/>
        <w:gridCol w:w="1429"/>
        <w:gridCol w:w="1615"/>
        <w:gridCol w:w="1635"/>
      </w:tblGrid>
      <w:tr w:rsidR="00F6176D" w14:paraId="584EEB5D" w14:textId="77777777"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6ECFE1BB"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3813B3ED"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66EA61A3"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48B0A28D"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14:paraId="3B58CA1F"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14:paraId="77554026" w14:textId="77777777"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813"/>
            </w:tblGrid>
            <w:tr w:rsidR="00F6176D" w14:paraId="6008274F" w14:textId="77777777">
              <w:tc>
                <w:tcPr>
                  <w:tcW w:w="0" w:type="auto"/>
                  <w:shd w:val="clear" w:color="auto" w:fill="FFFFFF"/>
                  <w:tcMar>
                    <w:top w:w="0" w:type="dxa"/>
                    <w:left w:w="0" w:type="dxa"/>
                    <w:bottom w:w="0" w:type="dxa"/>
                    <w:right w:w="0" w:type="dxa"/>
                  </w:tcMar>
                  <w:vAlign w:val="center"/>
                  <w:hideMark/>
                </w:tcPr>
                <w:p w14:paraId="66A84266"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WKS::gc_heap::gc1(void)</w:t>
                  </w:r>
                </w:p>
              </w:tc>
            </w:tr>
          </w:tbl>
          <w:p w14:paraId="33D8DCE3" w14:textId="77777777"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19ECC7B"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747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174041"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08F8F1"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9.64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2433501" w14:textId="77777777"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bl>
    <w:p w14:paraId="1C8AFB60" w14:textId="77777777" w:rsidR="00F6176D" w:rsidRDefault="00F6176D" w:rsidP="00F6176D">
      <w:r>
        <w:t>And these callsites are indications of allocation hot points:</w:t>
      </w:r>
    </w:p>
    <w:p w14:paraId="1ADA583C"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 xml:space="preserve">Functions that called FastAllocateObject(class MethodTable *) </w:t>
      </w:r>
    </w:p>
    <w:p w14:paraId="4577BEC7" w14:textId="77777777" w:rsidR="00F6176D" w:rsidRDefault="00F6176D" w:rsidP="00F6176D"/>
    <w:p w14:paraId="1DDEAEFD" w14:textId="77777777" w:rsidR="00F6176D" w:rsidRPr="00F6176D" w:rsidRDefault="00F6176D" w:rsidP="00F6176D">
      <w:pPr>
        <w:spacing w:after="0" w:line="240" w:lineRule="auto"/>
        <w:rPr>
          <w:b/>
        </w:rPr>
      </w:pPr>
      <w:r w:rsidRPr="00F6176D">
        <w:rPr>
          <w:b/>
        </w:rPr>
        <w:t>Write Barriers</w:t>
      </w:r>
    </w:p>
    <w:p w14:paraId="02EBD976" w14:textId="77777777" w:rsidR="00F6176D" w:rsidRDefault="00F6176D" w:rsidP="00F6176D">
      <w:pPr>
        <w:ind w:left="1440"/>
      </w:pPr>
    </w:p>
    <w:p w14:paraId="2D02242A" w14:textId="77777777" w:rsidR="00F6176D" w:rsidRDefault="00F6176D" w:rsidP="00F6176D">
      <w:r>
        <w:t>The CLR calls a write barrier helper when allocating common objects such as tuples and Set nodes, e.g. typical manifestation:</w:t>
      </w:r>
    </w:p>
    <w:p w14:paraId="46321DC0" w14:textId="77777777" w:rsidR="00F6176D" w:rsidRDefault="00F6176D"/>
    <w:p w14:paraId="0BAC2BF7" w14:textId="77777777" w:rsidR="00F6176D" w:rsidRDefault="00F6176D" w:rsidP="00F6176D">
      <w:pPr>
        <w:spacing w:after="0" w:line="240" w:lineRule="auto"/>
        <w:rPr>
          <w:b/>
        </w:rPr>
      </w:pPr>
      <w:r w:rsidRPr="00F6176D">
        <w:rPr>
          <w:b/>
        </w:rPr>
        <w:t>Comparing strings (when looking up Namemap’s)</w:t>
      </w:r>
      <w:r>
        <w:rPr>
          <w:b/>
        </w:rPr>
        <w:t xml:space="preserve">, </w:t>
      </w:r>
    </w:p>
    <w:p w14:paraId="671F54B5" w14:textId="77777777" w:rsidR="00F6176D" w:rsidRDefault="00F6176D" w:rsidP="00F6176D">
      <w:pPr>
        <w:spacing w:after="0" w:line="240" w:lineRule="auto"/>
        <w:rPr>
          <w:b/>
        </w:rPr>
      </w:pPr>
    </w:p>
    <w:p w14:paraId="38018383" w14:textId="77777777" w:rsidR="00F6176D" w:rsidRPr="00F6176D" w:rsidRDefault="00F6176D" w:rsidP="00F6176D">
      <w:pPr>
        <w:spacing w:after="0" w:line="240" w:lineRule="auto"/>
        <w:rPr>
          <w:b/>
        </w:rPr>
      </w:pPr>
      <w:r>
        <w:t>e.g. typical manifestation:</w:t>
      </w:r>
    </w:p>
    <w:p w14:paraId="2D1F17AD" w14:textId="77777777" w:rsidR="00F6176D" w:rsidRDefault="00F6176D" w:rsidP="008B18F5"/>
    <w:p w14:paraId="1CDC0E95" w14:textId="77777777" w:rsidR="006343BB" w:rsidRDefault="006343BB"/>
    <w:p w14:paraId="41282F96" w14:textId="77777777" w:rsidR="00901BBF" w:rsidRPr="00F6176D" w:rsidRDefault="00F6176D" w:rsidP="00F6176D">
      <w:pPr>
        <w:spacing w:after="0" w:line="240" w:lineRule="auto"/>
        <w:rPr>
          <w:b/>
        </w:rPr>
      </w:pPr>
      <w:r w:rsidRPr="00F6176D">
        <w:rPr>
          <w:b/>
        </w:rPr>
        <w:t>Fetching the “empty list” object</w:t>
      </w:r>
    </w:p>
    <w:p w14:paraId="3DB675F1" w14:textId="77777777" w:rsidR="006343BB" w:rsidRDefault="006343BB">
      <w:pPr>
        <w:spacing w:after="0" w:line="240" w:lineRule="auto"/>
      </w:pPr>
    </w:p>
    <w:p w14:paraId="1BD78056" w14:textId="77777777" w:rsidR="006343BB" w:rsidRDefault="00F6176D">
      <w:r>
        <w:t>The empty list is stored in a static field in the List&lt;T&gt; class. Simply fetching this object from appropriate tables takes considerable time:</w:t>
      </w:r>
    </w:p>
    <w:p w14:paraId="3563184B"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p w14:paraId="35A7BFCD" w14:textId="77777777" w:rsidR="006343BB" w:rsidRDefault="00F6176D">
      <w:pPr>
        <w:rPr>
          <w:lang w:eastAsia="en-GB"/>
        </w:rPr>
      </w:pPr>
      <w:r>
        <w:rPr>
          <w:lang w:eastAsia="en-GB"/>
        </w:rPr>
        <w:t>Most of this stems from calls to “map”. Surprisingly looking up the static field often ends up making non-trivial calls – this reflects the CLR implementation of static field access, but it is surprising to see some of the C++ functions on the list below:</w:t>
      </w:r>
    </w:p>
    <w:p w14:paraId="7F75EB0B"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 xml:space="preserve">Functions that were called by FSharpList`1.get_Empty() </w:t>
      </w:r>
    </w:p>
    <w:p w14:paraId="69C70173" w14:textId="77777777" w:rsidR="00F6176D" w:rsidRDefault="00F6176D" w:rsidP="008B18F5">
      <w:pPr>
        <w:pStyle w:val="Heading2"/>
      </w:pPr>
      <w:bookmarkStart w:id="102" w:name="_Toc388370463"/>
      <w:r>
        <w:lastRenderedPageBreak/>
        <w:t xml:space="preserve">TAST </w:t>
      </w:r>
      <w:r>
        <w:sym w:font="Wingdings" w:char="00E0"/>
      </w:r>
      <w:r>
        <w:t xml:space="preserve"> ILX phase</w:t>
      </w:r>
      <w:bookmarkEnd w:id="102"/>
    </w:p>
    <w:p w14:paraId="128F8DBE" w14:textId="77777777" w:rsidR="008B18F5" w:rsidRDefault="00F6176D" w:rsidP="008B18F5">
      <w:pPr>
        <w:spacing w:after="0" w:line="240" w:lineRule="auto"/>
        <w:rPr>
          <w:b/>
        </w:rPr>
      </w:pPr>
      <w:r w:rsidRPr="008B18F5">
        <w:rPr>
          <w:b/>
        </w:rPr>
        <w:t>Building the structured ILX “code” object from the linear sequence of instructions</w:t>
      </w:r>
      <w:r w:rsidR="008B18F5">
        <w:rPr>
          <w:b/>
        </w:rPr>
        <w:t>.</w:t>
      </w:r>
      <w:r w:rsidRPr="008B18F5">
        <w:rPr>
          <w:b/>
        </w:rPr>
        <w:t xml:space="preserve"> </w:t>
      </w:r>
    </w:p>
    <w:p w14:paraId="283D7A42" w14:textId="77777777" w:rsidR="008B18F5" w:rsidRDefault="008B18F5" w:rsidP="008B18F5">
      <w:pPr>
        <w:spacing w:after="0" w:line="240" w:lineRule="auto"/>
        <w:rPr>
          <w:b/>
        </w:rPr>
      </w:pPr>
    </w:p>
    <w:p w14:paraId="5987ED59" w14:textId="77777777" w:rsidR="00F6176D" w:rsidRPr="001617EE" w:rsidRDefault="008B18F5" w:rsidP="008B18F5">
      <w:r>
        <w:t>This t</w:t>
      </w:r>
      <w:r w:rsidR="00F6176D" w:rsidRPr="008B18F5">
        <w:t xml:space="preserve">akes nontrivial time. </w:t>
      </w:r>
      <w:r>
        <w:t xml:space="preserve">It is likely the entire ILX -&gt; IL phase can be removed in favour of localized transformations on the instructions as we emit them in ILXGEN.  </w:t>
      </w:r>
      <w:r w:rsidRPr="008B18F5">
        <w:t>Alternatively ILXGEN could emit a structured “code” object directly</w:t>
      </w:r>
    </w:p>
    <w:p w14:paraId="4EA95216"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p w14:paraId="50BEFF44" w14:textId="77777777" w:rsidR="006343BB" w:rsidRDefault="006343BB"/>
    <w:p w14:paraId="4A53B569" w14:textId="77777777" w:rsidR="008B18F5" w:rsidRPr="008B18F5" w:rsidRDefault="008B18F5" w:rsidP="008B18F5">
      <w:pPr>
        <w:spacing w:after="0" w:line="240" w:lineRule="auto"/>
        <w:rPr>
          <w:b/>
        </w:rPr>
      </w:pPr>
      <w:r w:rsidRPr="008B18F5">
        <w:rPr>
          <w:b/>
        </w:rPr>
        <w:t>Keeping track of the IL stack</w:t>
      </w:r>
    </w:p>
    <w:p w14:paraId="08635198" w14:textId="77777777" w:rsidR="008B18F5" w:rsidRDefault="008B18F5" w:rsidP="008B18F5">
      <w:pPr>
        <w:spacing w:after="0" w:line="240" w:lineRule="auto"/>
      </w:pPr>
    </w:p>
    <w:p w14:paraId="653DDC87" w14:textId="77777777" w:rsidR="00901BBF" w:rsidRDefault="00F6176D" w:rsidP="008B18F5">
      <w:pPr>
        <w:spacing w:after="0" w:line="240" w:lineRule="auto"/>
      </w:pPr>
      <w:r>
        <w:t>There is a lot of garbage generated in this phase, largely to keep track of the types on the IL stack in case we need to flush them. This is a bit unfortunate since it is needed very rarely</w:t>
      </w:r>
      <w:r w:rsidR="008B18F5">
        <w:t>.</w:t>
      </w:r>
    </w:p>
    <w:p w14:paraId="11421C9C" w14:textId="77777777" w:rsidR="00901BBF" w:rsidRDefault="00901BBF" w:rsidP="008B18F5">
      <w:pPr>
        <w:spacing w:after="0" w:line="240" w:lineRule="auto"/>
      </w:pPr>
    </w:p>
    <w:p w14:paraId="30503FED" w14:textId="77777777" w:rsidR="00F6176D" w:rsidRDefault="00F6176D" w:rsidP="008B18F5">
      <w:pPr>
        <w:spacing w:after="0" w:line="240" w:lineRule="auto"/>
      </w:pPr>
      <w:r>
        <w:t>Using a Map to store the storage for values may be sub-optimal – a hash table may be better</w:t>
      </w:r>
      <w:r w:rsidR="008B18F5">
        <w:t xml:space="preserve">, </w:t>
      </w:r>
      <w:r>
        <w:t>e.g. creating the maps is 4%</w:t>
      </w:r>
    </w:p>
    <w:p w14:paraId="11B123DE" w14:textId="77777777" w:rsidR="00F6176D" w:rsidRDefault="00F6176D" w:rsidP="00F6176D"/>
    <w:p w14:paraId="53B9BB09"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p w14:paraId="17493BBD" w14:textId="77777777" w:rsidR="00F6176D" w:rsidRDefault="00F6176D" w:rsidP="00F6176D">
      <w:pPr>
        <w:rPr>
          <w:rFonts w:ascii="Tahoma" w:eastAsia="Times New Roman" w:hAnsi="Tahoma" w:cs="Tahoma"/>
          <w:b/>
          <w:bCs/>
          <w:sz w:val="16"/>
          <w:szCs w:val="16"/>
          <w:lang w:eastAsia="en-GB"/>
        </w:rPr>
      </w:pPr>
    </w:p>
    <w:p w14:paraId="6F85719D" w14:textId="77777777" w:rsidR="00F6176D" w:rsidRDefault="00F6176D" w:rsidP="00F6176D">
      <w:r>
        <w:t>And looking them up is 2.5%</w:t>
      </w:r>
    </w:p>
    <w:p w14:paraId="6D647776"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p w14:paraId="4247EB91" w14:textId="77777777" w:rsidR="00F6176D" w:rsidRDefault="00F6176D" w:rsidP="00F6176D">
      <w:pPr>
        <w:rPr>
          <w:rFonts w:ascii="Tahoma" w:eastAsia="Times New Roman" w:hAnsi="Tahoma" w:cs="Tahoma"/>
          <w:b/>
          <w:bCs/>
          <w:sz w:val="16"/>
          <w:szCs w:val="16"/>
          <w:lang w:eastAsia="en-GB"/>
        </w:rPr>
      </w:pPr>
    </w:p>
    <w:p w14:paraId="5C2503B3" w14:textId="77777777" w:rsidR="00F6176D" w:rsidRDefault="00F6176D"/>
    <w:p w14:paraId="130BC4B2" w14:textId="77777777" w:rsidR="00F6176D" w:rsidRPr="008B18F5" w:rsidRDefault="00F6176D" w:rsidP="008B18F5">
      <w:pPr>
        <w:spacing w:after="0" w:line="240" w:lineRule="auto"/>
        <w:rPr>
          <w:b/>
        </w:rPr>
      </w:pPr>
      <w:r w:rsidRPr="008B18F5">
        <w:rPr>
          <w:b/>
        </w:rPr>
        <w:t>Generating Ab</w:t>
      </w:r>
      <w:r w:rsidR="008B18F5" w:rsidRPr="008B18F5">
        <w:rPr>
          <w:b/>
        </w:rPr>
        <w:t>stract IL types from TAST types</w:t>
      </w:r>
    </w:p>
    <w:p w14:paraId="45858BE6" w14:textId="77777777" w:rsidR="00F6176D" w:rsidRDefault="00F6176D" w:rsidP="008B18F5">
      <w:pPr>
        <w:pStyle w:val="ListParagraph"/>
        <w:numPr>
          <w:ilvl w:val="0"/>
          <w:numId w:val="0"/>
        </w:numPr>
        <w:ind w:left="1437"/>
      </w:pPr>
    </w:p>
    <w:p w14:paraId="2F54C8FA" w14:textId="77777777" w:rsidR="00F6176D" w:rsidRPr="008B18F5" w:rsidRDefault="00F6176D" w:rsidP="008B18F5">
      <w:r>
        <w:t>It feels like it should be possible to amortize this cost most of the time</w:t>
      </w:r>
    </w:p>
    <w:p w14:paraId="62AEF12A" w14:textId="77777777"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p w14:paraId="6C66C9FF" w14:textId="77777777" w:rsidR="00F6176D" w:rsidRDefault="00F6176D" w:rsidP="008B18F5">
      <w:pPr>
        <w:pStyle w:val="Heading2"/>
      </w:pPr>
      <w:bookmarkStart w:id="103" w:name="_Toc388370464"/>
      <w:r>
        <w:t xml:space="preserve">ILX </w:t>
      </w:r>
      <w:r>
        <w:sym w:font="Wingdings" w:char="00E0"/>
      </w:r>
      <w:r>
        <w:t xml:space="preserve"> IL phase</w:t>
      </w:r>
      <w:bookmarkEnd w:id="103"/>
    </w:p>
    <w:p w14:paraId="3E603180" w14:textId="77777777" w:rsidR="00F6176D" w:rsidRDefault="00F6176D" w:rsidP="008B18F5">
      <w:pPr>
        <w:pStyle w:val="Heading2"/>
      </w:pPr>
      <w:bookmarkStart w:id="104" w:name="_Toc388370465"/>
      <w:r>
        <w:t>Write Binary phase</w:t>
      </w:r>
      <w:bookmarkEnd w:id="104"/>
    </w:p>
    <w:p w14:paraId="0B57CAB4" w14:textId="77777777" w:rsidR="00F6176D" w:rsidRDefault="00F6176D" w:rsidP="008B18F5">
      <w:pPr>
        <w:pStyle w:val="Heading3"/>
      </w:pPr>
      <w:bookmarkStart w:id="105" w:name="_Toc388370466"/>
      <w:r>
        <w:t>Write PDB</w:t>
      </w:r>
      <w:bookmarkEnd w:id="105"/>
      <w:r>
        <w:t xml:space="preserve"> </w:t>
      </w:r>
    </w:p>
    <w:p w14:paraId="42080EA4" w14:textId="77777777" w:rsidR="00F6176D" w:rsidRDefault="008B18F5" w:rsidP="00F6176D">
      <w:pPr>
        <w:rPr>
          <w:lang w:eastAsia="en-GB"/>
        </w:rPr>
      </w:pPr>
      <w:r>
        <w:rPr>
          <w:lang w:eastAsia="en-GB"/>
        </w:rPr>
        <w:t>Writing large PDBs takes a lot of time, this may be due to some inherent inefficiency in the PDB Writer API, or we may be using it in a way that is hitting some worst case behaviour.</w:t>
      </w:r>
    </w:p>
    <w:p w14:paraId="4A268CB5" w14:textId="77777777" w:rsidR="001851BD" w:rsidRDefault="001851BD" w:rsidP="001851BD">
      <w:pPr>
        <w:pStyle w:val="Heading2"/>
      </w:pPr>
      <w:bookmarkStart w:id="106" w:name="_Toc388370467"/>
      <w:r>
        <w:t>Memory Usage of Compiler and Language Service</w:t>
      </w:r>
      <w:bookmarkEnd w:id="106"/>
    </w:p>
    <w:p w14:paraId="43F0E182" w14:textId="77777777" w:rsidR="001851BD" w:rsidRDefault="001851BD" w:rsidP="001851BD">
      <w:pPr>
        <w:rPr>
          <w:lang w:eastAsia="en-GB"/>
        </w:rPr>
      </w:pPr>
      <w:r>
        <w:rPr>
          <w:lang w:eastAsia="en-GB"/>
        </w:rPr>
        <w:t>The F# compiler and language service use a lot of memory. Reducing this should in theory give major performance gains, though getting really wins seems surprisingly difficult.</w:t>
      </w:r>
    </w:p>
    <w:p w14:paraId="0B080555" w14:textId="77777777" w:rsidR="001851BD" w:rsidRDefault="001F70C3" w:rsidP="001F70C3">
      <w:pPr>
        <w:pStyle w:val="Heading3"/>
      </w:pPr>
      <w:bookmarkStart w:id="107" w:name="_Toc388370468"/>
      <w:r>
        <w:lastRenderedPageBreak/>
        <w:t>Taking a memory dump using windbg and SOS profiling</w:t>
      </w:r>
      <w:bookmarkEnd w:id="107"/>
    </w:p>
    <w:p w14:paraId="4DC13DD5" w14:textId="77777777" w:rsidR="001F70C3" w:rsidRDefault="001F70C3" w:rsidP="001F70C3">
      <w:pPr>
        <w:pStyle w:val="ListParagraph"/>
        <w:numPr>
          <w:ilvl w:val="0"/>
          <w:numId w:val="0"/>
        </w:numPr>
        <w:ind w:left="1080"/>
        <w:rPr>
          <w:rFonts w:ascii="Courier New" w:hAnsi="Courier New" w:cs="Courier New"/>
        </w:rPr>
      </w:pPr>
      <w:r>
        <w:rPr>
          <w:rFonts w:ascii="Courier New" w:hAnsi="Courier New" w:cs="Courier New"/>
        </w:rPr>
        <w:t>/// Connect WINDBG to the process</w:t>
      </w:r>
    </w:p>
    <w:p w14:paraId="096DF7D0" w14:textId="77777777" w:rsidR="001F70C3" w:rsidRDefault="001F70C3" w:rsidP="001F70C3">
      <w:pPr>
        <w:pStyle w:val="ListParagraph"/>
        <w:numPr>
          <w:ilvl w:val="0"/>
          <w:numId w:val="0"/>
        </w:numPr>
        <w:ind w:left="1080"/>
        <w:rPr>
          <w:rFonts w:ascii="Courier New" w:hAnsi="Courier New" w:cs="Courier New"/>
        </w:rPr>
      </w:pPr>
      <w:r>
        <w:rPr>
          <w:rFonts w:ascii="Courier New" w:hAnsi="Courier New" w:cs="Courier New"/>
        </w:rPr>
        <w:t>windbg.exe -p &lt;process-id&gt;</w:t>
      </w:r>
    </w:p>
    <w:p w14:paraId="5AC89B76" w14:textId="77777777" w:rsidR="001F70C3" w:rsidRDefault="001F70C3" w:rsidP="001F70C3">
      <w:pPr>
        <w:ind w:left="360" w:firstLine="720"/>
        <w:rPr>
          <w:rFonts w:ascii="Courier New" w:hAnsi="Courier New" w:cs="Courier New"/>
        </w:rPr>
      </w:pPr>
    </w:p>
    <w:p w14:paraId="5D00E0D9" w14:textId="77777777" w:rsidR="001F70C3" w:rsidRDefault="001F70C3" w:rsidP="001F70C3">
      <w:pPr>
        <w:ind w:left="360" w:firstLine="720"/>
        <w:rPr>
          <w:rFonts w:ascii="Courier New" w:hAnsi="Courier New" w:cs="Courier New"/>
        </w:rPr>
      </w:pPr>
      <w:r>
        <w:rPr>
          <w:rFonts w:ascii="Courier New" w:hAnsi="Courier New" w:cs="Courier New"/>
        </w:rPr>
        <w:t>/// Load the SOS debugging DLL</w:t>
      </w:r>
    </w:p>
    <w:p w14:paraId="05BEBCA7" w14:textId="77777777" w:rsidR="001F70C3" w:rsidRDefault="001F70C3" w:rsidP="001F70C3">
      <w:pPr>
        <w:ind w:left="360" w:firstLine="720"/>
        <w:rPr>
          <w:rFonts w:ascii="Courier New" w:hAnsi="Courier New" w:cs="Courier New"/>
        </w:rPr>
      </w:pPr>
      <w:r>
        <w:rPr>
          <w:rFonts w:ascii="Courier New" w:hAnsi="Courier New" w:cs="Courier New"/>
        </w:rPr>
        <w:t>.load C:</w:t>
      </w:r>
      <w:r w:rsidR="00BA33E6" w:rsidRPr="00BA33E6">
        <w:rPr>
          <w:rFonts w:ascii="Courier New" w:hAnsi="Courier New" w:cs="Courier New"/>
        </w:rPr>
        <w:t>\Windows\Microsoft.NET\Framework\v4.0.30319\SOS.dll</w:t>
      </w:r>
    </w:p>
    <w:p w14:paraId="015801A7" w14:textId="77777777" w:rsidR="001F70C3" w:rsidRDefault="001F70C3" w:rsidP="001F70C3">
      <w:pPr>
        <w:ind w:left="360" w:firstLine="720"/>
        <w:rPr>
          <w:rFonts w:ascii="Courier New" w:hAnsi="Courier New" w:cs="Courier New"/>
        </w:rPr>
      </w:pPr>
    </w:p>
    <w:p w14:paraId="284412E0" w14:textId="77777777" w:rsidR="001F70C3" w:rsidRDefault="001F70C3" w:rsidP="001F70C3">
      <w:pPr>
        <w:ind w:left="360" w:firstLine="720"/>
        <w:rPr>
          <w:rFonts w:ascii="Courier New" w:hAnsi="Courier New" w:cs="Courier New"/>
        </w:rPr>
      </w:pPr>
      <w:r>
        <w:rPr>
          <w:rFonts w:ascii="Courier New" w:hAnsi="Courier New" w:cs="Courier New"/>
        </w:rPr>
        <w:t>/// Show a histogram of the live objects by type/size</w:t>
      </w:r>
    </w:p>
    <w:p w14:paraId="5694DF7C" w14:textId="77777777" w:rsidR="001F70C3" w:rsidRDefault="001F70C3" w:rsidP="001F70C3">
      <w:pPr>
        <w:ind w:left="360" w:firstLine="720"/>
        <w:rPr>
          <w:rFonts w:ascii="Courier New" w:hAnsi="Courier New" w:cs="Courier New"/>
        </w:rPr>
      </w:pPr>
      <w:r>
        <w:rPr>
          <w:rFonts w:ascii="Courier New" w:hAnsi="Courier New" w:cs="Courier New"/>
        </w:rPr>
        <w:t>!dumpheap -stat</w:t>
      </w:r>
    </w:p>
    <w:p w14:paraId="284E81A9" w14:textId="77777777" w:rsidR="001F70C3" w:rsidRDefault="001F70C3" w:rsidP="001F70C3">
      <w:pPr>
        <w:ind w:left="360" w:firstLine="720"/>
        <w:rPr>
          <w:rFonts w:ascii="Courier New" w:hAnsi="Courier New" w:cs="Courier New"/>
        </w:rPr>
      </w:pPr>
    </w:p>
    <w:p w14:paraId="66D0F7E0" w14:textId="77777777" w:rsidR="001F70C3" w:rsidRDefault="001F70C3" w:rsidP="001F70C3">
      <w:pPr>
        <w:ind w:left="360" w:firstLine="720"/>
        <w:rPr>
          <w:rFonts w:ascii="Courier New" w:hAnsi="Courier New" w:cs="Courier New"/>
        </w:rPr>
      </w:pPr>
      <w:r>
        <w:rPr>
          <w:rFonts w:ascii="Courier New" w:hAnsi="Courier New" w:cs="Courier New"/>
        </w:rPr>
        <w:t>/// Show a histogram of the string objects by type/size/contents</w:t>
      </w:r>
    </w:p>
    <w:p w14:paraId="79C23126" w14:textId="77777777" w:rsidR="001F70C3" w:rsidRDefault="001F70C3" w:rsidP="001F70C3">
      <w:pPr>
        <w:ind w:left="360" w:firstLine="720"/>
        <w:rPr>
          <w:rFonts w:ascii="Courier New" w:hAnsi="Courier New" w:cs="Courier New"/>
        </w:rPr>
      </w:pPr>
      <w:r>
        <w:rPr>
          <w:rFonts w:ascii="Courier New" w:hAnsi="Courier New" w:cs="Courier New"/>
        </w:rPr>
        <w:t>!dumpheap -strings</w:t>
      </w:r>
    </w:p>
    <w:p w14:paraId="29E48AC6" w14:textId="77777777" w:rsidR="001F70C3" w:rsidRDefault="001F70C3" w:rsidP="001F70C3">
      <w:pPr>
        <w:ind w:left="360" w:firstLine="720"/>
        <w:rPr>
          <w:rFonts w:ascii="Courier New" w:hAnsi="Courier New" w:cs="Courier New"/>
        </w:rPr>
      </w:pPr>
    </w:p>
    <w:p w14:paraId="3FAC8D18" w14:textId="77777777" w:rsidR="001F70C3" w:rsidRDefault="001F70C3" w:rsidP="001F70C3">
      <w:pPr>
        <w:ind w:left="360" w:firstLine="720"/>
        <w:rPr>
          <w:rFonts w:ascii="Courier New" w:hAnsi="Courier New" w:cs="Courier New"/>
        </w:rPr>
      </w:pPr>
      <w:r>
        <w:rPr>
          <w:rFonts w:ascii="Courier New" w:hAnsi="Courier New" w:cs="Courier New"/>
        </w:rPr>
        <w:t>/// Show the big byte arrays (&gt; 5MB)</w:t>
      </w:r>
    </w:p>
    <w:p w14:paraId="59ADB047" w14:textId="77777777" w:rsidR="001F70C3" w:rsidRDefault="001F70C3" w:rsidP="001F70C3">
      <w:pPr>
        <w:ind w:left="360" w:firstLine="720"/>
        <w:rPr>
          <w:rFonts w:ascii="Courier New" w:hAnsi="Courier New" w:cs="Courier New"/>
        </w:rPr>
      </w:pPr>
      <w:r>
        <w:rPr>
          <w:rFonts w:ascii="Courier New" w:hAnsi="Courier New" w:cs="Courier New"/>
        </w:rPr>
        <w:t>!dumpheap -type System.Byte[] -min 5000000</w:t>
      </w:r>
    </w:p>
    <w:p w14:paraId="77507678" w14:textId="77777777" w:rsidR="003149F9" w:rsidRDefault="003149F9" w:rsidP="003149F9">
      <w:pPr>
        <w:ind w:left="360" w:firstLine="720"/>
        <w:rPr>
          <w:rFonts w:ascii="Courier New" w:hAnsi="Courier New" w:cs="Courier New"/>
        </w:rPr>
      </w:pPr>
    </w:p>
    <w:p w14:paraId="64DDE243" w14:textId="77777777" w:rsidR="003149F9" w:rsidRDefault="003149F9" w:rsidP="003149F9">
      <w:pPr>
        <w:ind w:left="360" w:firstLine="720"/>
        <w:rPr>
          <w:rFonts w:ascii="Courier New" w:hAnsi="Courier New" w:cs="Courier New"/>
        </w:rPr>
      </w:pPr>
      <w:r>
        <w:rPr>
          <w:rFonts w:ascii="Courier New" w:hAnsi="Courier New" w:cs="Courier New"/>
        </w:rPr>
        <w:t>/// Show the addresses of first 100 ‘Op’ objects in the heap</w:t>
      </w:r>
    </w:p>
    <w:p w14:paraId="2F3E0A2B" w14:textId="77777777" w:rsidR="00BA33E6" w:rsidRDefault="00BA33E6" w:rsidP="00BA33E6">
      <w:pPr>
        <w:ind w:left="360" w:firstLine="720"/>
        <w:rPr>
          <w:rFonts w:ascii="Courier New" w:hAnsi="Courier New" w:cs="Courier New"/>
        </w:rPr>
      </w:pPr>
      <w:r>
        <w:rPr>
          <w:rFonts w:ascii="Courier New" w:hAnsi="Courier New" w:cs="Courier New"/>
        </w:rPr>
        <w:t>!dumpheap -type Tast+Expr+Op</w:t>
      </w:r>
    </w:p>
    <w:p w14:paraId="7A18E7B0" w14:textId="77777777" w:rsidR="001F70C3" w:rsidRDefault="001F70C3" w:rsidP="001F70C3">
      <w:pPr>
        <w:ind w:left="360" w:firstLine="720"/>
        <w:rPr>
          <w:rFonts w:ascii="Courier New" w:hAnsi="Courier New" w:cs="Courier New"/>
        </w:rPr>
      </w:pPr>
    </w:p>
    <w:p w14:paraId="287D4380" w14:textId="77777777" w:rsidR="001F70C3" w:rsidRDefault="001F70C3" w:rsidP="001F70C3">
      <w:pPr>
        <w:ind w:left="360" w:firstLine="720"/>
        <w:rPr>
          <w:rFonts w:ascii="Courier New" w:hAnsi="Courier New" w:cs="Courier New"/>
        </w:rPr>
      </w:pPr>
      <w:r>
        <w:rPr>
          <w:rFonts w:ascii="Courier New" w:hAnsi="Courier New" w:cs="Courier New"/>
        </w:rPr>
        <w:t>/// Show a trace of the GC roots for a particular object</w:t>
      </w:r>
    </w:p>
    <w:p w14:paraId="68934304" w14:textId="77777777" w:rsidR="001F70C3" w:rsidRDefault="001F70C3" w:rsidP="001F70C3">
      <w:pPr>
        <w:ind w:left="360" w:firstLine="720"/>
        <w:rPr>
          <w:rFonts w:ascii="Courier New" w:hAnsi="Courier New" w:cs="Courier New"/>
        </w:rPr>
      </w:pPr>
      <w:r>
        <w:rPr>
          <w:rFonts w:ascii="Courier New" w:hAnsi="Courier New" w:cs="Courier New"/>
        </w:rPr>
        <w:t xml:space="preserve">!gcroot -nostacks </w:t>
      </w:r>
      <w:r w:rsidR="00AC0680" w:rsidRPr="00AC0680">
        <w:rPr>
          <w:rFonts w:ascii="Courier New" w:hAnsi="Courier New" w:cs="Courier New"/>
        </w:rPr>
        <w:t>33719324</w:t>
      </w:r>
    </w:p>
    <w:p w14:paraId="747ECF29" w14:textId="77777777" w:rsidR="001F70C3" w:rsidRPr="001F70C3" w:rsidRDefault="001F70C3" w:rsidP="001F70C3"/>
    <w:p w14:paraId="3FDE4883" w14:textId="77777777" w:rsidR="00F6176D" w:rsidRDefault="007A3BD1" w:rsidP="00F6176D">
      <w:pPr>
        <w:rPr>
          <w:lang w:eastAsia="en-GB"/>
        </w:rPr>
      </w:pPr>
      <w:r>
        <w:rPr>
          <w:lang w:eastAsia="en-GB"/>
        </w:rPr>
        <w:t>Here’s a typical analysis of this data:</w:t>
      </w:r>
    </w:p>
    <w:p w14:paraId="4D90A3BA" w14:textId="77777777" w:rsidR="007A3BD1" w:rsidRDefault="007A3BD1" w:rsidP="00F6176D">
      <w:pPr>
        <w:rPr>
          <w:lang w:eastAsia="en-GB"/>
        </w:rPr>
      </w:pPr>
    </w:p>
    <w:p w14:paraId="40E6041E" w14:textId="77777777" w:rsidR="007A3BD1" w:rsidRPr="007A3BD1" w:rsidRDefault="007A3BD1" w:rsidP="007A3BD1">
      <w:pPr>
        <w:rPr>
          <w:sz w:val="16"/>
        </w:rPr>
      </w:pPr>
      <w:r w:rsidRPr="007A3BD1">
        <w:rPr>
          <w:sz w:val="16"/>
        </w:rPr>
        <w:t>I did a quick VS memory dump using SOS while editing the F# compiler itself. Here are the top entries while editing the compiler itself. Quick notes:</w:t>
      </w:r>
    </w:p>
    <w:p w14:paraId="5338BBCE" w14:textId="77777777" w:rsidR="007A3BD1" w:rsidRPr="007A3BD1" w:rsidRDefault="007A3BD1" w:rsidP="00FB1F3C">
      <w:pPr>
        <w:pStyle w:val="ListParagraph"/>
        <w:numPr>
          <w:ilvl w:val="0"/>
          <w:numId w:val="44"/>
        </w:numPr>
        <w:spacing w:after="0" w:line="240" w:lineRule="auto"/>
        <w:rPr>
          <w:sz w:val="16"/>
        </w:rPr>
      </w:pPr>
      <w:r w:rsidRPr="007A3BD1">
        <w:rPr>
          <w:sz w:val="16"/>
        </w:rPr>
        <w:t>I think we’re using more memory, because we’re now capturing AST expression trees</w:t>
      </w:r>
    </w:p>
    <w:p w14:paraId="42899D8F" w14:textId="77777777" w:rsidR="007A3BD1" w:rsidRPr="007A3BD1" w:rsidRDefault="007A3BD1" w:rsidP="007A3BD1">
      <w:pPr>
        <w:ind w:left="360"/>
        <w:rPr>
          <w:sz w:val="16"/>
        </w:rPr>
      </w:pPr>
    </w:p>
    <w:p w14:paraId="346E5AFB"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rPr>
        <w:t>#instances</w:t>
      </w:r>
      <w:r w:rsidRPr="007A3BD1">
        <w:rPr>
          <w:rFonts w:ascii="Courier New" w:hAnsi="Courier New" w:cs="Courier New"/>
          <w:sz w:val="16"/>
        </w:rPr>
        <w:tab/>
        <w:t xml:space="preserve">  total size</w:t>
      </w:r>
    </w:p>
    <w:p w14:paraId="08A51578" w14:textId="77777777" w:rsidR="007A3BD1" w:rsidRPr="007A3BD1" w:rsidRDefault="007A3BD1" w:rsidP="007A3BD1">
      <w:pPr>
        <w:ind w:left="2160"/>
        <w:rPr>
          <w:rFonts w:ascii="Courier New" w:hAnsi="Courier New" w:cs="Courier New"/>
          <w:sz w:val="16"/>
          <w:highlight w:val="green"/>
        </w:rPr>
      </w:pPr>
      <w:r w:rsidRPr="007A3BD1">
        <w:rPr>
          <w:rFonts w:ascii="Courier New" w:hAnsi="Courier New" w:cs="Courier New"/>
          <w:sz w:val="16"/>
          <w:highlight w:val="green"/>
        </w:rPr>
        <w:t>193082      3089312 Ast+SynExpr+Ident</w:t>
      </w:r>
    </w:p>
    <w:p w14:paraId="40355E9B"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194042      3104672</w:t>
      </w:r>
      <w:r w:rsidR="00021349" w:rsidRPr="007A3BD1">
        <w:rPr>
          <w:rFonts w:ascii="Courier New" w:hAnsi="Courier New" w:cs="Courier New"/>
          <w:sz w:val="16"/>
          <w:highlight w:val="green"/>
        </w:rPr>
        <w:t xml:space="preserve"> </w:t>
      </w:r>
      <w:r w:rsidRPr="007A3BD1">
        <w:rPr>
          <w:rFonts w:ascii="Courier New" w:hAnsi="Courier New" w:cs="Courier New"/>
          <w:sz w:val="16"/>
          <w:highlight w:val="green"/>
        </w:rPr>
        <w:t>FSharpList`1[[Ast+Ident]]</w:t>
      </w:r>
    </w:p>
    <w:p w14:paraId="5A7B3B1F"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232094      3713504 Ast+SynConst+UInt16</w:t>
      </w:r>
    </w:p>
    <w:p w14:paraId="4497F3CC"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157903      5052896 Ast+SynExpr+App</w:t>
      </w:r>
    </w:p>
    <w:p w14:paraId="1470A34B"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243969      8782884 Ast+SynExpr+Seq</w:t>
      </w:r>
    </w:p>
    <w:p w14:paraId="403520FB" w14:textId="77777777" w:rsidR="007A3BD1" w:rsidRPr="007A3BD1" w:rsidRDefault="007A3BD1" w:rsidP="007A3BD1">
      <w:pPr>
        <w:ind w:left="360"/>
        <w:rPr>
          <w:rFonts w:asciiTheme="minorHAnsi" w:hAnsiTheme="minorHAnsi"/>
          <w:sz w:val="16"/>
        </w:rPr>
      </w:pPr>
    </w:p>
    <w:p w14:paraId="513F0184" w14:textId="77777777" w:rsidR="007A3BD1" w:rsidRPr="007A3BD1" w:rsidRDefault="007A3BD1" w:rsidP="00FB1F3C">
      <w:pPr>
        <w:pStyle w:val="ListParagraph"/>
        <w:numPr>
          <w:ilvl w:val="0"/>
          <w:numId w:val="44"/>
        </w:numPr>
        <w:spacing w:after="0" w:line="240" w:lineRule="auto"/>
        <w:rPr>
          <w:sz w:val="16"/>
        </w:rPr>
      </w:pPr>
      <w:r w:rsidRPr="007A3BD1">
        <w:rPr>
          <w:sz w:val="16"/>
        </w:rPr>
        <w:t>I’m surprised to see so many TAST expression tree nodes, I don’t expect that. We shouldn’t be capturing those.</w:t>
      </w:r>
      <w:r w:rsidR="00D05B06">
        <w:rPr>
          <w:sz w:val="16"/>
        </w:rPr>
        <w:t xml:space="preserve"> I don’t know where these are coming from</w:t>
      </w:r>
      <w:r w:rsidR="00AC0680">
        <w:rPr>
          <w:sz w:val="16"/>
        </w:rPr>
        <w:t xml:space="preserve"> I’m going to look into it a bit</w:t>
      </w:r>
    </w:p>
    <w:p w14:paraId="792A17F7" w14:textId="77777777" w:rsidR="007A3BD1" w:rsidRPr="007A3BD1" w:rsidRDefault="007A3BD1" w:rsidP="007A3BD1">
      <w:pPr>
        <w:rPr>
          <w:sz w:val="16"/>
        </w:rPr>
      </w:pPr>
    </w:p>
    <w:p w14:paraId="5EE657F7"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95548      3439728 Tast+Expr+App</w:t>
      </w:r>
    </w:p>
    <w:p w14:paraId="45C974AC"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153354      4907328 Tast+Expr+Op</w:t>
      </w:r>
    </w:p>
    <w:p w14:paraId="5C8DD16F"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364572      5833152</w:t>
      </w:r>
      <w:r w:rsidR="00021349" w:rsidRPr="007A3BD1">
        <w:rPr>
          <w:rFonts w:ascii="Courier New" w:hAnsi="Courier New" w:cs="Courier New"/>
          <w:sz w:val="16"/>
          <w:highlight w:val="yellow"/>
        </w:rPr>
        <w:t xml:space="preserve"> </w:t>
      </w:r>
      <w:r w:rsidRPr="007A3BD1">
        <w:rPr>
          <w:rFonts w:ascii="Courier New" w:hAnsi="Courier New" w:cs="Courier New"/>
          <w:sz w:val="16"/>
          <w:highlight w:val="yellow"/>
        </w:rPr>
        <w:t>FSharpList`1[[Tast+Expr]]</w:t>
      </w:r>
    </w:p>
    <w:p w14:paraId="47A87F31" w14:textId="77777777" w:rsidR="007A3BD1" w:rsidRPr="007A3BD1" w:rsidRDefault="007A3BD1" w:rsidP="00FB1F3C">
      <w:pPr>
        <w:pStyle w:val="ListParagraph"/>
        <w:numPr>
          <w:ilvl w:val="0"/>
          <w:numId w:val="44"/>
        </w:numPr>
        <w:spacing w:after="0" w:line="240" w:lineRule="auto"/>
        <w:rPr>
          <w:sz w:val="16"/>
        </w:rPr>
      </w:pPr>
      <w:r w:rsidRPr="007A3BD1">
        <w:rPr>
          <w:sz w:val="16"/>
        </w:rPr>
        <w:t>Here is a needless allocation – we could put this in TcEnv</w:t>
      </w:r>
    </w:p>
    <w:p w14:paraId="26245BE9" w14:textId="77777777" w:rsidR="007A3BD1" w:rsidRPr="007A3BD1" w:rsidRDefault="007A3BD1" w:rsidP="007A3BD1">
      <w:pPr>
        <w:rPr>
          <w:sz w:val="16"/>
        </w:rPr>
      </w:pPr>
    </w:p>
    <w:p w14:paraId="5BE6BCB4" w14:textId="77777777" w:rsidR="007A3BD1" w:rsidRPr="007A3BD1" w:rsidRDefault="007A3BD1" w:rsidP="007A3BD1">
      <w:pPr>
        <w:ind w:left="2160"/>
        <w:rPr>
          <w:rFonts w:ascii="Courier New" w:hAnsi="Courier New" w:cs="Courier New"/>
          <w:sz w:val="16"/>
        </w:rPr>
      </w:pPr>
      <w:r w:rsidRPr="007A3BD1">
        <w:rPr>
          <w:rFonts w:ascii="Courier New" w:hAnsi="Courier New" w:cs="Courier New"/>
          <w:sz w:val="16"/>
        </w:rPr>
        <w:t>#instances</w:t>
      </w:r>
      <w:r w:rsidRPr="007A3BD1">
        <w:rPr>
          <w:rFonts w:ascii="Courier New" w:hAnsi="Courier New" w:cs="Courier New"/>
          <w:sz w:val="16"/>
        </w:rPr>
        <w:tab/>
        <w:t xml:space="preserve">  total size</w:t>
      </w:r>
    </w:p>
    <w:p w14:paraId="3DE23509" w14:textId="77777777" w:rsidR="007A3BD1" w:rsidRPr="007A3BD1" w:rsidRDefault="007A3BD1" w:rsidP="007A3BD1">
      <w:pPr>
        <w:ind w:left="1440" w:firstLine="720"/>
        <w:rPr>
          <w:rFonts w:ascii="Courier New" w:hAnsi="Courier New" w:cs="Courier New"/>
          <w:color w:val="FF0000"/>
          <w:sz w:val="16"/>
        </w:rPr>
      </w:pPr>
      <w:r w:rsidRPr="007A3BD1">
        <w:rPr>
          <w:rFonts w:ascii="Courier New" w:hAnsi="Courier New" w:cs="Courier New"/>
          <w:color w:val="FF0000"/>
          <w:sz w:val="16"/>
        </w:rPr>
        <w:t>146814       2936280 Infos+AccessorDomain+AccessibleFrom</w:t>
      </w:r>
    </w:p>
    <w:p w14:paraId="2A196679" w14:textId="77777777" w:rsidR="007A3BD1" w:rsidRPr="007A3BD1" w:rsidRDefault="007A3BD1" w:rsidP="00FB1F3C">
      <w:pPr>
        <w:pStyle w:val="ListParagraph"/>
        <w:numPr>
          <w:ilvl w:val="0"/>
          <w:numId w:val="44"/>
        </w:numPr>
        <w:spacing w:after="0" w:line="240" w:lineRule="auto"/>
        <w:rPr>
          <w:rFonts w:asciiTheme="minorHAnsi" w:hAnsiTheme="minorHAnsi"/>
          <w:sz w:val="16"/>
        </w:rPr>
      </w:pPr>
      <w:r w:rsidRPr="007A3BD1">
        <w:rPr>
          <w:sz w:val="16"/>
        </w:rPr>
        <w:t>It occurs to me that TyparData objects could be reduced in the size in the common case where they are inference variables. I’ve added this note:</w:t>
      </w:r>
    </w:p>
    <w:p w14:paraId="2B7CFF62" w14:textId="77777777" w:rsidR="007A3BD1" w:rsidRPr="007A3BD1" w:rsidRDefault="007A3BD1" w:rsidP="007A3BD1">
      <w:pPr>
        <w:rPr>
          <w:sz w:val="16"/>
        </w:rPr>
      </w:pPr>
    </w:p>
    <w:p w14:paraId="755E1AC1"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MEMORY PERF: TyparData objects are common. They could be reduced to a record of 4-5 words in </w:t>
      </w:r>
    </w:p>
    <w:p w14:paraId="36355B3F"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the common case of inference type variables, e.g.</w:t>
      </w:r>
    </w:p>
    <w:p w14:paraId="37FA408D"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w:t>
      </w:r>
    </w:p>
    <w:p w14:paraId="168B31B3"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TyparDataCommon = </w:t>
      </w:r>
    </w:p>
    <w:p w14:paraId="74FE56A6"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typar_details: TyparDataUncommon // null indicates standard values for uncommon data</w:t>
      </w:r>
    </w:p>
    <w:p w14:paraId="5C4F081A"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typar_stamp: Stamp </w:t>
      </w:r>
    </w:p>
    <w:p w14:paraId="5EF6B991"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typar_solution: TType option</w:t>
      </w:r>
    </w:p>
    <w:p w14:paraId="3A39CDA3"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typar_constraints: TyparConstraint list </w:t>
      </w:r>
    </w:p>
    <w:p w14:paraId="5692B783"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where the "common" settings are </w:t>
      </w:r>
    </w:p>
    <w:p w14:paraId="5596F980"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kind=TyparKind.Type, rigid=TyparRigidity.Flexible, id=compgen_id, staticReq=NoStaticReq, isCompGen=true, isFromError=false,</w:t>
      </w:r>
    </w:p>
    <w:p w14:paraId="1BEE8655" w14:textId="77777777"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dynamicReq=TyparDynamicReq.No, attribs=[], eqDep=false, compDep=false</w:t>
      </w:r>
    </w:p>
    <w:p w14:paraId="28A434C3" w14:textId="77777777" w:rsidR="007A3BD1" w:rsidRDefault="008D31A9" w:rsidP="008D31A9">
      <w:pPr>
        <w:pStyle w:val="Heading3"/>
      </w:pPr>
      <w:bookmarkStart w:id="108" w:name="_Toc388370469"/>
      <w:r>
        <w:t>Top Entries By Type When Typechecking</w:t>
      </w:r>
      <w:bookmarkEnd w:id="108"/>
    </w:p>
    <w:p w14:paraId="3E88D410" w14:textId="77777777" w:rsidR="008D31A9" w:rsidRDefault="008D31A9" w:rsidP="008D31A9">
      <w:r>
        <w:t>Taksn 20/4/2011, interrupting the bootstrap of the compiler at an arbitraty point</w:t>
      </w:r>
    </w:p>
    <w:p w14:paraId="223C3EA2"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787100 Tast+EntityData</w:t>
      </w:r>
    </w:p>
    <w:p w14:paraId="7C3B980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791580 Tast+DecisionTreeTarget</w:t>
      </w:r>
    </w:p>
    <w:p w14:paraId="15433F53"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803264 Func`1[[FSharpList`1[[AbstractIL.IL+ILAttribute]]]]</w:t>
      </w:r>
    </w:p>
    <w:p w14:paraId="4FE1086D"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831568 UInt16[]</w:t>
      </w:r>
    </w:p>
    <w:p w14:paraId="070D1D0F"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907040 Tast+EntityRef</w:t>
      </w:r>
    </w:p>
    <w:p w14:paraId="1D208BAA"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921404 Dictionary`2+Entry[[PrettyNaming+NameArityPair],[Tast+EntityRef]][]</w:t>
      </w:r>
    </w:p>
    <w:p w14:paraId="049AA99D"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944768 Dictionary`2+Entry[[String],[FSharpList`1[[Tast+EntityRef]]]][]</w:t>
      </w:r>
    </w:p>
    <w:p w14:paraId="3C69AFFF"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1054752 FSharpList`1[[Ast+SynPat]]</w:t>
      </w:r>
    </w:p>
    <w:p w14:paraId="3D9199CF"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1107920 Ast+SynPat+LongIdent</w:t>
      </w:r>
    </w:p>
    <w:p w14:paraId="15C681AE"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1122208 Tast+FreeVars</w:t>
      </w:r>
    </w:p>
    <w:p w14:paraId="7B699DC4"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1143968 FSharpList`1[[Tast+Val]]</w:t>
      </w:r>
    </w:p>
    <w:p w14:paraId="1DD652D4"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1195776 Ast+SynExpr+LongIdent</w:t>
      </w:r>
    </w:p>
    <w:p w14:paraId="423454C6"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1204940 Tast+Binding</w:t>
      </w:r>
    </w:p>
    <w:p w14:paraId="6CA50DE3"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1289680 Tast+Expr+Const</w:t>
      </w:r>
    </w:p>
    <w:p w14:paraId="1312B521"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1296672 Tast+Val</w:t>
      </w:r>
    </w:p>
    <w:p w14:paraId="4FBB699C"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1320980 Tast+TType+TType_fun</w:t>
      </w:r>
    </w:p>
    <w:p w14:paraId="63CF6F78"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lastRenderedPageBreak/>
        <w:t>1351168 Tast+Expr+Let</w:t>
      </w:r>
    </w:p>
    <w:p w14:paraId="27F43AB8"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1399740 Tast+TType+TType_app</w:t>
      </w:r>
    </w:p>
    <w:p w14:paraId="5F7D5C7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1402900 Ast+SynPat+Wild</w:t>
      </w:r>
    </w:p>
    <w:p w14:paraId="67502C59"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1455216 Microsoft.FSharp.Core.FSharpOption`1[[Tast+TType]]</w:t>
      </w:r>
    </w:p>
    <w:p w14:paraId="09C22F3F"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1544976 Tast+Expr+Lambda</w:t>
      </w:r>
    </w:p>
    <w:p w14:paraId="799B405A"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1563156 Ast+SynExpr+Paren</w:t>
      </w:r>
    </w:p>
    <w:p w14:paraId="5400ACF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1590504 Int32[]</w:t>
      </w:r>
    </w:p>
    <w:p w14:paraId="38F750EC"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1617448 Ast+SynBinding</w:t>
      </w:r>
    </w:p>
    <w:p w14:paraId="02E8507E"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1621228 Object[]</w:t>
      </w:r>
    </w:p>
    <w:p w14:paraId="2564B4B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1663308 Object</w:t>
      </w:r>
    </w:p>
    <w:p w14:paraId="23747F49"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1760340 Dictionary`2+Entry[[String],[Nameres+Item]][]</w:t>
      </w:r>
    </w:p>
    <w:p w14:paraId="4743D89A"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2043684 Ast+SynPat+Named</w:t>
      </w:r>
    </w:p>
    <w:p w14:paraId="10D977EC"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2311408 Tast+ValRef</w:t>
      </w:r>
    </w:p>
    <w:p w14:paraId="01DA4266"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2507712 Ast+SynExpr+Ident</w:t>
      </w:r>
    </w:p>
    <w:p w14:paraId="2D31F63B"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2557680 Tast+TType+TType_var</w:t>
      </w:r>
    </w:p>
    <w:p w14:paraId="70C01198"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2557680 Tast+Typar</w:t>
      </w:r>
    </w:p>
    <w:p w14:paraId="136FF519"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2610288 Tast+Expr+App</w:t>
      </w:r>
    </w:p>
    <w:p w14:paraId="491A83BE"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2616896 FSharpList`1[[Ast+Ident]]</w:t>
      </w:r>
    </w:p>
    <w:p w14:paraId="193CEAB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3349536 SetTree`1[[Tast+Val]]</w:t>
      </w:r>
    </w:p>
    <w:p w14:paraId="51043389"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3434080 FSharpList`1[[Tast+TType]]</w:t>
      </w:r>
    </w:p>
    <w:p w14:paraId="2939E131"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3526496 Tast+Expr+Op</w:t>
      </w:r>
    </w:p>
    <w:p w14:paraId="2C80E726"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3713504 Ast+SynConst+UInt16</w:t>
      </w:r>
    </w:p>
    <w:p w14:paraId="6830682E"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4104768 Ast+SynExpr+App</w:t>
      </w:r>
    </w:p>
    <w:p w14:paraId="2419A293"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4286016 FSharpList`1[[Tast+Expr]]</w:t>
      </w:r>
    </w:p>
    <w:p w14:paraId="067EB088"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5305268 String</w:t>
      </w:r>
    </w:p>
    <w:p w14:paraId="4546FDB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5305468 Tast+Expr+Val</w:t>
      </w:r>
    </w:p>
    <w:p w14:paraId="4F7F303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6245208 Ast+SynExpr+Const</w:t>
      </w:r>
    </w:p>
    <w:p w14:paraId="5D6886D0"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7033620 Tast+TyparData</w:t>
      </w:r>
    </w:p>
    <w:p w14:paraId="0E08D08D"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8249620 Ast+Ident</w:t>
      </w:r>
    </w:p>
    <w:p w14:paraId="033575C9" w14:textId="77777777"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8718264 Ast+SynExpr+Seq</w:t>
      </w:r>
    </w:p>
    <w:p w14:paraId="34F45B37" w14:textId="77777777" w:rsid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9508928 Tast+ValData</w:t>
      </w:r>
    </w:p>
    <w:p w14:paraId="1D5C137E" w14:textId="77777777" w:rsidR="00187803" w:rsidRDefault="00187803" w:rsidP="00187803">
      <w:pPr>
        <w:pStyle w:val="Heading3"/>
      </w:pPr>
      <w:bookmarkStart w:id="109" w:name="_Toc388370470"/>
      <w:r>
        <w:t>Example dump during ILX Generation</w:t>
      </w:r>
      <w:bookmarkEnd w:id="109"/>
    </w:p>
    <w:p w14:paraId="70649054"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077f1c54    64886      1038176 Types+IlxUnionSpec</w:t>
      </w:r>
    </w:p>
    <w:p w14:paraId="5D01D243"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077c10a4    65066      1041056 Tast+DecisionTree+TDSuccess</w:t>
      </w:r>
    </w:p>
    <w:p w14:paraId="29EC35F9"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077c1764    24548      1080112 Tast+Expr+Match</w:t>
      </w:r>
    </w:p>
    <w:p w14:paraId="65DF5EEE"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077f4eec    68865      1101840 IL+ILInstr+I_other</w:t>
      </w:r>
    </w:p>
    <w:p w14:paraId="4549C99F"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68702938    18885      1119292 Int32[]</w:t>
      </w:r>
    </w:p>
    <w:p w14:paraId="3AC8A796"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077c1454    57716      1154320 Tast+DecisionTreeTarget</w:t>
      </w:r>
    </w:p>
    <w:p w14:paraId="3ED202A1"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0772de88    15012      1261008 IL+ILTypeDef</w:t>
      </w:r>
    </w:p>
    <w:p w14:paraId="19BBABDD" w14:textId="77777777" w:rsidR="00A03A10" w:rsidRPr="00780067" w:rsidRDefault="00A03A10" w:rsidP="00A03A10">
      <w:pPr>
        <w:ind w:left="720"/>
        <w:rPr>
          <w:rFonts w:ascii="Courier New" w:hAnsi="Courier New" w:cs="Courier New"/>
          <w:color w:val="00B050"/>
          <w:sz w:val="16"/>
        </w:rPr>
      </w:pPr>
      <w:r w:rsidRPr="00780067">
        <w:rPr>
          <w:rFonts w:ascii="Courier New" w:hAnsi="Courier New" w:cs="Courier New"/>
          <w:color w:val="00B050"/>
          <w:sz w:val="16"/>
        </w:rPr>
        <w:t>00592034   106561      1278732 LazyExtensions+Create@5647[[FSharpList`1[[IL+ILAttribute]]]]</w:t>
      </w:r>
    </w:p>
    <w:p w14:paraId="4FBCFACD"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077f4544    53481      1283544 IL+ILInstr+I_call</w:t>
      </w:r>
    </w:p>
    <w:p w14:paraId="1FEE692F"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077f3e2c   111492      1337904 IL+ILAttributes</w:t>
      </w:r>
    </w:p>
    <w:p w14:paraId="1845FA55" w14:textId="77777777" w:rsidR="00A03A10" w:rsidRPr="00065183" w:rsidRDefault="00A03A10" w:rsidP="00A03A10">
      <w:pPr>
        <w:ind w:left="720"/>
        <w:rPr>
          <w:rFonts w:ascii="Courier New" w:hAnsi="Courier New" w:cs="Courier New"/>
          <w:color w:val="00B050"/>
          <w:sz w:val="16"/>
        </w:rPr>
      </w:pPr>
      <w:r w:rsidRPr="00065183">
        <w:rPr>
          <w:rFonts w:ascii="Courier New" w:hAnsi="Courier New" w:cs="Courier New"/>
          <w:color w:val="00B050"/>
          <w:sz w:val="16"/>
        </w:rPr>
        <w:t>077f428c    84316      1349056 IL+ILInstr+I_ldarg</w:t>
      </w:r>
    </w:p>
    <w:p w14:paraId="4FA14294"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lastRenderedPageBreak/>
        <w:t>052ba034    86115      1377840 FSharpList`1[[</w:t>
      </w:r>
      <w:r w:rsidR="006C316A">
        <w:rPr>
          <w:rFonts w:ascii="Courier New" w:hAnsi="Courier New" w:cs="Courier New"/>
          <w:sz w:val="16"/>
        </w:rPr>
        <w:t>Int32</w:t>
      </w:r>
      <w:r w:rsidRPr="00A03A10">
        <w:rPr>
          <w:rFonts w:ascii="Courier New" w:hAnsi="Courier New" w:cs="Courier New"/>
          <w:sz w:val="16"/>
        </w:rPr>
        <w:t>]]</w:t>
      </w:r>
    </w:p>
    <w:p w14:paraId="78840E57"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0759b7d4    87857      1405712 FSharpList`1[[Tast+Val]]</w:t>
      </w:r>
    </w:p>
    <w:p w14:paraId="7D2712FE" w14:textId="77777777" w:rsidR="00A03A10" w:rsidRPr="00065183" w:rsidRDefault="00A03A10" w:rsidP="00A03A10">
      <w:pPr>
        <w:ind w:left="720"/>
        <w:rPr>
          <w:rFonts w:ascii="Courier New" w:hAnsi="Courier New" w:cs="Courier New"/>
          <w:color w:val="00B050"/>
          <w:sz w:val="16"/>
        </w:rPr>
      </w:pPr>
      <w:r w:rsidRPr="00065183">
        <w:rPr>
          <w:rFonts w:ascii="Courier New" w:hAnsi="Courier New" w:cs="Courier New"/>
          <w:color w:val="00B050"/>
          <w:sz w:val="16"/>
        </w:rPr>
        <w:t>077f4334    89459      1431344 IL+ILInstr+I_ldloc</w:t>
      </w:r>
    </w:p>
    <w:p w14:paraId="5F108FFC"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077c148c    71632      1432640 Tast+Binding</w:t>
      </w:r>
    </w:p>
    <w:p w14:paraId="19709E2D"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077f734c    45723      1463136 IL+ILParameter</w:t>
      </w:r>
    </w:p>
    <w:p w14:paraId="1070DFD8"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0772806c    95684      1530944 Tast+UnionCaseRef</w:t>
      </w:r>
    </w:p>
    <w:p w14:paraId="55481D7C"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0772db14    24910      1594240 IL+ILMethodDef</w:t>
      </w:r>
    </w:p>
    <w:p w14:paraId="4AA00AD8"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077c2d60    51563      1650016 Tast+FreeVars</w:t>
      </w:r>
    </w:p>
    <w:p w14:paraId="78CCD06A"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07713620   138736      1664832 Tast+Val</w:t>
      </w:r>
    </w:p>
    <w:p w14:paraId="64646B71"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077f601c   104074      1665184 IL+ILCode+ILBasicBlock</w:t>
      </w:r>
    </w:p>
    <w:p w14:paraId="7B7AAE7B"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0772dd84   104074      1665184 IL+ILBasicBlock</w:t>
      </w:r>
    </w:p>
    <w:p w14:paraId="2C849C1F"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077c16f4    52061      1665952 Tast+Expr+Let</w:t>
      </w:r>
    </w:p>
    <w:p w14:paraId="7666196A"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077c0248   119691      1915056 Tast+TType+TType_var</w:t>
      </w:r>
    </w:p>
    <w:p w14:paraId="45E9F4A3"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07727aa8   119691      1915056 Tast+Typar</w:t>
      </w:r>
    </w:p>
    <w:p w14:paraId="3B5AF83E"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077c156c    69625      1949500 Tast+Expr+Const</w:t>
      </w:r>
    </w:p>
    <w:p w14:paraId="2BF232FF"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07727b60    82117      1970808 IL+ILTypeRef</w:t>
      </w:r>
    </w:p>
    <w:p w14:paraId="059B3DA0"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0768499c   124221      1987536 FSharpList`1[[AbstractIL.IL+ILCode]]</w:t>
      </w:r>
    </w:p>
    <w:p w14:paraId="2F97E690"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0773540c    73407      2055396 IL+ILSourceMarker</w:t>
      </w:r>
    </w:p>
    <w:p w14:paraId="7174E811"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077c1614    44997      2159856 Tast+Expr+Lambda</w:t>
      </w:r>
    </w:p>
    <w:p w14:paraId="2CF7D880" w14:textId="77777777" w:rsidR="00A03A10" w:rsidRPr="00410721" w:rsidRDefault="00A03A10" w:rsidP="00A03A10">
      <w:pPr>
        <w:ind w:left="720"/>
        <w:rPr>
          <w:rFonts w:ascii="Courier New" w:hAnsi="Courier New" w:cs="Courier New"/>
          <w:color w:val="00B050"/>
          <w:sz w:val="16"/>
        </w:rPr>
      </w:pPr>
      <w:r w:rsidRPr="00410721">
        <w:rPr>
          <w:rFonts w:ascii="Courier New" w:hAnsi="Courier New" w:cs="Courier New"/>
          <w:color w:val="00B050"/>
          <w:sz w:val="16"/>
        </w:rPr>
        <w:t>07674ac8   111492      2229840 System.Lazy`1[[FSharpList`1[[IL+ILAttribute]]]]</w:t>
      </w:r>
    </w:p>
    <w:p w14:paraId="3B3977F3"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077c1684    63636      2290896 Tast+Expr+App</w:t>
      </w:r>
    </w:p>
    <w:p w14:paraId="26BB69C4"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07714d64   151780      2428480 Tast+ValRef</w:t>
      </w:r>
    </w:p>
    <w:p w14:paraId="7ED5386D"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07735224   122702      2454040 IL+ILMethodSpec</w:t>
      </w:r>
    </w:p>
    <w:p w14:paraId="54E29E97"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077334a8    81210      2598720 IL+ILMethodRef</w:t>
      </w:r>
    </w:p>
    <w:p w14:paraId="14EADD67"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68704944    34151      2733576 Byte[]</w:t>
      </w:r>
    </w:p>
    <w:p w14:paraId="113C6408" w14:textId="77777777" w:rsidR="00A03A10" w:rsidRPr="00410721" w:rsidRDefault="00A03A10" w:rsidP="00A03A10">
      <w:pPr>
        <w:ind w:left="720"/>
        <w:rPr>
          <w:rFonts w:ascii="Courier New" w:hAnsi="Courier New" w:cs="Courier New"/>
          <w:color w:val="00B050"/>
          <w:sz w:val="16"/>
        </w:rPr>
      </w:pPr>
      <w:r w:rsidRPr="00410721">
        <w:rPr>
          <w:rFonts w:ascii="Courier New" w:hAnsi="Courier New" w:cs="Courier New"/>
          <w:color w:val="00B050"/>
          <w:sz w:val="16"/>
        </w:rPr>
        <w:t>076aceb0   106562      3409984 Func`1[[FSharpList`1[[IL+ILAttribute]]]]</w:t>
      </w:r>
    </w:p>
    <w:p w14:paraId="54D62F71"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686ff5e8   301829      3621948 System.Object</w:t>
      </w:r>
    </w:p>
    <w:p w14:paraId="37E6E628"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077c01d8   198418      3968360 Tast+TType+TType_fun</w:t>
      </w:r>
    </w:p>
    <w:p w14:paraId="301859C9"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077f3060   248465      3975440 IL+ILType+Boxed</w:t>
      </w:r>
    </w:p>
    <w:p w14:paraId="313931E9"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0773371c   272167      4354672 IL+ILTypeSpec</w:t>
      </w:r>
    </w:p>
    <w:p w14:paraId="7A3C92D4"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077c0168   229387      4587740 Tast+TType+TType_app</w:t>
      </w:r>
    </w:p>
    <w:p w14:paraId="00D9D165"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077bf89c   119691      5266404 Tast+TyparData</w:t>
      </w:r>
    </w:p>
    <w:p w14:paraId="3F42C544"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077105f4   221809      5323416 SetTree`1[[Tast+Val]]</w:t>
      </w:r>
    </w:p>
    <w:p w14:paraId="7F9696AB"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07731238   177446      5678272 Tast+Expr+Op</w:t>
      </w:r>
    </w:p>
    <w:p w14:paraId="4F1F290A"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07464ab4   375913      6014608 FSharpList`1[[Tast+Expr]]</w:t>
      </w:r>
    </w:p>
    <w:p w14:paraId="7976357A"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0759aea8   411770      6588320 FSharpList`1[[Tast+TType]]</w:t>
      </w:r>
    </w:p>
    <w:p w14:paraId="46EE8926"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07680d7c   412860      6605760 FSharpList`1[[IL+ILType]]</w:t>
      </w:r>
    </w:p>
    <w:p w14:paraId="48104C26"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686b6c28   201110      6927612 System.Object[]</w:t>
      </w:r>
    </w:p>
    <w:p w14:paraId="34462360"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077c15a4   281988      7895664 Tast+Expr+Val</w:t>
      </w:r>
    </w:p>
    <w:p w14:paraId="01C7DDFD"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lastRenderedPageBreak/>
        <w:t>686ff9ac   172837     10144856 System.String</w:t>
      </w:r>
    </w:p>
    <w:p w14:paraId="6B9BEAA8" w14:textId="77777777"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077285e8   138736     12208768 Tast+ValData</w:t>
      </w:r>
    </w:p>
    <w:p w14:paraId="57860E44" w14:textId="77777777" w:rsidR="00806A52" w:rsidRDefault="00806A52" w:rsidP="008910A1">
      <w:pPr>
        <w:pStyle w:val="Heading1"/>
      </w:pPr>
      <w:bookmarkStart w:id="110" w:name="_Toc388370471"/>
      <w:r>
        <w:lastRenderedPageBreak/>
        <w:t>Coding Conventions in the F# Compiler</w:t>
      </w:r>
      <w:bookmarkEnd w:id="110"/>
      <w:r>
        <w:t xml:space="preserve"> </w:t>
      </w:r>
    </w:p>
    <w:p w14:paraId="4CDE3260" w14:textId="77777777" w:rsidR="006343BB" w:rsidRDefault="00D37A0D">
      <w:pPr>
        <w:pStyle w:val="Heading2"/>
      </w:pPr>
      <w:bookmarkStart w:id="111" w:name="_Toc388370472"/>
      <w:r>
        <w:t xml:space="preserve">Abbreviations used in the </w:t>
      </w:r>
      <w:r w:rsidR="00501DDE">
        <w:t xml:space="preserve">F# Compiler </w:t>
      </w:r>
      <w:r>
        <w:t>Code</w:t>
      </w:r>
      <w:bookmarkEnd w:id="111"/>
    </w:p>
    <w:tbl>
      <w:tblPr>
        <w:tblStyle w:val="LightList-Accent11"/>
        <w:tblW w:w="0" w:type="auto"/>
        <w:tblBorders>
          <w:insideH w:val="single" w:sz="4" w:space="0" w:color="auto"/>
          <w:insideV w:val="single" w:sz="4" w:space="0" w:color="auto"/>
        </w:tblBorders>
        <w:tblLook w:val="04A0" w:firstRow="1" w:lastRow="0" w:firstColumn="1" w:lastColumn="0" w:noHBand="0" w:noVBand="1"/>
      </w:tblPr>
      <w:tblGrid>
        <w:gridCol w:w="1952"/>
        <w:gridCol w:w="2365"/>
        <w:gridCol w:w="4689"/>
      </w:tblGrid>
      <w:tr w:rsidR="003C6BAB" w:rsidRPr="008C0255" w14:paraId="492D1E01" w14:textId="77777777" w:rsidTr="003C6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033F6764" w14:textId="77777777" w:rsidR="008C0255" w:rsidRPr="008C0255" w:rsidRDefault="00104CEE" w:rsidP="00104CEE">
            <w:pPr>
              <w:rPr>
                <w:lang w:eastAsia="en-GB"/>
              </w:rPr>
            </w:pPr>
            <w:r>
              <w:rPr>
                <w:lang w:eastAsia="en-GB"/>
              </w:rPr>
              <w:t>Abbreviation</w:t>
            </w:r>
          </w:p>
        </w:tc>
        <w:tc>
          <w:tcPr>
            <w:tcW w:w="2365" w:type="dxa"/>
          </w:tcPr>
          <w:p w14:paraId="326E2AFD" w14:textId="77777777" w:rsidR="008C0255" w:rsidRPr="008C0255" w:rsidRDefault="00104CEE" w:rsidP="008C025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Terminology</w:t>
            </w:r>
          </w:p>
        </w:tc>
        <w:tc>
          <w:tcPr>
            <w:tcW w:w="4882" w:type="dxa"/>
          </w:tcPr>
          <w:p w14:paraId="47740693" w14:textId="77777777" w:rsidR="008C0255" w:rsidRPr="008C0255" w:rsidRDefault="00104CEE" w:rsidP="00104CEE">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Notes</w:t>
            </w:r>
          </w:p>
        </w:tc>
      </w:tr>
      <w:tr w:rsidR="00104CEE" w:rsidRPr="008C0255" w14:paraId="041CF5EC"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2E4D5B7" w14:textId="77777777" w:rsidR="00104CEE" w:rsidRPr="008C0255" w:rsidRDefault="00104CEE" w:rsidP="00104CEE">
            <w:pPr>
              <w:rPr>
                <w:lang w:eastAsia="en-GB"/>
              </w:rPr>
            </w:pPr>
            <w:r>
              <w:rPr>
                <w:lang w:eastAsia="en-GB"/>
              </w:rPr>
              <w:t>acc</w:t>
            </w:r>
          </w:p>
        </w:tc>
        <w:tc>
          <w:tcPr>
            <w:tcW w:w="2365" w:type="dxa"/>
          </w:tcPr>
          <w:p w14:paraId="7FE7C703" w14:textId="77777777" w:rsidR="00104CEE"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Accumulate</w:t>
            </w:r>
          </w:p>
          <w:p w14:paraId="79CAAFC1"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Accumulating parameter</w:t>
            </w:r>
          </w:p>
        </w:tc>
        <w:tc>
          <w:tcPr>
            <w:tcW w:w="4882" w:type="dxa"/>
          </w:tcPr>
          <w:p w14:paraId="6FC56E14"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14:paraId="78CD5A15"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66130D90" w14:textId="77777777" w:rsidR="00104CEE" w:rsidRPr="008C0255" w:rsidRDefault="00104CEE" w:rsidP="00104CEE">
            <w:pPr>
              <w:rPr>
                <w:lang w:eastAsia="en-GB"/>
              </w:rPr>
            </w:pPr>
            <w:r w:rsidRPr="008C0255">
              <w:rPr>
                <w:lang w:eastAsia="en-GB"/>
              </w:rPr>
              <w:t>anon</w:t>
            </w:r>
          </w:p>
        </w:tc>
        <w:tc>
          <w:tcPr>
            <w:tcW w:w="2365" w:type="dxa"/>
          </w:tcPr>
          <w:p w14:paraId="03FC3B50" w14:textId="77777777" w:rsidR="00104CEE" w:rsidRPr="008C0255" w:rsidRDefault="00104CEE"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Anonymous</w:t>
            </w:r>
          </w:p>
        </w:tc>
        <w:tc>
          <w:tcPr>
            <w:tcW w:w="4882" w:type="dxa"/>
          </w:tcPr>
          <w:p w14:paraId="7E7C120C" w14:textId="77777777" w:rsidR="00104CEE" w:rsidRPr="008C0255" w:rsidRDefault="00104CEE"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e.g. anonymous type variable “#Foo”</w:t>
            </w:r>
          </w:p>
        </w:tc>
      </w:tr>
      <w:tr w:rsidR="00104CEE" w:rsidRPr="008C0255" w14:paraId="24355ED9"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7905BE0D" w14:textId="77777777" w:rsidR="00104CEE" w:rsidRPr="008C0255" w:rsidRDefault="00104CEE" w:rsidP="00104CEE">
            <w:pPr>
              <w:rPr>
                <w:lang w:eastAsia="en-GB"/>
              </w:rPr>
            </w:pPr>
            <w:r>
              <w:rPr>
                <w:lang w:eastAsia="en-GB"/>
              </w:rPr>
              <w:t>aenv</w:t>
            </w:r>
          </w:p>
        </w:tc>
        <w:tc>
          <w:tcPr>
            <w:tcW w:w="2365" w:type="dxa"/>
          </w:tcPr>
          <w:p w14:paraId="6C59049D"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Alpha-equivalence Environment</w:t>
            </w:r>
          </w:p>
        </w:tc>
        <w:tc>
          <w:tcPr>
            <w:tcW w:w="4882" w:type="dxa"/>
          </w:tcPr>
          <w:p w14:paraId="2E12D9AC"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Map variable names to type variable names for checking equivalence w.r.t. renaming of type variables</w:t>
            </w:r>
          </w:p>
        </w:tc>
      </w:tr>
      <w:tr w:rsidR="00104CEE" w:rsidRPr="008C0255" w14:paraId="099119C4"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E8469A0" w14:textId="77777777" w:rsidR="008C0255" w:rsidRPr="008C0255" w:rsidRDefault="008C0255" w:rsidP="00104CEE">
            <w:pPr>
              <w:rPr>
                <w:lang w:eastAsia="en-GB"/>
              </w:rPr>
            </w:pPr>
            <w:r w:rsidRPr="008C0255">
              <w:rPr>
                <w:lang w:eastAsia="en-GB"/>
              </w:rPr>
              <w:t>app</w:t>
            </w:r>
          </w:p>
        </w:tc>
        <w:tc>
          <w:tcPr>
            <w:tcW w:w="2365" w:type="dxa"/>
          </w:tcPr>
          <w:p w14:paraId="28D4DAD8"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Application</w:t>
            </w:r>
          </w:p>
        </w:tc>
        <w:tc>
          <w:tcPr>
            <w:tcW w:w="4882" w:type="dxa"/>
          </w:tcPr>
          <w:p w14:paraId="08DC6165"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e.g. type application “</w:t>
            </w:r>
            <w:r w:rsidRPr="008C0255">
              <w:rPr>
                <w:rStyle w:val="CodeInline"/>
                <w:lang w:eastAsia="en-GB"/>
              </w:rPr>
              <w:t>Foo&lt;int&gt;</w:t>
            </w:r>
            <w:r w:rsidRPr="008C0255">
              <w:rPr>
                <w:lang w:eastAsia="en-GB"/>
              </w:rPr>
              <w:t>” o</w:t>
            </w:r>
            <w:r>
              <w:rPr>
                <w:lang w:eastAsia="en-GB"/>
              </w:rPr>
              <w:t xml:space="preserve">r </w:t>
            </w:r>
            <w:r w:rsidRPr="008C0255">
              <w:rPr>
                <w:lang w:eastAsia="en-GB"/>
              </w:rPr>
              <w:t>expression application “</w:t>
            </w:r>
            <w:r w:rsidRPr="008C0255">
              <w:rPr>
                <w:rStyle w:val="CodeInline"/>
                <w:lang w:eastAsia="en-GB"/>
              </w:rPr>
              <w:t>f x</w:t>
            </w:r>
            <w:r w:rsidRPr="008C0255">
              <w:rPr>
                <w:lang w:eastAsia="en-GB"/>
              </w:rPr>
              <w:t>”</w:t>
            </w:r>
          </w:p>
        </w:tc>
      </w:tr>
      <w:tr w:rsidR="003C6BAB" w:rsidRPr="008C0255" w14:paraId="18A54A47"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E961EEA" w14:textId="77777777" w:rsidR="008C0255" w:rsidRPr="008C0255" w:rsidRDefault="008C0255" w:rsidP="00104CEE">
            <w:pPr>
              <w:rPr>
                <w:lang w:eastAsia="en-GB"/>
              </w:rPr>
            </w:pPr>
            <w:r>
              <w:rPr>
                <w:lang w:eastAsia="en-GB"/>
              </w:rPr>
              <w:t>apinfo</w:t>
            </w:r>
          </w:p>
        </w:tc>
        <w:tc>
          <w:tcPr>
            <w:tcW w:w="2365" w:type="dxa"/>
          </w:tcPr>
          <w:p w14:paraId="002CBF05"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Active pattern info</w:t>
            </w:r>
          </w:p>
        </w:tc>
        <w:tc>
          <w:tcPr>
            <w:tcW w:w="4882" w:type="dxa"/>
          </w:tcPr>
          <w:p w14:paraId="4FA8C548"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14:paraId="12923F9C"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181F55F8" w14:textId="77777777" w:rsidR="008C0255" w:rsidRPr="008C0255" w:rsidRDefault="008C0255" w:rsidP="00104CEE">
            <w:pPr>
              <w:rPr>
                <w:lang w:eastAsia="en-GB"/>
              </w:rPr>
            </w:pPr>
            <w:r>
              <w:rPr>
                <w:lang w:eastAsia="en-GB"/>
              </w:rPr>
              <w:t>apelem</w:t>
            </w:r>
          </w:p>
        </w:tc>
        <w:tc>
          <w:tcPr>
            <w:tcW w:w="2365" w:type="dxa"/>
          </w:tcPr>
          <w:p w14:paraId="0531CC36"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Active pattern element</w:t>
            </w:r>
          </w:p>
        </w:tc>
        <w:tc>
          <w:tcPr>
            <w:tcW w:w="4882" w:type="dxa"/>
          </w:tcPr>
          <w:p w14:paraId="6273E12C"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731FE09D"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0F9F095C" w14:textId="77777777" w:rsidR="008C0255" w:rsidRPr="008C0255" w:rsidRDefault="008C0255" w:rsidP="00104CEE">
            <w:pPr>
              <w:rPr>
                <w:lang w:eastAsia="en-GB"/>
              </w:rPr>
            </w:pPr>
            <w:r>
              <w:rPr>
                <w:lang w:eastAsia="en-GB"/>
              </w:rPr>
              <w:t>a</w:t>
            </w:r>
            <w:r w:rsidRPr="008C0255">
              <w:rPr>
                <w:lang w:eastAsia="en-GB"/>
              </w:rPr>
              <w:t>sm</w:t>
            </w:r>
          </w:p>
        </w:tc>
        <w:tc>
          <w:tcPr>
            <w:tcW w:w="2365" w:type="dxa"/>
          </w:tcPr>
          <w:p w14:paraId="6336BF0C"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Assembly code</w:t>
            </w:r>
          </w:p>
        </w:tc>
        <w:tc>
          <w:tcPr>
            <w:tcW w:w="4882" w:type="dxa"/>
          </w:tcPr>
          <w:p w14:paraId="464C2B24"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i.e. a sequence of Abstract IL instructions</w:t>
            </w:r>
          </w:p>
        </w:tc>
      </w:tr>
      <w:tr w:rsidR="00104CEE" w:rsidRPr="008C0255" w14:paraId="75AD25C4"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8F8CD64" w14:textId="77777777" w:rsidR="008C0255" w:rsidRPr="008C0255" w:rsidRDefault="008C0255" w:rsidP="00104CEE">
            <w:pPr>
              <w:rPr>
                <w:lang w:eastAsia="en-GB"/>
              </w:rPr>
            </w:pPr>
            <w:r w:rsidRPr="008C0255">
              <w:rPr>
                <w:lang w:eastAsia="en-GB"/>
              </w:rPr>
              <w:t>attr, attrib</w:t>
            </w:r>
            <w:r>
              <w:rPr>
                <w:lang w:eastAsia="en-GB"/>
              </w:rPr>
              <w:t>, cattrs</w:t>
            </w:r>
          </w:p>
        </w:tc>
        <w:tc>
          <w:tcPr>
            <w:tcW w:w="2365" w:type="dxa"/>
          </w:tcPr>
          <w:p w14:paraId="6BEC2D99"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Attributes</w:t>
            </w:r>
          </w:p>
        </w:tc>
        <w:tc>
          <w:tcPr>
            <w:tcW w:w="4882" w:type="dxa"/>
          </w:tcPr>
          <w:p w14:paraId="5E9E303B"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usually referring to F# representations of custom attributes, occasionally referring to Abstract IL representations of custom attributes</w:t>
            </w:r>
          </w:p>
        </w:tc>
      </w:tr>
      <w:tr w:rsidR="00D54C0A" w:rsidRPr="008C0255" w14:paraId="210EF0C5"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0E8EC458" w14:textId="77777777" w:rsidR="00D54C0A" w:rsidRPr="008C0255" w:rsidRDefault="00D54C0A" w:rsidP="00104CEE">
            <w:pPr>
              <w:rPr>
                <w:lang w:eastAsia="en-GB"/>
              </w:rPr>
            </w:pPr>
            <w:r>
              <w:rPr>
                <w:lang w:eastAsia="en-GB"/>
              </w:rPr>
              <w:t>cenv</w:t>
            </w:r>
          </w:p>
        </w:tc>
        <w:tc>
          <w:tcPr>
            <w:tcW w:w="2365" w:type="dxa"/>
          </w:tcPr>
          <w:p w14:paraId="160F2C6D"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Compiler Environment</w:t>
            </w:r>
          </w:p>
        </w:tc>
        <w:tc>
          <w:tcPr>
            <w:tcW w:w="4882" w:type="dxa"/>
          </w:tcPr>
          <w:p w14:paraId="5F281DE0" w14:textId="77777777"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Tables, often mutable, global to a phase of the compiler</w:t>
            </w:r>
          </w:p>
        </w:tc>
      </w:tr>
      <w:tr w:rsidR="00104CEE" w:rsidRPr="008C0255" w14:paraId="3B451DA1"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5537799A" w14:textId="77777777" w:rsidR="008C0255" w:rsidRPr="008C0255" w:rsidRDefault="008C0255" w:rsidP="00104CEE">
            <w:pPr>
              <w:rPr>
                <w:lang w:eastAsia="en-GB"/>
              </w:rPr>
            </w:pPr>
            <w:r w:rsidRPr="008C0255">
              <w:rPr>
                <w:lang w:eastAsia="en-GB"/>
              </w:rPr>
              <w:t>ccu</w:t>
            </w:r>
          </w:p>
        </w:tc>
        <w:tc>
          <w:tcPr>
            <w:tcW w:w="2365" w:type="dxa"/>
          </w:tcPr>
          <w:p w14:paraId="4C40E016"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w:t>
            </w:r>
            <w:r w:rsidRPr="008C0255">
              <w:rPr>
                <w:lang w:eastAsia="en-GB"/>
              </w:rPr>
              <w:t xml:space="preserve">ompilation unit </w:t>
            </w:r>
          </w:p>
        </w:tc>
        <w:tc>
          <w:tcPr>
            <w:tcW w:w="4882" w:type="dxa"/>
          </w:tcPr>
          <w:p w14:paraId="6FE18F58"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F# view of a DLL, EXE or the current assembly being compiled</w:t>
            </w:r>
          </w:p>
        </w:tc>
      </w:tr>
      <w:tr w:rsidR="00104CEE" w:rsidRPr="008C0255" w14:paraId="093AC885"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58E6A4D" w14:textId="77777777" w:rsidR="008C0255" w:rsidRPr="008C0255" w:rsidRDefault="008C0255" w:rsidP="00104CEE">
            <w:pPr>
              <w:rPr>
                <w:lang w:eastAsia="en-GB"/>
              </w:rPr>
            </w:pPr>
            <w:r w:rsidRPr="008C0255">
              <w:rPr>
                <w:lang w:eastAsia="en-GB"/>
              </w:rPr>
              <w:t>ccu</w:t>
            </w:r>
            <w:r>
              <w:rPr>
                <w:lang w:eastAsia="en-GB"/>
              </w:rPr>
              <w:t>thunk</w:t>
            </w:r>
          </w:p>
        </w:tc>
        <w:tc>
          <w:tcPr>
            <w:tcW w:w="2365" w:type="dxa"/>
          </w:tcPr>
          <w:p w14:paraId="2390EA62"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Cross-c</w:t>
            </w:r>
            <w:r w:rsidRPr="008C0255">
              <w:rPr>
                <w:lang w:eastAsia="en-GB"/>
              </w:rPr>
              <w:t xml:space="preserve">ompilation unit </w:t>
            </w:r>
            <w:r>
              <w:rPr>
                <w:lang w:eastAsia="en-GB"/>
              </w:rPr>
              <w:t>thunk</w:t>
            </w:r>
          </w:p>
        </w:tc>
        <w:tc>
          <w:tcPr>
            <w:tcW w:w="4882" w:type="dxa"/>
          </w:tcPr>
          <w:p w14:paraId="097C8659"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Thunk that can be fixed up to refer to another compilation unit</w:t>
            </w:r>
          </w:p>
        </w:tc>
      </w:tr>
      <w:tr w:rsidR="00104CEE" w:rsidRPr="008C0255" w14:paraId="58B442FB"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F2B5508" w14:textId="77777777" w:rsidR="008C0255" w:rsidRPr="008C0255" w:rsidRDefault="008C0255" w:rsidP="00104CEE">
            <w:pPr>
              <w:rPr>
                <w:lang w:eastAsia="en-GB"/>
              </w:rPr>
            </w:pPr>
            <w:r w:rsidRPr="008C0255">
              <w:rPr>
                <w:lang w:eastAsia="en-GB"/>
              </w:rPr>
              <w:t>constr</w:t>
            </w:r>
          </w:p>
        </w:tc>
        <w:tc>
          <w:tcPr>
            <w:tcW w:w="2365" w:type="dxa"/>
          </w:tcPr>
          <w:p w14:paraId="2C69EF05"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Constructor</w:t>
            </w:r>
          </w:p>
        </w:tc>
        <w:tc>
          <w:tcPr>
            <w:tcW w:w="4882" w:type="dxa"/>
          </w:tcPr>
          <w:p w14:paraId="770367DB"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usually referring to a discriminated union case label</w:t>
            </w:r>
          </w:p>
        </w:tc>
      </w:tr>
      <w:tr w:rsidR="00104CEE" w:rsidRPr="008C0255" w14:paraId="7E8AD300"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67A6BEE" w14:textId="77777777" w:rsidR="008C0255" w:rsidRPr="008C0255" w:rsidRDefault="008C0255" w:rsidP="00104CEE">
            <w:pPr>
              <w:rPr>
                <w:lang w:eastAsia="en-GB"/>
              </w:rPr>
            </w:pPr>
            <w:r w:rsidRPr="008C0255">
              <w:rPr>
                <w:lang w:eastAsia="en-GB"/>
              </w:rPr>
              <w:t>conj</w:t>
            </w:r>
          </w:p>
        </w:tc>
        <w:tc>
          <w:tcPr>
            <w:tcW w:w="2365" w:type="dxa"/>
          </w:tcPr>
          <w:p w14:paraId="718B4DA5"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Conjunction </w:t>
            </w:r>
          </w:p>
        </w:tc>
        <w:tc>
          <w:tcPr>
            <w:tcW w:w="4882" w:type="dxa"/>
          </w:tcPr>
          <w:p w14:paraId="082E9806"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“and”</w:t>
            </w:r>
            <w:r w:rsidRPr="008C0255">
              <w:rPr>
                <w:lang w:eastAsia="en-GB"/>
              </w:rPr>
              <w:t>, e.g. of patterns</w:t>
            </w:r>
          </w:p>
        </w:tc>
      </w:tr>
      <w:tr w:rsidR="00104CEE" w:rsidRPr="008C0255" w14:paraId="0A533580"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ECDA960" w14:textId="77777777" w:rsidR="008C0255" w:rsidRPr="008C0255" w:rsidRDefault="008C0255" w:rsidP="00104CEE">
            <w:pPr>
              <w:rPr>
                <w:lang w:eastAsia="en-GB"/>
              </w:rPr>
            </w:pPr>
            <w:r>
              <w:rPr>
                <w:lang w:eastAsia="en-GB"/>
              </w:rPr>
              <w:t>cpath</w:t>
            </w:r>
          </w:p>
        </w:tc>
        <w:tc>
          <w:tcPr>
            <w:tcW w:w="2365" w:type="dxa"/>
          </w:tcPr>
          <w:p w14:paraId="22E7A3D0"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Compilation path</w:t>
            </w:r>
          </w:p>
        </w:tc>
        <w:tc>
          <w:tcPr>
            <w:tcW w:w="4882" w:type="dxa"/>
          </w:tcPr>
          <w:p w14:paraId="2B843788"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fully qualified path to an entity, see also pubpath which is very similar</w:t>
            </w:r>
          </w:p>
        </w:tc>
      </w:tr>
      <w:tr w:rsidR="00104CEE" w:rsidRPr="008C0255" w14:paraId="162E8772"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53821DA" w14:textId="77777777" w:rsidR="008C0255" w:rsidRPr="008C0255" w:rsidRDefault="008C0255" w:rsidP="00104CEE">
            <w:pPr>
              <w:rPr>
                <w:lang w:eastAsia="en-GB"/>
              </w:rPr>
            </w:pPr>
            <w:r>
              <w:rPr>
                <w:lang w:eastAsia="en-GB"/>
              </w:rPr>
              <w:t>deref</w:t>
            </w:r>
          </w:p>
        </w:tc>
        <w:tc>
          <w:tcPr>
            <w:tcW w:w="2365" w:type="dxa"/>
          </w:tcPr>
          <w:p w14:paraId="4577846F"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Dereference</w:t>
            </w:r>
          </w:p>
        </w:tc>
        <w:tc>
          <w:tcPr>
            <w:tcW w:w="4882" w:type="dxa"/>
          </w:tcPr>
          <w:p w14:paraId="152060CE"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dereference a value, type or module reference</w:t>
            </w:r>
          </w:p>
        </w:tc>
      </w:tr>
      <w:tr w:rsidR="00104CEE" w:rsidRPr="008C0255" w14:paraId="2B6B1012"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120ED444" w14:textId="77777777" w:rsidR="008C0255" w:rsidRPr="008C0255" w:rsidRDefault="008C0255" w:rsidP="00104CEE">
            <w:pPr>
              <w:rPr>
                <w:lang w:eastAsia="en-GB"/>
              </w:rPr>
            </w:pPr>
            <w:r w:rsidRPr="008C0255">
              <w:rPr>
                <w:lang w:eastAsia="en-GB"/>
              </w:rPr>
              <w:t>disj</w:t>
            </w:r>
          </w:p>
        </w:tc>
        <w:tc>
          <w:tcPr>
            <w:tcW w:w="2365" w:type="dxa"/>
          </w:tcPr>
          <w:p w14:paraId="5DF202DA"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Disjunction </w:t>
            </w:r>
          </w:p>
        </w:tc>
        <w:tc>
          <w:tcPr>
            <w:tcW w:w="4882" w:type="dxa"/>
          </w:tcPr>
          <w:p w14:paraId="28645058"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“or”</w:t>
            </w:r>
            <w:r w:rsidRPr="008C0255">
              <w:rPr>
                <w:lang w:eastAsia="en-GB"/>
              </w:rPr>
              <w:t>, e.g. of patterns</w:t>
            </w:r>
          </w:p>
        </w:tc>
      </w:tr>
      <w:tr w:rsidR="00D54C0A" w:rsidRPr="008C0255" w14:paraId="55D94BB9"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5543CAF" w14:textId="77777777" w:rsidR="00D54C0A" w:rsidRPr="008C0255" w:rsidRDefault="00D54C0A" w:rsidP="00104CEE">
            <w:pPr>
              <w:rPr>
                <w:lang w:eastAsia="en-GB"/>
              </w:rPr>
            </w:pPr>
            <w:r>
              <w:rPr>
                <w:lang w:eastAsia="en-GB"/>
              </w:rPr>
              <w:lastRenderedPageBreak/>
              <w:t>env</w:t>
            </w:r>
          </w:p>
        </w:tc>
        <w:tc>
          <w:tcPr>
            <w:tcW w:w="2365" w:type="dxa"/>
          </w:tcPr>
          <w:p w14:paraId="4BA8DD9D"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Environment</w:t>
            </w:r>
          </w:p>
        </w:tc>
        <w:tc>
          <w:tcPr>
            <w:tcW w:w="4882" w:type="dxa"/>
          </w:tcPr>
          <w:p w14:paraId="284ABA49" w14:textId="77777777"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Immutable tables propagated top-down through a walk of a tree</w:t>
            </w:r>
          </w:p>
        </w:tc>
      </w:tr>
      <w:tr w:rsidR="00104CEE" w:rsidRPr="008C0255" w14:paraId="44F6F5E4"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0C3AE3CF" w14:textId="77777777" w:rsidR="008C0255" w:rsidRPr="008C0255" w:rsidRDefault="008C0255" w:rsidP="00104CEE">
            <w:pPr>
              <w:rPr>
                <w:lang w:eastAsia="en-GB"/>
              </w:rPr>
            </w:pPr>
            <w:r w:rsidRPr="008C0255">
              <w:rPr>
                <w:lang w:eastAsia="en-GB"/>
              </w:rPr>
              <w:t>exn</w:t>
            </w:r>
          </w:p>
        </w:tc>
        <w:tc>
          <w:tcPr>
            <w:tcW w:w="2365" w:type="dxa"/>
          </w:tcPr>
          <w:p w14:paraId="4A42296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Exception</w:t>
            </w:r>
          </w:p>
        </w:tc>
        <w:tc>
          <w:tcPr>
            <w:tcW w:w="4882" w:type="dxa"/>
          </w:tcPr>
          <w:p w14:paraId="673A5C6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7118332A"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14400F2" w14:textId="77777777" w:rsidR="008C0255" w:rsidRPr="008C0255" w:rsidRDefault="008C0255" w:rsidP="00104CEE">
            <w:pPr>
              <w:rPr>
                <w:lang w:eastAsia="en-GB"/>
              </w:rPr>
            </w:pPr>
            <w:r w:rsidRPr="008C0255">
              <w:rPr>
                <w:lang w:eastAsia="en-GB"/>
              </w:rPr>
              <w:t>exn</w:t>
            </w:r>
            <w:r>
              <w:rPr>
                <w:lang w:eastAsia="en-GB"/>
              </w:rPr>
              <w:t>c</w:t>
            </w:r>
          </w:p>
        </w:tc>
        <w:tc>
          <w:tcPr>
            <w:tcW w:w="2365" w:type="dxa"/>
          </w:tcPr>
          <w:p w14:paraId="38E52AF1"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Exception</w:t>
            </w:r>
            <w:r>
              <w:rPr>
                <w:lang w:eastAsia="en-GB"/>
              </w:rPr>
              <w:t xml:space="preserve"> constructor</w:t>
            </w:r>
          </w:p>
        </w:tc>
        <w:tc>
          <w:tcPr>
            <w:tcW w:w="4882" w:type="dxa"/>
          </w:tcPr>
          <w:p w14:paraId="4AAD3006"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type constructor representing an F# exception definition, e.g. </w:t>
            </w:r>
            <w:r w:rsidRPr="008C0255">
              <w:rPr>
                <w:rStyle w:val="CodeInline"/>
              </w:rPr>
              <w:t>exception Fail = E of int</w:t>
            </w:r>
          </w:p>
        </w:tc>
      </w:tr>
      <w:tr w:rsidR="00104CEE" w:rsidRPr="008C0255" w14:paraId="41E8DB47"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486FBC0E" w14:textId="77777777" w:rsidR="008C0255" w:rsidRPr="008C0255" w:rsidRDefault="008C0255" w:rsidP="00104CEE">
            <w:pPr>
              <w:rPr>
                <w:lang w:eastAsia="en-GB"/>
              </w:rPr>
            </w:pPr>
            <w:r w:rsidRPr="008C0255">
              <w:rPr>
                <w:lang w:eastAsia="en-GB"/>
              </w:rPr>
              <w:t>err</w:t>
            </w:r>
          </w:p>
        </w:tc>
        <w:tc>
          <w:tcPr>
            <w:tcW w:w="2365" w:type="dxa"/>
          </w:tcPr>
          <w:p w14:paraId="018E5136"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Exception </w:t>
            </w:r>
          </w:p>
        </w:tc>
        <w:tc>
          <w:tcPr>
            <w:tcW w:w="4882" w:type="dxa"/>
          </w:tcPr>
          <w:p w14:paraId="4BCE3C37"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representing an error</w:t>
            </w:r>
          </w:p>
        </w:tc>
      </w:tr>
      <w:tr w:rsidR="003C6BAB" w:rsidRPr="008C0255" w14:paraId="3B5BD22D"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D311B2C" w14:textId="77777777" w:rsidR="008C0255" w:rsidRPr="008C0255" w:rsidRDefault="008C0255" w:rsidP="00104CEE">
            <w:pPr>
              <w:rPr>
                <w:lang w:eastAsia="en-GB"/>
              </w:rPr>
            </w:pPr>
            <w:r>
              <w:rPr>
                <w:lang w:eastAsia="en-GB"/>
              </w:rPr>
              <w:t>dtree</w:t>
            </w:r>
          </w:p>
        </w:tc>
        <w:tc>
          <w:tcPr>
            <w:tcW w:w="2365" w:type="dxa"/>
          </w:tcPr>
          <w:p w14:paraId="7FEC1B6E"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Decision Tree</w:t>
            </w:r>
          </w:p>
        </w:tc>
        <w:tc>
          <w:tcPr>
            <w:tcW w:w="4882" w:type="dxa"/>
          </w:tcPr>
          <w:p w14:paraId="1FE550DC"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data structure used to represent compiled pattern matching</w:t>
            </w:r>
          </w:p>
        </w:tc>
      </w:tr>
      <w:tr w:rsidR="003C6BAB" w:rsidRPr="008C0255" w14:paraId="0D5E1726"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4C9AE269" w14:textId="77777777" w:rsidR="003C6BAB" w:rsidRPr="008C0255" w:rsidRDefault="003C6BAB" w:rsidP="00104CEE">
            <w:pPr>
              <w:rPr>
                <w:lang w:eastAsia="en-GB"/>
              </w:rPr>
            </w:pPr>
            <w:r>
              <w:rPr>
                <w:lang w:eastAsia="en-GB"/>
              </w:rPr>
              <w:t>fsobjmodel</w:t>
            </w:r>
          </w:p>
        </w:tc>
        <w:tc>
          <w:tcPr>
            <w:tcW w:w="2365" w:type="dxa"/>
          </w:tcPr>
          <w:p w14:paraId="6CECBCB8" w14:textId="77777777"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Object Model</w:t>
            </w:r>
          </w:p>
        </w:tc>
        <w:tc>
          <w:tcPr>
            <w:tcW w:w="4882" w:type="dxa"/>
          </w:tcPr>
          <w:p w14:paraId="5110D23C" w14:textId="77777777"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class, struct, delegate, interface definition</w:t>
            </w:r>
          </w:p>
        </w:tc>
      </w:tr>
      <w:tr w:rsidR="00104CEE" w:rsidRPr="008C0255" w14:paraId="17A371FC"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DAACDFD" w14:textId="77777777" w:rsidR="008C0255" w:rsidRPr="008C0255" w:rsidRDefault="008C0255" w:rsidP="00104CEE">
            <w:pPr>
              <w:rPr>
                <w:lang w:eastAsia="en-GB"/>
              </w:rPr>
            </w:pPr>
            <w:r w:rsidRPr="008C0255">
              <w:rPr>
                <w:lang w:eastAsia="en-GB"/>
              </w:rPr>
              <w:t>fun</w:t>
            </w:r>
          </w:p>
        </w:tc>
        <w:tc>
          <w:tcPr>
            <w:tcW w:w="2365" w:type="dxa"/>
          </w:tcPr>
          <w:p w14:paraId="4CAD6429"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Function</w:t>
            </w:r>
          </w:p>
        </w:tc>
        <w:tc>
          <w:tcPr>
            <w:tcW w:w="4882" w:type="dxa"/>
          </w:tcPr>
          <w:p w14:paraId="32E85F79"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e.g. “</w:t>
            </w:r>
            <w:r w:rsidRPr="008C0255">
              <w:rPr>
                <w:rStyle w:val="CodeInline"/>
              </w:rPr>
              <w:t>Type_fun</w:t>
            </w:r>
            <w:r w:rsidRPr="008C0255">
              <w:rPr>
                <w:lang w:eastAsia="en-GB"/>
              </w:rPr>
              <w:t>” for function type</w:t>
            </w:r>
          </w:p>
        </w:tc>
      </w:tr>
      <w:tr w:rsidR="003C6BAB" w:rsidRPr="008C0255" w14:paraId="26E8CAE4"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74589FE5" w14:textId="77777777" w:rsidR="008C0255" w:rsidRPr="008C0255" w:rsidRDefault="008C0255" w:rsidP="00104CEE">
            <w:pPr>
              <w:rPr>
                <w:lang w:eastAsia="en-GB"/>
              </w:rPr>
            </w:pPr>
            <w:r>
              <w:rPr>
                <w:lang w:eastAsia="en-GB"/>
              </w:rPr>
              <w:t>funion</w:t>
            </w:r>
          </w:p>
        </w:tc>
        <w:tc>
          <w:tcPr>
            <w:tcW w:w="2365" w:type="dxa"/>
          </w:tcPr>
          <w:p w14:paraId="06FAFBBF"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Finite union</w:t>
            </w:r>
          </w:p>
        </w:tc>
        <w:tc>
          <w:tcPr>
            <w:tcW w:w="4882" w:type="dxa"/>
          </w:tcPr>
          <w:p w14:paraId="6598830F"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A discriminated union </w:t>
            </w:r>
          </w:p>
        </w:tc>
      </w:tr>
      <w:tr w:rsidR="00D54C0A" w:rsidRPr="008C0255" w14:paraId="5284A91B"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BBC4AA5" w14:textId="77777777" w:rsidR="00D54C0A" w:rsidRPr="008C0255" w:rsidRDefault="00D54C0A" w:rsidP="00104CEE">
            <w:pPr>
              <w:rPr>
                <w:lang w:eastAsia="en-GB"/>
              </w:rPr>
            </w:pPr>
            <w:r>
              <w:rPr>
                <w:lang w:eastAsia="en-GB"/>
              </w:rPr>
              <w:t>g</w:t>
            </w:r>
          </w:p>
        </w:tc>
        <w:tc>
          <w:tcPr>
            <w:tcW w:w="2365" w:type="dxa"/>
          </w:tcPr>
          <w:p w14:paraId="1188702A"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Globals</w:t>
            </w:r>
          </w:p>
        </w:tc>
        <w:tc>
          <w:tcPr>
            <w:tcW w:w="4882" w:type="dxa"/>
          </w:tcPr>
          <w:p w14:paraId="3A43B507"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 of type-checker globals</w:t>
            </w:r>
          </w:p>
        </w:tc>
      </w:tr>
      <w:tr w:rsidR="003C6BAB" w:rsidRPr="008C0255" w14:paraId="43ACBD31"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4658494D" w14:textId="77777777" w:rsidR="003C6BAB" w:rsidRPr="008C0255" w:rsidRDefault="003C6BAB" w:rsidP="00104CEE">
            <w:pPr>
              <w:rPr>
                <w:lang w:eastAsia="en-GB"/>
              </w:rPr>
            </w:pPr>
            <w:r>
              <w:rPr>
                <w:lang w:eastAsia="en-GB"/>
              </w:rPr>
              <w:t>generalize</w:t>
            </w:r>
          </w:p>
        </w:tc>
        <w:tc>
          <w:tcPr>
            <w:tcW w:w="2365" w:type="dxa"/>
          </w:tcPr>
          <w:p w14:paraId="4400D64E" w14:textId="77777777" w:rsidR="003C6BAB" w:rsidRPr="008C0255" w:rsidRDefault="003C6BAB"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Generalize</w:t>
            </w:r>
          </w:p>
        </w:tc>
        <w:tc>
          <w:tcPr>
            <w:tcW w:w="4882" w:type="dxa"/>
          </w:tcPr>
          <w:p w14:paraId="6F2A452D" w14:textId="77777777"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Convert an entity (normally a type constructor) to its generic type, e.g. </w:t>
            </w:r>
            <w:r w:rsidRPr="003C6BAB">
              <w:rPr>
                <w:rStyle w:val="CodeInline"/>
              </w:rPr>
              <w:t>List&lt;_&gt;</w:t>
            </w:r>
            <w:r>
              <w:rPr>
                <w:lang w:eastAsia="en-GB"/>
              </w:rPr>
              <w:t xml:space="preserve"> to </w:t>
            </w:r>
            <w:r w:rsidRPr="003C6BAB">
              <w:rPr>
                <w:rStyle w:val="CodeInline"/>
              </w:rPr>
              <w:t>List&lt;'a&gt;</w:t>
            </w:r>
            <w:r>
              <w:rPr>
                <w:lang w:eastAsia="en-GB"/>
              </w:rPr>
              <w:t xml:space="preserve"> where </w:t>
            </w:r>
            <w:r w:rsidRPr="003C6BAB">
              <w:rPr>
                <w:rStyle w:val="CodeInline"/>
              </w:rPr>
              <w:t>'a</w:t>
            </w:r>
            <w:r>
              <w:rPr>
                <w:lang w:eastAsia="en-GB"/>
              </w:rPr>
              <w:t xml:space="preserve"> is the type parameter of the generic type definition. </w:t>
            </w:r>
          </w:p>
        </w:tc>
      </w:tr>
      <w:tr w:rsidR="00104CEE" w:rsidRPr="008C0255" w14:paraId="06B5FED1"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4E2E5BA" w14:textId="77777777" w:rsidR="008C0255" w:rsidRPr="008C0255" w:rsidRDefault="008C0255" w:rsidP="00104CEE">
            <w:pPr>
              <w:rPr>
                <w:lang w:eastAsia="en-GB"/>
              </w:rPr>
            </w:pPr>
            <w:r>
              <w:rPr>
                <w:lang w:eastAsia="en-GB"/>
              </w:rPr>
              <w:t xml:space="preserve">id, </w:t>
            </w:r>
            <w:r w:rsidRPr="008C0255">
              <w:rPr>
                <w:lang w:eastAsia="en-GB"/>
              </w:rPr>
              <w:t>ident</w:t>
            </w:r>
          </w:p>
        </w:tc>
        <w:tc>
          <w:tcPr>
            <w:tcW w:w="2365" w:type="dxa"/>
          </w:tcPr>
          <w:p w14:paraId="1F94041D"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Identifier</w:t>
            </w:r>
            <w:r w:rsidRPr="008C0255">
              <w:rPr>
                <w:lang w:eastAsia="en-GB"/>
              </w:rPr>
              <w:t xml:space="preserve"> </w:t>
            </w:r>
          </w:p>
        </w:tc>
        <w:tc>
          <w:tcPr>
            <w:tcW w:w="4882" w:type="dxa"/>
          </w:tcPr>
          <w:p w14:paraId="0C6E8376"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i.e. name/range pair</w:t>
            </w:r>
          </w:p>
        </w:tc>
      </w:tr>
      <w:tr w:rsidR="008C0255" w:rsidRPr="008C0255" w14:paraId="4D14B17A"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0EFD4D34" w14:textId="77777777" w:rsidR="008C0255" w:rsidRPr="008C0255" w:rsidRDefault="008C0255" w:rsidP="00104CEE">
            <w:pPr>
              <w:rPr>
                <w:lang w:eastAsia="en-GB"/>
              </w:rPr>
            </w:pPr>
            <w:r>
              <w:rPr>
                <w:lang w:eastAsia="en-GB"/>
              </w:rPr>
              <w:t>il</w:t>
            </w:r>
          </w:p>
        </w:tc>
        <w:tc>
          <w:tcPr>
            <w:tcW w:w="2365" w:type="dxa"/>
          </w:tcPr>
          <w:p w14:paraId="26877CFD"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Intermediate Language</w:t>
            </w:r>
          </w:p>
        </w:tc>
        <w:tc>
          <w:tcPr>
            <w:tcW w:w="4882" w:type="dxa"/>
          </w:tcPr>
          <w:p w14:paraId="36D2B91F"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Something relating to Abstract IL</w:t>
            </w:r>
          </w:p>
        </w:tc>
      </w:tr>
      <w:tr w:rsidR="00104CEE" w:rsidRPr="008C0255" w14:paraId="182103A4"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DE97FA5" w14:textId="77777777" w:rsidR="008C0255" w:rsidRPr="008C0255" w:rsidRDefault="008C0255" w:rsidP="00104CEE">
            <w:pPr>
              <w:rPr>
                <w:lang w:eastAsia="en-GB"/>
              </w:rPr>
            </w:pPr>
            <w:r w:rsidRPr="008C0255">
              <w:rPr>
                <w:lang w:eastAsia="en-GB"/>
              </w:rPr>
              <w:t>inst</w:t>
            </w:r>
          </w:p>
        </w:tc>
        <w:tc>
          <w:tcPr>
            <w:tcW w:w="2365" w:type="dxa"/>
          </w:tcPr>
          <w:p w14:paraId="71D2AD1D" w14:textId="77777777"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Instantiation</w:t>
            </w:r>
            <w:r w:rsidR="003C6BAB">
              <w:rPr>
                <w:lang w:eastAsia="en-GB"/>
              </w:rPr>
              <w:t xml:space="preserve"> (n.)</w:t>
            </w:r>
          </w:p>
          <w:p w14:paraId="3A481903" w14:textId="77777777" w:rsidR="003C6BAB"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Instantiate (v.)</w:t>
            </w:r>
          </w:p>
          <w:p w14:paraId="7AF45C15" w14:textId="77777777"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Instance</w:t>
            </w:r>
          </w:p>
          <w:p w14:paraId="0B7D8339" w14:textId="77777777" w:rsidR="008C0255" w:rsidRPr="008C0255" w:rsidRDefault="008C0255" w:rsidP="003C6BAB">
            <w:pPr>
              <w:cnfStyle w:val="000000100000" w:firstRow="0" w:lastRow="0" w:firstColumn="0" w:lastColumn="0" w:oddVBand="0" w:evenVBand="0" w:oddHBand="1" w:evenHBand="0" w:firstRowFirstColumn="0" w:firstRowLastColumn="0" w:lastRowFirstColumn="0" w:lastRowLastColumn="0"/>
              <w:rPr>
                <w:lang w:eastAsia="en-GB"/>
              </w:rPr>
            </w:pPr>
          </w:p>
        </w:tc>
        <w:tc>
          <w:tcPr>
            <w:tcW w:w="4882" w:type="dxa"/>
          </w:tcPr>
          <w:p w14:paraId="691FE344" w14:textId="77777777"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Instantiation (see </w:t>
            </w:r>
            <w:r w:rsidRPr="008C0255">
              <w:rPr>
                <w:rStyle w:val="CodeInline"/>
              </w:rPr>
              <w:t>tinst</w:t>
            </w:r>
            <w:r w:rsidRPr="008C0255">
              <w:rPr>
                <w:lang w:eastAsia="en-GB"/>
              </w:rPr>
              <w:t>/</w:t>
            </w:r>
            <w:r w:rsidRPr="008C0255">
              <w:rPr>
                <w:rStyle w:val="CodeInline"/>
              </w:rPr>
              <w:t>tyargs</w:t>
            </w:r>
            <w:r w:rsidRPr="008C0255">
              <w:rPr>
                <w:lang w:eastAsia="en-GB"/>
              </w:rPr>
              <w:t>)</w:t>
            </w:r>
          </w:p>
          <w:p w14:paraId="075EA570" w14:textId="77777777" w:rsidR="003C6BAB" w:rsidRDefault="003C6BAB"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Apply a variable to type/value mapping to an entity</w:t>
            </w:r>
          </w:p>
          <w:p w14:paraId="54FD6538"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Entities related to instance checks, e.g. “</w:t>
            </w:r>
            <w:r w:rsidRPr="008C0255">
              <w:rPr>
                <w:rStyle w:val="CodeInline"/>
              </w:rPr>
              <w:t>isinst</w:t>
            </w:r>
            <w:r w:rsidRPr="008C0255">
              <w:rPr>
                <w:lang w:eastAsia="en-GB"/>
              </w:rPr>
              <w:t>”</w:t>
            </w:r>
          </w:p>
        </w:tc>
      </w:tr>
      <w:tr w:rsidR="00104CEE" w:rsidRPr="008C0255" w14:paraId="0A5928CF"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45956C71" w14:textId="77777777" w:rsidR="008C0255" w:rsidRPr="008C0255" w:rsidRDefault="008C0255" w:rsidP="00104CEE">
            <w:pPr>
              <w:rPr>
                <w:lang w:eastAsia="en-GB"/>
              </w:rPr>
            </w:pPr>
            <w:r>
              <w:rPr>
                <w:lang w:eastAsia="en-GB"/>
              </w:rPr>
              <w:t>isext</w:t>
            </w:r>
          </w:p>
        </w:tc>
        <w:tc>
          <w:tcPr>
            <w:tcW w:w="2365" w:type="dxa"/>
          </w:tcPr>
          <w:p w14:paraId="106DF7EE"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Is Extension</w:t>
            </w:r>
          </w:p>
        </w:tc>
        <w:tc>
          <w:tcPr>
            <w:tcW w:w="4882" w:type="dxa"/>
          </w:tcPr>
          <w:p w14:paraId="65CD26DF"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Is something an extension member?</w:t>
            </w:r>
          </w:p>
        </w:tc>
      </w:tr>
      <w:tr w:rsidR="00104CEE" w:rsidRPr="008C0255" w14:paraId="37F8E7CA"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97F40FA" w14:textId="77777777" w:rsidR="008C0255" w:rsidRPr="008C0255" w:rsidRDefault="003C6BAB" w:rsidP="00104CEE">
            <w:pPr>
              <w:rPr>
                <w:lang w:eastAsia="en-GB"/>
              </w:rPr>
            </w:pPr>
            <w:r>
              <w:rPr>
                <w:lang w:eastAsia="en-GB"/>
              </w:rPr>
              <w:t>l</w:t>
            </w:r>
            <w:r w:rsidR="008C0255" w:rsidRPr="008C0255">
              <w:rPr>
                <w:lang w:eastAsia="en-GB"/>
              </w:rPr>
              <w:t>id</w:t>
            </w:r>
          </w:p>
        </w:tc>
        <w:tc>
          <w:tcPr>
            <w:tcW w:w="2365" w:type="dxa"/>
          </w:tcPr>
          <w:p w14:paraId="41EC7E01"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Long Identifier</w:t>
            </w:r>
          </w:p>
        </w:tc>
        <w:tc>
          <w:tcPr>
            <w:tcW w:w="4882" w:type="dxa"/>
          </w:tcPr>
          <w:p w14:paraId="28AAB545"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i.e. identifier list for </w:t>
            </w:r>
            <w:r w:rsidRPr="008C0255">
              <w:rPr>
                <w:rStyle w:val="CodeInline"/>
              </w:rPr>
              <w:t>A.B.C</w:t>
            </w:r>
          </w:p>
        </w:tc>
      </w:tr>
      <w:tr w:rsidR="00104CEE" w:rsidRPr="008C0255" w14:paraId="6E14925D"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62E11469" w14:textId="77777777" w:rsidR="008C0255" w:rsidRPr="008C0255" w:rsidRDefault="008C0255" w:rsidP="00104CEE">
            <w:pPr>
              <w:rPr>
                <w:lang w:eastAsia="en-GB"/>
              </w:rPr>
            </w:pPr>
            <w:r w:rsidRPr="008C0255">
              <w:rPr>
                <w:lang w:eastAsia="en-GB"/>
              </w:rPr>
              <w:t>lvalue</w:t>
            </w:r>
          </w:p>
        </w:tc>
        <w:tc>
          <w:tcPr>
            <w:tcW w:w="2365" w:type="dxa"/>
          </w:tcPr>
          <w:p w14:paraId="6FD8ECCA"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Left-value </w:t>
            </w:r>
          </w:p>
        </w:tc>
        <w:tc>
          <w:tcPr>
            <w:tcW w:w="4882" w:type="dxa"/>
          </w:tcPr>
          <w:p w14:paraId="7000E9C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much in the sense as C, i.e. entity appearing on the left of an assignment </w:t>
            </w:r>
            <w:r w:rsidRPr="008C0255">
              <w:rPr>
                <w:rStyle w:val="CodeInline"/>
              </w:rPr>
              <w:t>E &lt;- V</w:t>
            </w:r>
            <w:r w:rsidRPr="008C0255">
              <w:rPr>
                <w:lang w:eastAsia="en-GB"/>
              </w:rPr>
              <w:t>.</w:t>
            </w:r>
          </w:p>
        </w:tc>
      </w:tr>
      <w:tr w:rsidR="00104CEE" w:rsidRPr="008C0255" w14:paraId="7E950A15"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63FE05D" w14:textId="77777777" w:rsidR="008C0255" w:rsidRPr="008C0255" w:rsidRDefault="008C0255" w:rsidP="00104CEE">
            <w:pPr>
              <w:rPr>
                <w:lang w:eastAsia="en-GB"/>
              </w:rPr>
            </w:pPr>
            <w:r>
              <w:rPr>
                <w:lang w:eastAsia="en-GB"/>
              </w:rPr>
              <w:t>m</w:t>
            </w:r>
          </w:p>
        </w:tc>
        <w:tc>
          <w:tcPr>
            <w:tcW w:w="2365" w:type="dxa"/>
          </w:tcPr>
          <w:p w14:paraId="7B8F1CE2"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Range</w:t>
            </w:r>
            <w:r>
              <w:rPr>
                <w:lang w:eastAsia="en-GB"/>
              </w:rPr>
              <w:t xml:space="preserve"> mark</w:t>
            </w:r>
          </w:p>
        </w:tc>
        <w:tc>
          <w:tcPr>
            <w:tcW w:w="4882" w:type="dxa"/>
          </w:tcPr>
          <w:p w14:paraId="3C5406C8"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i.e. a position pair in original source code</w:t>
            </w:r>
          </w:p>
        </w:tc>
      </w:tr>
      <w:tr w:rsidR="00D54C0A" w:rsidRPr="008C0255" w14:paraId="4F855265"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36B0C941" w14:textId="77777777" w:rsidR="00D54C0A" w:rsidRPr="008C0255" w:rsidRDefault="00D54C0A" w:rsidP="00104CEE">
            <w:pPr>
              <w:rPr>
                <w:lang w:eastAsia="en-GB"/>
              </w:rPr>
            </w:pPr>
            <w:r>
              <w:rPr>
                <w:lang w:eastAsia="en-GB"/>
              </w:rPr>
              <w:t>mk</w:t>
            </w:r>
          </w:p>
        </w:tc>
        <w:tc>
          <w:tcPr>
            <w:tcW w:w="2365" w:type="dxa"/>
          </w:tcPr>
          <w:p w14:paraId="3725A5BF"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Make</w:t>
            </w:r>
          </w:p>
        </w:tc>
        <w:tc>
          <w:tcPr>
            <w:tcW w:w="4882" w:type="dxa"/>
          </w:tcPr>
          <w:p w14:paraId="3A544FC7"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73EEA2B9"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8B6C302" w14:textId="77777777" w:rsidR="008C0255" w:rsidRPr="008C0255" w:rsidRDefault="008C0255" w:rsidP="00104CEE">
            <w:pPr>
              <w:rPr>
                <w:lang w:eastAsia="en-GB"/>
              </w:rPr>
            </w:pPr>
            <w:r w:rsidRPr="008C0255">
              <w:rPr>
                <w:lang w:eastAsia="en-GB"/>
              </w:rPr>
              <w:t>mksyn</w:t>
            </w:r>
          </w:p>
        </w:tc>
        <w:tc>
          <w:tcPr>
            <w:tcW w:w="2365" w:type="dxa"/>
          </w:tcPr>
          <w:p w14:paraId="26640729"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Make syntactic </w:t>
            </w:r>
          </w:p>
        </w:tc>
        <w:tc>
          <w:tcPr>
            <w:tcW w:w="4882" w:type="dxa"/>
          </w:tcPr>
          <w:p w14:paraId="667364CB"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e.g. make an </w:t>
            </w:r>
            <w:r w:rsidRPr="008C0255">
              <w:rPr>
                <w:lang w:eastAsia="en-GB"/>
              </w:rPr>
              <w:t>AST node</w:t>
            </w:r>
          </w:p>
        </w:tc>
      </w:tr>
      <w:tr w:rsidR="00D54C0A" w:rsidRPr="008C0255" w14:paraId="7C51AF2C"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24E59163" w14:textId="77777777" w:rsidR="00D54C0A" w:rsidRPr="008C0255" w:rsidRDefault="00D54C0A" w:rsidP="00104CEE">
            <w:pPr>
              <w:rPr>
                <w:lang w:eastAsia="en-GB"/>
              </w:rPr>
            </w:pPr>
            <w:r>
              <w:rPr>
                <w:lang w:eastAsia="en-GB"/>
              </w:rPr>
              <w:t>mmap</w:t>
            </w:r>
          </w:p>
        </w:tc>
        <w:tc>
          <w:tcPr>
            <w:tcW w:w="2365" w:type="dxa"/>
          </w:tcPr>
          <w:p w14:paraId="16075850"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Multi-map</w:t>
            </w:r>
          </w:p>
        </w:tc>
        <w:tc>
          <w:tcPr>
            <w:tcW w:w="4882" w:type="dxa"/>
          </w:tcPr>
          <w:p w14:paraId="32D3A445"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Immutable map one-to-many</w:t>
            </w:r>
          </w:p>
        </w:tc>
      </w:tr>
      <w:tr w:rsidR="00104CEE" w:rsidRPr="008C0255" w14:paraId="3B81D4EB"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4BA2F75" w14:textId="77777777" w:rsidR="008C0255" w:rsidRPr="008C0255" w:rsidRDefault="008C0255" w:rsidP="00104CEE">
            <w:pPr>
              <w:rPr>
                <w:lang w:eastAsia="en-GB"/>
              </w:rPr>
            </w:pPr>
            <w:r>
              <w:rPr>
                <w:lang w:eastAsia="en-GB"/>
              </w:rPr>
              <w:t>modul</w:t>
            </w:r>
          </w:p>
        </w:tc>
        <w:tc>
          <w:tcPr>
            <w:tcW w:w="2365" w:type="dxa"/>
          </w:tcPr>
          <w:p w14:paraId="55BB7ABD"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Module</w:t>
            </w:r>
            <w:r w:rsidRPr="008C0255">
              <w:rPr>
                <w:lang w:eastAsia="en-GB"/>
              </w:rPr>
              <w:t xml:space="preserve"> </w:t>
            </w:r>
          </w:p>
        </w:tc>
        <w:tc>
          <w:tcPr>
            <w:tcW w:w="4882" w:type="dxa"/>
          </w:tcPr>
          <w:p w14:paraId="14607955" w14:textId="77777777" w:rsidR="008C0255" w:rsidRDefault="00BD6021"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Data structure representing an </w:t>
            </w:r>
            <w:r w:rsidR="008C0255">
              <w:rPr>
                <w:lang w:eastAsia="en-GB"/>
              </w:rPr>
              <w:t>F# module</w:t>
            </w:r>
            <w:r>
              <w:rPr>
                <w:lang w:eastAsia="en-GB"/>
              </w:rPr>
              <w:t xml:space="preserve"> or namespace fragment</w:t>
            </w:r>
          </w:p>
          <w:p w14:paraId="541B6F18" w14:textId="77777777" w:rsidR="008C0255" w:rsidRPr="008C0255" w:rsidRDefault="00BD6021"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O</w:t>
            </w:r>
            <w:r w:rsidR="008C0255">
              <w:rPr>
                <w:lang w:eastAsia="en-GB"/>
              </w:rPr>
              <w:t xml:space="preserve">ccasionally a .NET module (DLL) in a </w:t>
            </w:r>
            <w:r>
              <w:rPr>
                <w:lang w:eastAsia="en-GB"/>
              </w:rPr>
              <w:t>potentially-</w:t>
            </w:r>
            <w:r w:rsidR="008C0255">
              <w:rPr>
                <w:lang w:eastAsia="en-GB"/>
              </w:rPr>
              <w:t>multi-module .NET assembly</w:t>
            </w:r>
          </w:p>
        </w:tc>
      </w:tr>
      <w:tr w:rsidR="00104CEE" w:rsidRPr="008C0255" w14:paraId="2E3745FF"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7ED2161B" w14:textId="77777777" w:rsidR="00BD6021" w:rsidRPr="008C0255" w:rsidRDefault="00BD6021" w:rsidP="00104CEE">
            <w:pPr>
              <w:rPr>
                <w:lang w:eastAsia="en-GB"/>
              </w:rPr>
            </w:pPr>
            <w:r>
              <w:rPr>
                <w:lang w:eastAsia="en-GB"/>
              </w:rPr>
              <w:t>mref,modref</w:t>
            </w:r>
          </w:p>
        </w:tc>
        <w:tc>
          <w:tcPr>
            <w:tcW w:w="2365" w:type="dxa"/>
          </w:tcPr>
          <w:p w14:paraId="5CA708BC" w14:textId="77777777" w:rsidR="00BD6021" w:rsidRPr="008C0255" w:rsidRDefault="00BD6021"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Module</w:t>
            </w:r>
            <w:r w:rsidRPr="008C0255">
              <w:rPr>
                <w:lang w:eastAsia="en-GB"/>
              </w:rPr>
              <w:t xml:space="preserve"> </w:t>
            </w:r>
            <w:r>
              <w:rPr>
                <w:lang w:eastAsia="en-GB"/>
              </w:rPr>
              <w:t>reference</w:t>
            </w:r>
          </w:p>
        </w:tc>
        <w:tc>
          <w:tcPr>
            <w:tcW w:w="4882" w:type="dxa"/>
          </w:tcPr>
          <w:p w14:paraId="0F07091D" w14:textId="77777777" w:rsidR="00BD6021" w:rsidRDefault="00BD6021" w:rsidP="00BD602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Reference to an F# module or namespace fragment</w:t>
            </w:r>
          </w:p>
          <w:p w14:paraId="1BF557D5" w14:textId="77777777" w:rsidR="00BD6021" w:rsidRPr="008C0255" w:rsidRDefault="00BD6021" w:rsidP="00BD602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lastRenderedPageBreak/>
              <w:t>Occasionally an Abstract IL reference to a .NET module (DLL) in a potentially-multi-module .NET assembly</w:t>
            </w:r>
          </w:p>
        </w:tc>
      </w:tr>
      <w:tr w:rsidR="003C6BAB" w:rsidRPr="008C0255" w14:paraId="7659F144"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9850348" w14:textId="77777777" w:rsidR="008C0255" w:rsidRPr="008C0255" w:rsidRDefault="003C6BAB" w:rsidP="003C6BAB">
            <w:pPr>
              <w:rPr>
                <w:lang w:eastAsia="en-GB"/>
              </w:rPr>
            </w:pPr>
            <w:r>
              <w:rPr>
                <w:lang w:eastAsia="en-GB"/>
              </w:rPr>
              <w:lastRenderedPageBreak/>
              <w:t>m</w:t>
            </w:r>
            <w:r w:rsidR="008C0255">
              <w:rPr>
                <w:lang w:eastAsia="en-GB"/>
              </w:rPr>
              <w:t>typ</w:t>
            </w:r>
          </w:p>
        </w:tc>
        <w:tc>
          <w:tcPr>
            <w:tcW w:w="2365" w:type="dxa"/>
          </w:tcPr>
          <w:p w14:paraId="1EDBAB1D"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Module type</w:t>
            </w:r>
          </w:p>
        </w:tc>
        <w:tc>
          <w:tcPr>
            <w:tcW w:w="4882" w:type="dxa"/>
          </w:tcPr>
          <w:p w14:paraId="6C4035B9"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Data structure representing the contents of an F# module relevant to type checking</w:t>
            </w:r>
          </w:p>
        </w:tc>
      </w:tr>
      <w:tr w:rsidR="00104CEE" w:rsidRPr="008C0255" w14:paraId="1618F45F"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7389AFAB" w14:textId="77777777" w:rsidR="008C0255" w:rsidRPr="008C0255" w:rsidRDefault="008C0255" w:rsidP="00104CEE">
            <w:pPr>
              <w:rPr>
                <w:lang w:eastAsia="en-GB"/>
              </w:rPr>
            </w:pPr>
            <w:r>
              <w:rPr>
                <w:lang w:eastAsia="en-GB"/>
              </w:rPr>
              <w:t>mut</w:t>
            </w:r>
          </w:p>
        </w:tc>
        <w:tc>
          <w:tcPr>
            <w:tcW w:w="2365" w:type="dxa"/>
          </w:tcPr>
          <w:p w14:paraId="0425179B"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Mutable</w:t>
            </w:r>
          </w:p>
        </w:tc>
        <w:tc>
          <w:tcPr>
            <w:tcW w:w="4882" w:type="dxa"/>
          </w:tcPr>
          <w:p w14:paraId="1E0738C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7FB0051B"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6639316" w14:textId="77777777" w:rsidR="00104CEE" w:rsidRPr="008C0255" w:rsidRDefault="00104CEE" w:rsidP="00104CEE">
            <w:pPr>
              <w:rPr>
                <w:lang w:eastAsia="en-GB"/>
              </w:rPr>
            </w:pPr>
            <w:r>
              <w:rPr>
                <w:lang w:eastAsia="en-GB"/>
              </w:rPr>
              <w:t>nenv</w:t>
            </w:r>
          </w:p>
        </w:tc>
        <w:tc>
          <w:tcPr>
            <w:tcW w:w="2365" w:type="dxa"/>
          </w:tcPr>
          <w:p w14:paraId="450EA422"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Name Resolution Environment</w:t>
            </w:r>
          </w:p>
        </w:tc>
        <w:tc>
          <w:tcPr>
            <w:tcW w:w="4882" w:type="dxa"/>
          </w:tcPr>
          <w:p w14:paraId="5DBB90D4" w14:textId="77777777"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Tables that guide the process of resolving names (e.g. “map” or “System”) to semantic objects</w:t>
            </w:r>
          </w:p>
        </w:tc>
      </w:tr>
      <w:tr w:rsidR="003C6BAB" w:rsidRPr="008C0255" w14:paraId="17D0B2FA"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1EC0D2D3" w14:textId="77777777" w:rsidR="008C0255" w:rsidRPr="008C0255" w:rsidRDefault="008C0255" w:rsidP="00104CEE">
            <w:pPr>
              <w:rPr>
                <w:lang w:eastAsia="en-GB"/>
              </w:rPr>
            </w:pPr>
            <w:r>
              <w:rPr>
                <w:lang w:eastAsia="en-GB"/>
              </w:rPr>
              <w:t>nlr</w:t>
            </w:r>
          </w:p>
        </w:tc>
        <w:tc>
          <w:tcPr>
            <w:tcW w:w="2365" w:type="dxa"/>
          </w:tcPr>
          <w:p w14:paraId="66649F6C"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Non-local reference</w:t>
            </w:r>
          </w:p>
        </w:tc>
        <w:tc>
          <w:tcPr>
            <w:tcW w:w="4882" w:type="dxa"/>
          </w:tcPr>
          <w:p w14:paraId="3D44E9F8"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Reference to an entity potentially in another compilation unit</w:t>
            </w:r>
          </w:p>
        </w:tc>
      </w:tr>
      <w:tr w:rsidR="00D54C0A" w:rsidRPr="008C0255" w14:paraId="0C90E3CF"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C6ED92B" w14:textId="77777777" w:rsidR="00D54C0A" w:rsidRPr="008C0255" w:rsidRDefault="00D54C0A" w:rsidP="00104CEE">
            <w:pPr>
              <w:rPr>
                <w:lang w:eastAsia="en-GB"/>
              </w:rPr>
            </w:pPr>
            <w:r>
              <w:rPr>
                <w:lang w:eastAsia="en-GB"/>
              </w:rPr>
              <w:t>opt</w:t>
            </w:r>
          </w:p>
        </w:tc>
        <w:tc>
          <w:tcPr>
            <w:tcW w:w="2365" w:type="dxa"/>
          </w:tcPr>
          <w:p w14:paraId="038E10E1"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Optional</w:t>
            </w:r>
          </w:p>
        </w:tc>
        <w:tc>
          <w:tcPr>
            <w:tcW w:w="4882" w:type="dxa"/>
          </w:tcPr>
          <w:p w14:paraId="7C2A3B6F" w14:textId="77777777" w:rsidR="00D54C0A"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optional argument</w:t>
            </w:r>
          </w:p>
          <w:p w14:paraId="7B371E43"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value of type “Option”</w:t>
            </w:r>
          </w:p>
        </w:tc>
      </w:tr>
      <w:tr w:rsidR="00D54C0A" w:rsidRPr="008C0255" w14:paraId="2ECDE8A7"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2D802C3B" w14:textId="77777777" w:rsidR="00D54C0A" w:rsidRPr="008C0255" w:rsidRDefault="00D54C0A" w:rsidP="00104CEE">
            <w:pPr>
              <w:rPr>
                <w:lang w:eastAsia="en-GB"/>
              </w:rPr>
            </w:pPr>
            <w:r>
              <w:rPr>
                <w:lang w:eastAsia="en-GB"/>
              </w:rPr>
              <w:t>opt</w:t>
            </w:r>
          </w:p>
        </w:tc>
        <w:tc>
          <w:tcPr>
            <w:tcW w:w="2365" w:type="dxa"/>
          </w:tcPr>
          <w:p w14:paraId="292D9778"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Optimize</w:t>
            </w:r>
          </w:p>
        </w:tc>
        <w:tc>
          <w:tcPr>
            <w:tcW w:w="4882" w:type="dxa"/>
          </w:tcPr>
          <w:p w14:paraId="5518ADBC"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32D96736"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C6322F7" w14:textId="77777777" w:rsidR="008C0255" w:rsidRPr="008C0255" w:rsidRDefault="008C0255" w:rsidP="00104CEE">
            <w:pPr>
              <w:rPr>
                <w:lang w:eastAsia="en-GB"/>
              </w:rPr>
            </w:pPr>
            <w:r>
              <w:rPr>
                <w:lang w:eastAsia="en-GB"/>
              </w:rPr>
              <w:t>p</w:t>
            </w:r>
            <w:r w:rsidRPr="008C0255">
              <w:rPr>
                <w:lang w:eastAsia="en-GB"/>
              </w:rPr>
              <w:t>at</w:t>
            </w:r>
          </w:p>
        </w:tc>
        <w:tc>
          <w:tcPr>
            <w:tcW w:w="2365" w:type="dxa"/>
          </w:tcPr>
          <w:p w14:paraId="72411E77"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Pattern</w:t>
            </w:r>
          </w:p>
        </w:tc>
        <w:tc>
          <w:tcPr>
            <w:tcW w:w="4882" w:type="dxa"/>
          </w:tcPr>
          <w:p w14:paraId="473AB909"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D54C0A" w:rsidRPr="008C0255" w14:paraId="7EAB7920"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59594D65" w14:textId="77777777" w:rsidR="00D54C0A" w:rsidRPr="008C0255" w:rsidRDefault="00D54C0A" w:rsidP="00104CEE">
            <w:pPr>
              <w:rPr>
                <w:lang w:eastAsia="en-GB"/>
              </w:rPr>
            </w:pPr>
            <w:r>
              <w:rPr>
                <w:lang w:eastAsia="en-GB"/>
              </w:rPr>
              <w:t>plid</w:t>
            </w:r>
          </w:p>
        </w:tc>
        <w:tc>
          <w:tcPr>
            <w:tcW w:w="2365" w:type="dxa"/>
          </w:tcPr>
          <w:p w14:paraId="51FB002B" w14:textId="77777777" w:rsidR="00D54C0A" w:rsidRPr="008C0255" w:rsidRDefault="00D54C0A" w:rsidP="00D54C0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Partial long identifier</w:t>
            </w:r>
          </w:p>
        </w:tc>
        <w:tc>
          <w:tcPr>
            <w:tcW w:w="4882" w:type="dxa"/>
          </w:tcPr>
          <w:p w14:paraId="254261B7" w14:textId="77777777"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e.g. Hello.Wor where “Wor” is incomplete</w:t>
            </w:r>
          </w:p>
        </w:tc>
      </w:tr>
      <w:tr w:rsidR="00D54C0A" w:rsidRPr="008C0255" w14:paraId="268AEC3E"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352C40D" w14:textId="77777777" w:rsidR="00D54C0A" w:rsidRPr="008C0255" w:rsidRDefault="00D54C0A" w:rsidP="00104CEE">
            <w:pPr>
              <w:rPr>
                <w:lang w:eastAsia="en-GB"/>
              </w:rPr>
            </w:pPr>
            <w:r>
              <w:rPr>
                <w:lang w:eastAsia="en-GB"/>
              </w:rPr>
              <w:t>ptc</w:t>
            </w:r>
          </w:p>
        </w:tc>
        <w:tc>
          <w:tcPr>
            <w:tcW w:w="2365" w:type="dxa"/>
          </w:tcPr>
          <w:p w14:paraId="6937F146" w14:textId="77777777"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Partial type check</w:t>
            </w:r>
          </w:p>
        </w:tc>
        <w:tc>
          <w:tcPr>
            <w:tcW w:w="4882" w:type="dxa"/>
          </w:tcPr>
          <w:p w14:paraId="2230005E" w14:textId="77777777"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Resolve a Partial long identifier to a set of possible completions</w:t>
            </w:r>
          </w:p>
        </w:tc>
      </w:tr>
      <w:tr w:rsidR="00104CEE" w:rsidRPr="008C0255" w14:paraId="6906F6CC"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3A95D50D" w14:textId="77777777" w:rsidR="008C0255" w:rsidRPr="008C0255" w:rsidRDefault="008C0255" w:rsidP="00104CEE">
            <w:pPr>
              <w:rPr>
                <w:lang w:eastAsia="en-GB"/>
              </w:rPr>
            </w:pPr>
            <w:r>
              <w:rPr>
                <w:lang w:eastAsia="en-GB"/>
              </w:rPr>
              <w:t>pubpath</w:t>
            </w:r>
          </w:p>
        </w:tc>
        <w:tc>
          <w:tcPr>
            <w:tcW w:w="2365" w:type="dxa"/>
          </w:tcPr>
          <w:p w14:paraId="211B14FD"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Public path</w:t>
            </w:r>
          </w:p>
        </w:tc>
        <w:tc>
          <w:tcPr>
            <w:tcW w:w="4882" w:type="dxa"/>
          </w:tcPr>
          <w:p w14:paraId="2700E968"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What is the fully qualified name to an entity, if any</w:t>
            </w:r>
          </w:p>
        </w:tc>
      </w:tr>
      <w:tr w:rsidR="003C6BAB" w:rsidRPr="008C0255" w14:paraId="35B948A6"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B36DCE8" w14:textId="77777777" w:rsidR="008C0255" w:rsidRPr="008C0255" w:rsidRDefault="008C0255" w:rsidP="00104CEE">
            <w:pPr>
              <w:rPr>
                <w:lang w:eastAsia="en-GB"/>
              </w:rPr>
            </w:pPr>
            <w:r>
              <w:rPr>
                <w:lang w:eastAsia="en-GB"/>
              </w:rPr>
              <w:t>qname</w:t>
            </w:r>
          </w:p>
        </w:tc>
        <w:tc>
          <w:tcPr>
            <w:tcW w:w="2365" w:type="dxa"/>
          </w:tcPr>
          <w:p w14:paraId="12C5803C"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Qualified Name</w:t>
            </w:r>
          </w:p>
        </w:tc>
        <w:tc>
          <w:tcPr>
            <w:tcW w:w="4882" w:type="dxa"/>
          </w:tcPr>
          <w:p w14:paraId="3DD52A01"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fully qualified .NET assembly name for a compilation unit, e.g. </w:t>
            </w:r>
            <w:r w:rsidRPr="008C0255">
              <w:rPr>
                <w:rStyle w:val="CodeInline"/>
              </w:rPr>
              <w:t>FSharp.Core, Version=1.9.3.4, ...</w:t>
            </w:r>
          </w:p>
        </w:tc>
      </w:tr>
      <w:tr w:rsidR="00104CEE" w:rsidRPr="008C0255" w14:paraId="00BEA0E4"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024CB71" w14:textId="77777777" w:rsidR="008C0255" w:rsidRPr="008C0255" w:rsidRDefault="008C0255" w:rsidP="00104CEE">
            <w:pPr>
              <w:rPr>
                <w:lang w:eastAsia="en-GB"/>
              </w:rPr>
            </w:pPr>
            <w:r w:rsidRPr="008C0255">
              <w:rPr>
                <w:lang w:eastAsia="en-GB"/>
              </w:rPr>
              <w:t>recd</w:t>
            </w:r>
          </w:p>
        </w:tc>
        <w:tc>
          <w:tcPr>
            <w:tcW w:w="2365" w:type="dxa"/>
          </w:tcPr>
          <w:p w14:paraId="3E9D7E4D"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Record</w:t>
            </w:r>
          </w:p>
        </w:tc>
        <w:tc>
          <w:tcPr>
            <w:tcW w:w="4882" w:type="dxa"/>
          </w:tcPr>
          <w:p w14:paraId="3B03180E"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086BB5E5"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C2EE91A" w14:textId="77777777" w:rsidR="008C0255" w:rsidRPr="008C0255" w:rsidRDefault="008C0255" w:rsidP="00104CEE">
            <w:pPr>
              <w:rPr>
                <w:lang w:eastAsia="en-GB"/>
              </w:rPr>
            </w:pPr>
            <w:r>
              <w:rPr>
                <w:lang w:eastAsia="en-GB"/>
              </w:rPr>
              <w:t>repr</w:t>
            </w:r>
          </w:p>
        </w:tc>
        <w:tc>
          <w:tcPr>
            <w:tcW w:w="2365" w:type="dxa"/>
          </w:tcPr>
          <w:p w14:paraId="1EB14C9C"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Representation</w:t>
            </w:r>
          </w:p>
        </w:tc>
        <w:tc>
          <w:tcPr>
            <w:tcW w:w="4882" w:type="dxa"/>
          </w:tcPr>
          <w:p w14:paraId="12D4CA90"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the r.h.s. of a type definition “</w:t>
            </w:r>
            <w:r w:rsidRPr="008C0255">
              <w:rPr>
                <w:rStyle w:val="CodeInline"/>
              </w:rPr>
              <w:t>type x = A | B</w:t>
            </w:r>
            <w:r>
              <w:rPr>
                <w:lang w:eastAsia="en-GB"/>
              </w:rPr>
              <w:t>”</w:t>
            </w:r>
          </w:p>
        </w:tc>
      </w:tr>
      <w:tr w:rsidR="008C0255" w:rsidRPr="008C0255" w14:paraId="0E4210B5"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72DB72C" w14:textId="77777777" w:rsidR="008C0255" w:rsidRPr="008C0255" w:rsidRDefault="008C0255" w:rsidP="00104CEE">
            <w:pPr>
              <w:rPr>
                <w:lang w:eastAsia="en-GB"/>
              </w:rPr>
            </w:pPr>
            <w:r>
              <w:rPr>
                <w:lang w:eastAsia="en-GB"/>
              </w:rPr>
              <w:t>rfield</w:t>
            </w:r>
          </w:p>
        </w:tc>
        <w:tc>
          <w:tcPr>
            <w:tcW w:w="2365" w:type="dxa"/>
          </w:tcPr>
          <w:p w14:paraId="1FD8CBD2"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Record field</w:t>
            </w:r>
          </w:p>
        </w:tc>
        <w:tc>
          <w:tcPr>
            <w:tcW w:w="4882" w:type="dxa"/>
          </w:tcPr>
          <w:p w14:paraId="5B0FF54A"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2E7E1CEA"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787B271" w14:textId="77777777" w:rsidR="003C6BAB" w:rsidRPr="008C0255" w:rsidRDefault="003C6BAB" w:rsidP="00104CEE">
            <w:pPr>
              <w:rPr>
                <w:lang w:eastAsia="en-GB"/>
              </w:rPr>
            </w:pPr>
            <w:r>
              <w:rPr>
                <w:lang w:eastAsia="en-GB"/>
              </w:rPr>
              <w:t>rfref</w:t>
            </w:r>
          </w:p>
        </w:tc>
        <w:tc>
          <w:tcPr>
            <w:tcW w:w="2365" w:type="dxa"/>
          </w:tcPr>
          <w:p w14:paraId="4BD565DA" w14:textId="77777777" w:rsidR="003C6BAB" w:rsidRPr="008C0255" w:rsidRDefault="003C6BAB"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Record field reference</w:t>
            </w:r>
          </w:p>
        </w:tc>
        <w:tc>
          <w:tcPr>
            <w:tcW w:w="4882" w:type="dxa"/>
          </w:tcPr>
          <w:p w14:paraId="54B13D00"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pair containing a reference to a type constructor and a record field name</w:t>
            </w:r>
          </w:p>
        </w:tc>
      </w:tr>
      <w:tr w:rsidR="003C6BAB" w:rsidRPr="008C0255" w14:paraId="395DE5A3"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372816C6" w14:textId="77777777" w:rsidR="008C0255" w:rsidRPr="008C0255" w:rsidRDefault="008C0255" w:rsidP="00104CEE">
            <w:pPr>
              <w:rPr>
                <w:lang w:eastAsia="en-GB"/>
              </w:rPr>
            </w:pPr>
            <w:r>
              <w:rPr>
                <w:lang w:eastAsia="en-GB"/>
              </w:rPr>
              <w:t>scoref</w:t>
            </w:r>
          </w:p>
        </w:tc>
        <w:tc>
          <w:tcPr>
            <w:tcW w:w="2365" w:type="dxa"/>
          </w:tcPr>
          <w:p w14:paraId="17FE74A3"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Scope Reference</w:t>
            </w:r>
          </w:p>
        </w:tc>
        <w:tc>
          <w:tcPr>
            <w:tcW w:w="4882" w:type="dxa"/>
          </w:tcPr>
          <w:p w14:paraId="17CD485D"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Abstract IL value representing the .NET metadata we need to emit to reference another assembly</w:t>
            </w:r>
          </w:p>
        </w:tc>
      </w:tr>
      <w:tr w:rsidR="00104CEE" w:rsidRPr="008C0255" w14:paraId="21B75749"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23F6D7D" w14:textId="77777777" w:rsidR="008C0255" w:rsidRPr="008C0255" w:rsidRDefault="008C0255" w:rsidP="00104CEE">
            <w:pPr>
              <w:rPr>
                <w:lang w:eastAsia="en-GB"/>
              </w:rPr>
            </w:pPr>
            <w:r w:rsidRPr="008C0255">
              <w:rPr>
                <w:lang w:eastAsia="en-GB"/>
              </w:rPr>
              <w:t>spat</w:t>
            </w:r>
          </w:p>
        </w:tc>
        <w:tc>
          <w:tcPr>
            <w:tcW w:w="2365" w:type="dxa"/>
          </w:tcPr>
          <w:p w14:paraId="365834FE"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Simple pattern</w:t>
            </w:r>
          </w:p>
        </w:tc>
        <w:tc>
          <w:tcPr>
            <w:tcW w:w="4882" w:type="dxa"/>
          </w:tcPr>
          <w:p w14:paraId="70F5D348"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a kind of AST node for some places where only limited patterns are allowed or where complex patterns have been removed early via desugaring</w:t>
            </w:r>
          </w:p>
        </w:tc>
      </w:tr>
      <w:tr w:rsidR="003C6BAB" w:rsidRPr="008C0255" w14:paraId="6FDB6A99"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119C552D" w14:textId="77777777" w:rsidR="003C6BAB" w:rsidRPr="008C0255" w:rsidRDefault="003C6BAB" w:rsidP="00104CEE">
            <w:pPr>
              <w:rPr>
                <w:lang w:eastAsia="en-GB"/>
              </w:rPr>
            </w:pPr>
            <w:r>
              <w:rPr>
                <w:lang w:eastAsia="en-GB"/>
              </w:rPr>
              <w:t>strip</w:t>
            </w:r>
          </w:p>
        </w:tc>
        <w:tc>
          <w:tcPr>
            <w:tcW w:w="2365" w:type="dxa"/>
          </w:tcPr>
          <w:p w14:paraId="357C6807" w14:textId="77777777" w:rsidR="003C6BAB" w:rsidRPr="008C0255" w:rsidRDefault="003C6BAB"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Strip</w:t>
            </w:r>
          </w:p>
        </w:tc>
        <w:tc>
          <w:tcPr>
            <w:tcW w:w="4882" w:type="dxa"/>
          </w:tcPr>
          <w:p w14:paraId="00AFB5BB" w14:textId="77777777"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strip lambdas off a lambda expression, or repeatedly reduce type abbreviations </w:t>
            </w:r>
          </w:p>
        </w:tc>
      </w:tr>
      <w:tr w:rsidR="00104CEE" w:rsidRPr="008C0255" w14:paraId="6874179D"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F955B1B" w14:textId="77777777" w:rsidR="003C6BAB" w:rsidRPr="008C0255" w:rsidRDefault="003C6BAB" w:rsidP="00104CEE">
            <w:pPr>
              <w:rPr>
                <w:lang w:eastAsia="en-GB"/>
              </w:rPr>
            </w:pPr>
            <w:r>
              <w:rPr>
                <w:lang w:eastAsia="en-GB"/>
              </w:rPr>
              <w:t>subst</w:t>
            </w:r>
          </w:p>
        </w:tc>
        <w:tc>
          <w:tcPr>
            <w:tcW w:w="2365" w:type="dxa"/>
          </w:tcPr>
          <w:p w14:paraId="2FD4F300"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Substitute</w:t>
            </w:r>
          </w:p>
        </w:tc>
        <w:tc>
          <w:tcPr>
            <w:tcW w:w="4882" w:type="dxa"/>
          </w:tcPr>
          <w:p w14:paraId="177B18D3"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Replace variables by types/values</w:t>
            </w:r>
          </w:p>
        </w:tc>
      </w:tr>
      <w:tr w:rsidR="00BD7715" w:rsidRPr="008C0255" w14:paraId="2CDB490F" w14:textId="77777777" w:rsidTr="00104CEE">
        <w:tc>
          <w:tcPr>
            <w:cnfStyle w:val="001000000000" w:firstRow="0" w:lastRow="0" w:firstColumn="1" w:lastColumn="0" w:oddVBand="0" w:evenVBand="0" w:oddHBand="0" w:evenHBand="0" w:firstRowFirstColumn="0" w:firstRowLastColumn="0" w:lastRowFirstColumn="0" w:lastRowLastColumn="0"/>
            <w:tcW w:w="1995" w:type="dxa"/>
          </w:tcPr>
          <w:p w14:paraId="48BACE62" w14:textId="77777777" w:rsidR="00BD7715" w:rsidRPr="008C0255" w:rsidRDefault="00BD7715" w:rsidP="00104CEE">
            <w:pPr>
              <w:rPr>
                <w:lang w:eastAsia="en-GB"/>
              </w:rPr>
            </w:pPr>
            <w:r>
              <w:rPr>
                <w:lang w:eastAsia="en-GB"/>
              </w:rPr>
              <w:lastRenderedPageBreak/>
              <w:t>tau</w:t>
            </w:r>
          </w:p>
        </w:tc>
        <w:tc>
          <w:tcPr>
            <w:tcW w:w="2365" w:type="dxa"/>
          </w:tcPr>
          <w:p w14:paraId="418C521B" w14:textId="77777777" w:rsidR="00BD7715" w:rsidRPr="008C0255" w:rsidRDefault="00BD7715" w:rsidP="00BD771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“Tau type” (the greek letter tau)</w:t>
            </w:r>
            <w:r w:rsidRPr="008C0255">
              <w:rPr>
                <w:lang w:eastAsia="en-GB"/>
              </w:rPr>
              <w:t xml:space="preserve"> </w:t>
            </w:r>
          </w:p>
        </w:tc>
        <w:tc>
          <w:tcPr>
            <w:tcW w:w="4882" w:type="dxa"/>
          </w:tcPr>
          <w:p w14:paraId="3F369ABE" w14:textId="77777777" w:rsidR="00BD7715" w:rsidRPr="008C0255" w:rsidRDefault="00BD7715" w:rsidP="00BD771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Traditionally the types of generic values etc. have been written </w:t>
            </w:r>
            <w:r>
              <w:rPr>
                <w:rStyle w:val="CodeInline"/>
              </w:rPr>
              <w:sym w:font="Symbol" w:char="F022"/>
            </w:r>
            <w:r>
              <w:rPr>
                <w:rStyle w:val="CodeInline"/>
              </w:rPr>
              <w:sym w:font="Symbol" w:char="F061"/>
            </w:r>
            <w:r w:rsidRPr="00BD7715">
              <w:rPr>
                <w:rStyle w:val="CodeInline"/>
                <w:vertAlign w:val="subscript"/>
              </w:rPr>
              <w:t>1</w:t>
            </w:r>
            <w:r>
              <w:rPr>
                <w:rStyle w:val="CodeInline"/>
              </w:rPr>
              <w:t>...</w:t>
            </w:r>
            <w:r>
              <w:rPr>
                <w:rStyle w:val="CodeInline"/>
              </w:rPr>
              <w:sym w:font="Symbol" w:char="F061"/>
            </w:r>
            <w:r w:rsidRPr="00BD7715">
              <w:rPr>
                <w:rStyle w:val="CodeInline"/>
                <w:vertAlign w:val="subscript"/>
              </w:rPr>
              <w:t>n</w:t>
            </w:r>
            <w:r>
              <w:rPr>
                <w:rStyle w:val="CodeInline"/>
              </w:rPr>
              <w:t xml:space="preserve">. </w:t>
            </w:r>
            <w:r>
              <w:rPr>
                <w:rStyle w:val="CodeInline"/>
              </w:rPr>
              <w:sym w:font="Symbol" w:char="F074"/>
            </w:r>
            <w:r>
              <w:rPr>
                <w:lang w:eastAsia="en-GB"/>
              </w:rPr>
              <w:t xml:space="preserve"> where </w:t>
            </w:r>
            <w:r>
              <w:rPr>
                <w:rStyle w:val="CodeInline"/>
              </w:rPr>
              <w:sym w:font="Symbol" w:char="F061"/>
            </w:r>
            <w:r w:rsidRPr="00BD7715">
              <w:rPr>
                <w:rStyle w:val="CodeInline"/>
                <w:vertAlign w:val="subscript"/>
              </w:rPr>
              <w:t>1</w:t>
            </w:r>
            <w:r>
              <w:rPr>
                <w:rStyle w:val="CodeInline"/>
              </w:rPr>
              <w:t>...</w:t>
            </w:r>
            <w:r>
              <w:rPr>
                <w:rStyle w:val="CodeInline"/>
              </w:rPr>
              <w:sym w:font="Symbol" w:char="F061"/>
            </w:r>
            <w:r w:rsidRPr="00BD7715">
              <w:rPr>
                <w:rStyle w:val="CodeInline"/>
                <w:vertAlign w:val="subscript"/>
              </w:rPr>
              <w:t>n</w:t>
            </w:r>
            <w:r>
              <w:rPr>
                <w:lang w:eastAsia="en-GB"/>
              </w:rPr>
              <w:t xml:space="preserve"> are the generic type parameters. In F# syntax this might look more like </w:t>
            </w:r>
            <w:r>
              <w:rPr>
                <w:rStyle w:val="CodeInline"/>
              </w:rPr>
              <w:t>&lt;</w:t>
            </w:r>
            <w:r>
              <w:rPr>
                <w:rStyle w:val="CodeInline"/>
              </w:rPr>
              <w:sym w:font="Symbol" w:char="F061"/>
            </w:r>
            <w:r w:rsidRPr="00BD7715">
              <w:rPr>
                <w:rStyle w:val="CodeInline"/>
                <w:vertAlign w:val="subscript"/>
              </w:rPr>
              <w:t>1</w:t>
            </w:r>
            <w:r>
              <w:rPr>
                <w:rStyle w:val="CodeInline"/>
              </w:rPr>
              <w:t>...</w:t>
            </w:r>
            <w:r>
              <w:rPr>
                <w:rStyle w:val="CodeInline"/>
              </w:rPr>
              <w:sym w:font="Symbol" w:char="F061"/>
            </w:r>
            <w:r w:rsidRPr="00BD7715">
              <w:rPr>
                <w:rStyle w:val="CodeInline"/>
                <w:vertAlign w:val="subscript"/>
              </w:rPr>
              <w:t>n</w:t>
            </w:r>
            <w:r>
              <w:rPr>
                <w:rStyle w:val="CodeInline"/>
              </w:rPr>
              <w:t xml:space="preserve">&gt; </w:t>
            </w:r>
            <w:r>
              <w:rPr>
                <w:rStyle w:val="CodeInline"/>
              </w:rPr>
              <w:sym w:font="Symbol" w:char="F074"/>
            </w:r>
            <w:r>
              <w:rPr>
                <w:lang w:eastAsia="en-GB"/>
              </w:rPr>
              <w:t>. Either way the type that’s left after you strip off the generic type parameters is called “tau”</w:t>
            </w:r>
          </w:p>
        </w:tc>
      </w:tr>
      <w:tr w:rsidR="003C6BAB" w:rsidRPr="008C0255" w14:paraId="2D5E6EA9"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738E9CB6" w14:textId="77777777" w:rsidR="008C0255" w:rsidRPr="008C0255" w:rsidRDefault="008C0255" w:rsidP="00104CEE">
            <w:pPr>
              <w:rPr>
                <w:lang w:eastAsia="en-GB"/>
              </w:rPr>
            </w:pPr>
            <w:r>
              <w:rPr>
                <w:lang w:eastAsia="en-GB"/>
              </w:rPr>
              <w:t>tc</w:t>
            </w:r>
          </w:p>
        </w:tc>
        <w:tc>
          <w:tcPr>
            <w:tcW w:w="2365" w:type="dxa"/>
          </w:tcPr>
          <w:p w14:paraId="411EF145"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Type check</w:t>
            </w:r>
          </w:p>
        </w:tc>
        <w:tc>
          <w:tcPr>
            <w:tcW w:w="4882" w:type="dxa"/>
          </w:tcPr>
          <w:p w14:paraId="5B1AC758"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14:paraId="769912FF"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1AC80E42" w14:textId="77777777" w:rsidR="008C0255" w:rsidRPr="008C0255" w:rsidRDefault="008C0255" w:rsidP="00104CEE">
            <w:pPr>
              <w:rPr>
                <w:lang w:eastAsia="en-GB"/>
              </w:rPr>
            </w:pPr>
            <w:r>
              <w:rPr>
                <w:lang w:eastAsia="en-GB"/>
              </w:rPr>
              <w:t>tcaug</w:t>
            </w:r>
          </w:p>
        </w:tc>
        <w:tc>
          <w:tcPr>
            <w:tcW w:w="2365" w:type="dxa"/>
          </w:tcPr>
          <w:p w14:paraId="07D7AAAF"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constructor augmentation</w:t>
            </w:r>
          </w:p>
        </w:tc>
        <w:tc>
          <w:tcPr>
            <w:tcW w:w="4882" w:type="dxa"/>
          </w:tcPr>
          <w:p w14:paraId="77BBB198"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Extra information about a named type definition nearly all relating to the “object model”, e.g. members </w:t>
            </w:r>
          </w:p>
        </w:tc>
      </w:tr>
      <w:tr w:rsidR="00D54C0A" w:rsidRPr="008C0255" w14:paraId="5E5BDCBF" w14:textId="77777777"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97AA75C" w14:textId="77777777" w:rsidR="00D54C0A" w:rsidRPr="008C0255" w:rsidRDefault="00D54C0A" w:rsidP="00104CEE">
            <w:pPr>
              <w:rPr>
                <w:lang w:eastAsia="en-GB"/>
              </w:rPr>
            </w:pPr>
            <w:r>
              <w:rPr>
                <w:lang w:eastAsia="en-GB"/>
              </w:rPr>
              <w:t>tlr</w:t>
            </w:r>
          </w:p>
        </w:tc>
        <w:tc>
          <w:tcPr>
            <w:tcW w:w="2365" w:type="dxa"/>
          </w:tcPr>
          <w:p w14:paraId="217375D3" w14:textId="77777777"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Top level representation</w:t>
            </w:r>
          </w:p>
        </w:tc>
        <w:tc>
          <w:tcPr>
            <w:tcW w:w="4882" w:type="dxa"/>
          </w:tcPr>
          <w:p w14:paraId="657BEDBA" w14:textId="77777777"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Lambda lifting optimization</w:t>
            </w:r>
          </w:p>
        </w:tc>
      </w:tr>
      <w:tr w:rsidR="00104CEE" w:rsidRPr="008C0255" w14:paraId="07476E58"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053085F9" w14:textId="77777777" w:rsidR="008C0255" w:rsidRPr="008C0255" w:rsidRDefault="008C0255" w:rsidP="00104CEE">
            <w:pPr>
              <w:rPr>
                <w:lang w:eastAsia="en-GB"/>
              </w:rPr>
            </w:pPr>
            <w:r w:rsidRPr="008C0255">
              <w:rPr>
                <w:lang w:eastAsia="en-GB"/>
              </w:rPr>
              <w:t>tp(s), typar(s)</w:t>
            </w:r>
            <w:r w:rsidR="003C6BAB">
              <w:rPr>
                <w:lang w:eastAsia="en-GB"/>
              </w:rPr>
              <w:t>, tyvar(s), tyv(s)</w:t>
            </w:r>
          </w:p>
        </w:tc>
        <w:tc>
          <w:tcPr>
            <w:tcW w:w="2365" w:type="dxa"/>
          </w:tcPr>
          <w:p w14:paraId="31905B3A"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Type parameter(s)</w:t>
            </w:r>
          </w:p>
        </w:tc>
        <w:tc>
          <w:tcPr>
            <w:tcW w:w="4882" w:type="dxa"/>
          </w:tcPr>
          <w:p w14:paraId="0A089BA3"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3EE7908F"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A60ED4D" w14:textId="77777777" w:rsidR="003C6BAB" w:rsidRPr="008C0255" w:rsidRDefault="003C6BAB" w:rsidP="00104CEE">
            <w:pPr>
              <w:rPr>
                <w:lang w:eastAsia="en-GB"/>
              </w:rPr>
            </w:pPr>
            <w:r>
              <w:rPr>
                <w:lang w:eastAsia="en-GB"/>
              </w:rPr>
              <w:t>typar_inst, tpenv</w:t>
            </w:r>
          </w:p>
        </w:tc>
        <w:tc>
          <w:tcPr>
            <w:tcW w:w="2365" w:type="dxa"/>
          </w:tcPr>
          <w:p w14:paraId="537C79D0"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r>
              <w:rPr>
                <w:lang w:eastAsia="en-GB"/>
              </w:rPr>
              <w:t xml:space="preserve">parameter instantition/environment </w:t>
            </w:r>
          </w:p>
        </w:tc>
        <w:tc>
          <w:tcPr>
            <w:tcW w:w="4882" w:type="dxa"/>
          </w:tcPr>
          <w:p w14:paraId="695A0E68"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map from type variables to types </w:t>
            </w:r>
          </w:p>
        </w:tc>
      </w:tr>
      <w:tr w:rsidR="003C6BAB" w:rsidRPr="008C0255" w14:paraId="55363261"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54A1A38D" w14:textId="77777777" w:rsidR="008C0255" w:rsidRPr="008C0255" w:rsidRDefault="008C0255" w:rsidP="008C0255">
            <w:pPr>
              <w:rPr>
                <w:lang w:eastAsia="en-GB"/>
              </w:rPr>
            </w:pPr>
            <w:r w:rsidRPr="008C0255">
              <w:rPr>
                <w:lang w:eastAsia="en-GB"/>
              </w:rPr>
              <w:t>tp</w:t>
            </w:r>
            <w:r>
              <w:rPr>
                <w:lang w:eastAsia="en-GB"/>
              </w:rPr>
              <w:t>c</w:t>
            </w:r>
            <w:r w:rsidRPr="008C0255">
              <w:rPr>
                <w:lang w:eastAsia="en-GB"/>
              </w:rPr>
              <w:t>(s)</w:t>
            </w:r>
          </w:p>
        </w:tc>
        <w:tc>
          <w:tcPr>
            <w:tcW w:w="2365" w:type="dxa"/>
          </w:tcPr>
          <w:p w14:paraId="580C3DC0"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w:t>
            </w:r>
            <w:r>
              <w:rPr>
                <w:lang w:eastAsia="en-GB"/>
              </w:rPr>
              <w:t>constraints</w:t>
            </w:r>
            <w:r w:rsidRPr="008C0255">
              <w:rPr>
                <w:lang w:eastAsia="en-GB"/>
              </w:rPr>
              <w:t xml:space="preserve"> (s)</w:t>
            </w:r>
          </w:p>
        </w:tc>
        <w:tc>
          <w:tcPr>
            <w:tcW w:w="4882" w:type="dxa"/>
          </w:tcPr>
          <w:p w14:paraId="68A9CD4F"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14:paraId="70A603E7"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B37958C" w14:textId="77777777" w:rsidR="008C0255" w:rsidRPr="008C0255" w:rsidRDefault="008C0255" w:rsidP="00104CEE">
            <w:pPr>
              <w:rPr>
                <w:lang w:eastAsia="en-GB"/>
              </w:rPr>
            </w:pPr>
            <w:r w:rsidRPr="008C0255">
              <w:rPr>
                <w:lang w:eastAsia="en-GB"/>
              </w:rPr>
              <w:t>tinst, tyargs</w:t>
            </w:r>
          </w:p>
        </w:tc>
        <w:tc>
          <w:tcPr>
            <w:tcW w:w="2365" w:type="dxa"/>
          </w:tcPr>
          <w:p w14:paraId="3E70DB53"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Type instantiation</w:t>
            </w:r>
          </w:p>
        </w:tc>
        <w:tc>
          <w:tcPr>
            <w:tcW w:w="4882" w:type="dxa"/>
          </w:tcPr>
          <w:p w14:paraId="0A9AD33A" w14:textId="77777777"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rStyle w:val="CodeInline"/>
              </w:rPr>
              <w:t>&lt;int&gt;</w:t>
            </w:r>
            <w:r>
              <w:rPr>
                <w:lang w:eastAsia="en-GB"/>
              </w:rPr>
              <w:t xml:space="preserve">, </w:t>
            </w:r>
            <w:r w:rsidRPr="008C0255">
              <w:rPr>
                <w:rStyle w:val="CodeInline"/>
              </w:rPr>
              <w:t>&lt;int,string&gt;</w:t>
            </w:r>
          </w:p>
        </w:tc>
      </w:tr>
      <w:tr w:rsidR="00104CEE" w:rsidRPr="008C0255" w14:paraId="19F3405C"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2BF098B9" w14:textId="77777777" w:rsidR="008C0255" w:rsidRPr="008C0255" w:rsidRDefault="008C0255" w:rsidP="00104CEE">
            <w:pPr>
              <w:rPr>
                <w:lang w:eastAsia="en-GB"/>
              </w:rPr>
            </w:pPr>
            <w:r w:rsidRPr="008C0255">
              <w:rPr>
                <w:lang w:eastAsia="en-GB"/>
              </w:rPr>
              <w:t>tyapp</w:t>
            </w:r>
          </w:p>
        </w:tc>
        <w:tc>
          <w:tcPr>
            <w:tcW w:w="2365" w:type="dxa"/>
          </w:tcPr>
          <w:p w14:paraId="481FC8F3"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application </w:t>
            </w:r>
          </w:p>
        </w:tc>
        <w:tc>
          <w:tcPr>
            <w:tcW w:w="4882" w:type="dxa"/>
          </w:tcPr>
          <w:p w14:paraId="066CE0A8"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rStyle w:val="CodeInline"/>
              </w:rPr>
              <w:t>Foo&lt;int&gt;</w:t>
            </w:r>
          </w:p>
        </w:tc>
      </w:tr>
      <w:tr w:rsidR="008C0255" w:rsidRPr="008C0255" w14:paraId="22DE9818"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3F8CD29" w14:textId="77777777" w:rsidR="008C0255" w:rsidRPr="008C0255" w:rsidRDefault="008C0255" w:rsidP="008C0255">
            <w:pPr>
              <w:rPr>
                <w:lang w:eastAsia="en-GB"/>
              </w:rPr>
            </w:pPr>
            <w:r w:rsidRPr="008C0255">
              <w:rPr>
                <w:lang w:eastAsia="en-GB"/>
              </w:rPr>
              <w:t>ty</w:t>
            </w:r>
            <w:r>
              <w:rPr>
                <w:lang w:eastAsia="en-GB"/>
              </w:rPr>
              <w:t>,typ</w:t>
            </w:r>
          </w:p>
        </w:tc>
        <w:tc>
          <w:tcPr>
            <w:tcW w:w="2365" w:type="dxa"/>
          </w:tcPr>
          <w:p w14:paraId="1AE3592A"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p>
        </w:tc>
        <w:tc>
          <w:tcPr>
            <w:tcW w:w="4882" w:type="dxa"/>
          </w:tcPr>
          <w:p w14:paraId="1EE06DBC"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Abstract IL and F# types</w:t>
            </w:r>
          </w:p>
        </w:tc>
      </w:tr>
      <w:tr w:rsidR="003C6BAB" w:rsidRPr="008C0255" w14:paraId="78EC3ABC"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507D9F8B" w14:textId="77777777" w:rsidR="008C0255" w:rsidRPr="008C0255" w:rsidRDefault="008C0255" w:rsidP="00104CEE">
            <w:pPr>
              <w:rPr>
                <w:lang w:eastAsia="en-GB"/>
              </w:rPr>
            </w:pPr>
            <w:r w:rsidRPr="008C0255">
              <w:rPr>
                <w:lang w:eastAsia="en-GB"/>
              </w:rPr>
              <w:t>tycon</w:t>
            </w:r>
          </w:p>
        </w:tc>
        <w:tc>
          <w:tcPr>
            <w:tcW w:w="2365" w:type="dxa"/>
          </w:tcPr>
          <w:p w14:paraId="7E5E74A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T</w:t>
            </w:r>
            <w:r w:rsidR="00BD6021">
              <w:rPr>
                <w:lang w:eastAsia="en-GB"/>
              </w:rPr>
              <w:t xml:space="preserve">ype </w:t>
            </w:r>
            <w:r w:rsidRPr="008C0255">
              <w:rPr>
                <w:lang w:eastAsia="en-GB"/>
              </w:rPr>
              <w:t>constructor</w:t>
            </w:r>
          </w:p>
        </w:tc>
        <w:tc>
          <w:tcPr>
            <w:tcW w:w="4882" w:type="dxa"/>
          </w:tcPr>
          <w:p w14:paraId="08AD3C3A"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i.e. named type definition such as </w:t>
            </w:r>
            <w:r w:rsidRPr="008C0255">
              <w:rPr>
                <w:rStyle w:val="CodeInline"/>
              </w:rPr>
              <w:t>List&lt;_&gt;</w:t>
            </w:r>
          </w:p>
        </w:tc>
      </w:tr>
      <w:tr w:rsidR="00104CEE" w:rsidRPr="008C0255" w14:paraId="3A2F82F6"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9962AF2" w14:textId="77777777" w:rsidR="00BD6021" w:rsidRPr="008C0255" w:rsidRDefault="00BD6021" w:rsidP="00104CEE">
            <w:pPr>
              <w:rPr>
                <w:lang w:eastAsia="en-GB"/>
              </w:rPr>
            </w:pPr>
            <w:r>
              <w:rPr>
                <w:lang w:eastAsia="en-GB"/>
              </w:rPr>
              <w:t>tcref</w:t>
            </w:r>
          </w:p>
        </w:tc>
        <w:tc>
          <w:tcPr>
            <w:tcW w:w="2365" w:type="dxa"/>
          </w:tcPr>
          <w:p w14:paraId="30FA4814" w14:textId="77777777" w:rsidR="00BD6021" w:rsidRPr="008C0255" w:rsidRDefault="00BD6021"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T</w:t>
            </w:r>
            <w:r>
              <w:rPr>
                <w:lang w:eastAsia="en-GB"/>
              </w:rPr>
              <w:t xml:space="preserve">ype </w:t>
            </w:r>
            <w:r w:rsidRPr="008C0255">
              <w:rPr>
                <w:lang w:eastAsia="en-GB"/>
              </w:rPr>
              <w:t>constructor</w:t>
            </w:r>
            <w:r>
              <w:rPr>
                <w:lang w:eastAsia="en-GB"/>
              </w:rPr>
              <w:t xml:space="preserve"> reference</w:t>
            </w:r>
          </w:p>
        </w:tc>
        <w:tc>
          <w:tcPr>
            <w:tcW w:w="4882" w:type="dxa"/>
          </w:tcPr>
          <w:p w14:paraId="0CABE9A8" w14:textId="77777777" w:rsidR="00BD6021" w:rsidRPr="008C0255" w:rsidRDefault="00BD6021" w:rsidP="00BD602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reference to a</w:t>
            </w:r>
            <w:r w:rsidRPr="008C0255">
              <w:rPr>
                <w:lang w:eastAsia="en-GB"/>
              </w:rPr>
              <w:t xml:space="preserve"> named type definition such as </w:t>
            </w:r>
            <w:r w:rsidRPr="008C0255">
              <w:rPr>
                <w:rStyle w:val="CodeInline"/>
              </w:rPr>
              <w:t>List&lt;_&gt;</w:t>
            </w:r>
          </w:p>
        </w:tc>
      </w:tr>
      <w:tr w:rsidR="00104CEE" w:rsidRPr="008C0255" w14:paraId="12B92CB1"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4BBFE24C" w14:textId="77777777" w:rsidR="003C6BAB" w:rsidRPr="008C0255" w:rsidRDefault="003C6BAB" w:rsidP="00104CEE">
            <w:pPr>
              <w:rPr>
                <w:lang w:eastAsia="en-GB"/>
              </w:rPr>
            </w:pPr>
            <w:r>
              <w:rPr>
                <w:lang w:eastAsia="en-GB"/>
              </w:rPr>
              <w:t>tyenv</w:t>
            </w:r>
          </w:p>
        </w:tc>
        <w:tc>
          <w:tcPr>
            <w:tcW w:w="2365" w:type="dxa"/>
          </w:tcPr>
          <w:p w14:paraId="1B5949AA" w14:textId="77777777"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w:t>
            </w:r>
            <w:r>
              <w:rPr>
                <w:lang w:eastAsia="en-GB"/>
              </w:rPr>
              <w:t>environment</w:t>
            </w:r>
            <w:r w:rsidRPr="008C0255">
              <w:rPr>
                <w:lang w:eastAsia="en-GB"/>
              </w:rPr>
              <w:t xml:space="preserve"> </w:t>
            </w:r>
          </w:p>
        </w:tc>
        <w:tc>
          <w:tcPr>
            <w:tcW w:w="4882" w:type="dxa"/>
          </w:tcPr>
          <w:p w14:paraId="4B6BC03F" w14:textId="77777777" w:rsidR="003C6BAB"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A pair of maps mapping </w:t>
            </w:r>
          </w:p>
          <w:p w14:paraId="7FBB0148" w14:textId="77777777" w:rsidR="003C6BAB" w:rsidRDefault="003C6BAB" w:rsidP="005F545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variables to types (a type parameter instantiation)</w:t>
            </w:r>
          </w:p>
          <w:p w14:paraId="442D238A" w14:textId="77777777" w:rsidR="003C6BAB" w:rsidRPr="008C0255" w:rsidRDefault="003C6BAB" w:rsidP="005F545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constructors to type constructors</w:t>
            </w:r>
          </w:p>
        </w:tc>
      </w:tr>
      <w:tr w:rsidR="00104CEE" w:rsidRPr="008C0255" w14:paraId="5439A0F2"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4F447AF" w14:textId="77777777" w:rsidR="008C0255" w:rsidRPr="008C0255" w:rsidRDefault="008C0255" w:rsidP="00104CEE">
            <w:pPr>
              <w:rPr>
                <w:lang w:eastAsia="en-GB"/>
              </w:rPr>
            </w:pPr>
            <w:r w:rsidRPr="008C0255">
              <w:rPr>
                <w:lang w:eastAsia="en-GB"/>
              </w:rPr>
              <w:t>ty</w:t>
            </w:r>
            <w:r>
              <w:rPr>
                <w:lang w:eastAsia="en-GB"/>
              </w:rPr>
              <w:t>func</w:t>
            </w:r>
          </w:p>
        </w:tc>
        <w:tc>
          <w:tcPr>
            <w:tcW w:w="2365" w:type="dxa"/>
          </w:tcPr>
          <w:p w14:paraId="0A6EE60F"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r>
              <w:rPr>
                <w:lang w:eastAsia="en-GB"/>
              </w:rPr>
              <w:t>function</w:t>
            </w:r>
            <w:r w:rsidRPr="008C0255">
              <w:rPr>
                <w:lang w:eastAsia="en-GB"/>
              </w:rPr>
              <w:t xml:space="preserve"> </w:t>
            </w:r>
          </w:p>
        </w:tc>
        <w:tc>
          <w:tcPr>
            <w:tcW w:w="4882" w:type="dxa"/>
          </w:tcPr>
          <w:p w14:paraId="5B7C8CFD"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non-function value defined with explicit type parameters</w:t>
            </w:r>
            <w:r w:rsidRPr="008C0255">
              <w:rPr>
                <w:lang w:eastAsia="en-GB"/>
              </w:rPr>
              <w:t xml:space="preserve"> </w:t>
            </w:r>
            <w:r>
              <w:rPr>
                <w:rStyle w:val="CodeInline"/>
              </w:rPr>
              <w:t>let empty&lt;'a&gt; = ...</w:t>
            </w:r>
          </w:p>
        </w:tc>
      </w:tr>
      <w:tr w:rsidR="003C6BAB" w:rsidRPr="008C0255" w14:paraId="54B3705A"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41E0585A" w14:textId="77777777" w:rsidR="008C0255" w:rsidRPr="008C0255" w:rsidRDefault="008C0255" w:rsidP="00104CEE">
            <w:pPr>
              <w:rPr>
                <w:lang w:eastAsia="en-GB"/>
              </w:rPr>
            </w:pPr>
            <w:r>
              <w:rPr>
                <w:lang w:eastAsia="en-GB"/>
              </w:rPr>
              <w:t>uconstr</w:t>
            </w:r>
          </w:p>
        </w:tc>
        <w:tc>
          <w:tcPr>
            <w:tcW w:w="2365" w:type="dxa"/>
          </w:tcPr>
          <w:p w14:paraId="56AA58E0"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Union </w:t>
            </w:r>
            <w:r w:rsidRPr="008C0255">
              <w:rPr>
                <w:lang w:eastAsia="en-GB"/>
              </w:rPr>
              <w:t>constructor</w:t>
            </w:r>
          </w:p>
        </w:tc>
        <w:tc>
          <w:tcPr>
            <w:tcW w:w="4882" w:type="dxa"/>
          </w:tcPr>
          <w:p w14:paraId="60205D98"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discriminated union case label</w:t>
            </w:r>
          </w:p>
        </w:tc>
      </w:tr>
      <w:tr w:rsidR="00104CEE" w:rsidRPr="008C0255" w14:paraId="54A0AFF1"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02EA0843" w14:textId="77777777" w:rsidR="003C6BAB" w:rsidRPr="008C0255" w:rsidRDefault="003C6BAB" w:rsidP="00104CEE">
            <w:pPr>
              <w:rPr>
                <w:lang w:eastAsia="en-GB"/>
              </w:rPr>
            </w:pPr>
            <w:r>
              <w:rPr>
                <w:lang w:eastAsia="en-GB"/>
              </w:rPr>
              <w:t>ucref</w:t>
            </w:r>
          </w:p>
        </w:tc>
        <w:tc>
          <w:tcPr>
            <w:tcW w:w="2365" w:type="dxa"/>
          </w:tcPr>
          <w:p w14:paraId="674BA477"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Union constructor reference</w:t>
            </w:r>
          </w:p>
        </w:tc>
        <w:tc>
          <w:tcPr>
            <w:tcW w:w="4882" w:type="dxa"/>
          </w:tcPr>
          <w:p w14:paraId="5BF156ED" w14:textId="77777777"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pair containing a reference to a type constructor and a discriminated union case name</w:t>
            </w:r>
          </w:p>
        </w:tc>
      </w:tr>
      <w:tr w:rsidR="003C6BAB" w:rsidRPr="008C0255" w14:paraId="18585A37"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338A9555" w14:textId="77777777" w:rsidR="008C0255" w:rsidRPr="008C0255" w:rsidRDefault="008C0255" w:rsidP="008C0255">
            <w:pPr>
              <w:rPr>
                <w:lang w:eastAsia="en-GB"/>
              </w:rPr>
            </w:pPr>
            <w:r>
              <w:rPr>
                <w:lang w:eastAsia="en-GB"/>
              </w:rPr>
              <w:t>val, vspec</w:t>
            </w:r>
          </w:p>
        </w:tc>
        <w:tc>
          <w:tcPr>
            <w:tcW w:w="2365" w:type="dxa"/>
          </w:tcPr>
          <w:p w14:paraId="668F9D1E" w14:textId="77777777" w:rsid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w:t>
            </w:r>
          </w:p>
          <w:p w14:paraId="2E8B6D6D"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 Specification</w:t>
            </w:r>
          </w:p>
        </w:tc>
        <w:tc>
          <w:tcPr>
            <w:tcW w:w="4882" w:type="dxa"/>
          </w:tcPr>
          <w:p w14:paraId="35F1CD28"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An F# value</w:t>
            </w:r>
            <w:r w:rsidRPr="008C0255">
              <w:rPr>
                <w:lang w:eastAsia="en-GB"/>
              </w:rPr>
              <w:t xml:space="preserve"> </w:t>
            </w:r>
            <w:r>
              <w:rPr>
                <w:rStyle w:val="CodeInline"/>
              </w:rPr>
              <w:t>x</w:t>
            </w:r>
            <w:r>
              <w:rPr>
                <w:lang w:eastAsia="en-GB"/>
              </w:rPr>
              <w:t xml:space="preserve"> or an F# member</w:t>
            </w:r>
          </w:p>
        </w:tc>
      </w:tr>
      <w:tr w:rsidR="00104CEE" w:rsidRPr="008C0255" w14:paraId="5AAF3BCC" w14:textId="77777777"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089ABED" w14:textId="77777777" w:rsidR="008C0255" w:rsidRPr="008C0255" w:rsidRDefault="003C6BAB" w:rsidP="00104CEE">
            <w:pPr>
              <w:rPr>
                <w:lang w:eastAsia="en-GB"/>
              </w:rPr>
            </w:pPr>
            <w:r>
              <w:rPr>
                <w:lang w:eastAsia="en-GB"/>
              </w:rPr>
              <w:t>v</w:t>
            </w:r>
            <w:r w:rsidR="008C0255">
              <w:rPr>
                <w:lang w:eastAsia="en-GB"/>
              </w:rPr>
              <w:t>rec</w:t>
            </w:r>
          </w:p>
        </w:tc>
        <w:tc>
          <w:tcPr>
            <w:tcW w:w="2365" w:type="dxa"/>
          </w:tcPr>
          <w:p w14:paraId="0C956291"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Value recursive</w:t>
            </w:r>
          </w:p>
        </w:tc>
        <w:tc>
          <w:tcPr>
            <w:tcW w:w="4882" w:type="dxa"/>
          </w:tcPr>
          <w:p w14:paraId="59F30261" w14:textId="77777777"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reference to a local value, a value in another module or a value in another assembly</w:t>
            </w:r>
          </w:p>
        </w:tc>
      </w:tr>
      <w:tr w:rsidR="003C6BAB" w:rsidRPr="008C0255" w14:paraId="48170550" w14:textId="77777777" w:rsidTr="003C6BAB">
        <w:tc>
          <w:tcPr>
            <w:cnfStyle w:val="001000000000" w:firstRow="0" w:lastRow="0" w:firstColumn="1" w:lastColumn="0" w:oddVBand="0" w:evenVBand="0" w:oddHBand="0" w:evenHBand="0" w:firstRowFirstColumn="0" w:firstRowLastColumn="0" w:lastRowFirstColumn="0" w:lastRowLastColumn="0"/>
            <w:tcW w:w="1995" w:type="dxa"/>
          </w:tcPr>
          <w:p w14:paraId="0F95E4EB" w14:textId="77777777" w:rsidR="008C0255" w:rsidRPr="008C0255" w:rsidRDefault="008C0255" w:rsidP="00104CEE">
            <w:pPr>
              <w:rPr>
                <w:lang w:eastAsia="en-GB"/>
              </w:rPr>
            </w:pPr>
            <w:r>
              <w:rPr>
                <w:lang w:eastAsia="en-GB"/>
              </w:rPr>
              <w:lastRenderedPageBreak/>
              <w:t>vref</w:t>
            </w:r>
          </w:p>
        </w:tc>
        <w:tc>
          <w:tcPr>
            <w:tcW w:w="2365" w:type="dxa"/>
          </w:tcPr>
          <w:p w14:paraId="047BBCC1" w14:textId="77777777"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 reference</w:t>
            </w:r>
          </w:p>
        </w:tc>
        <w:tc>
          <w:tcPr>
            <w:tcW w:w="4882" w:type="dxa"/>
          </w:tcPr>
          <w:p w14:paraId="1A04E021" w14:textId="77777777"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reference to a local value, a value in another module or a value in another assembly</w:t>
            </w:r>
          </w:p>
        </w:tc>
      </w:tr>
    </w:tbl>
    <w:p w14:paraId="3633B829" w14:textId="77777777" w:rsidR="00832D5F" w:rsidRDefault="00832D5F" w:rsidP="00D37A0D">
      <w:pPr>
        <w:rPr>
          <w:lang w:eastAsia="en-GB"/>
        </w:rPr>
      </w:pPr>
    </w:p>
    <w:p w14:paraId="792CDE86" w14:textId="77777777" w:rsidR="00970A89" w:rsidRPr="00D37A0D" w:rsidRDefault="00970A89" w:rsidP="00D37A0D">
      <w:pPr>
        <w:rPr>
          <w:lang w:eastAsia="en-GB"/>
        </w:rPr>
      </w:pPr>
    </w:p>
    <w:p w14:paraId="4961AE85" w14:textId="77777777" w:rsidR="003350FE" w:rsidRDefault="003350FE">
      <w:pPr>
        <w:pStyle w:val="Heading1"/>
      </w:pPr>
      <w:bookmarkStart w:id="112" w:name="_Toc256491314"/>
      <w:bookmarkStart w:id="113" w:name="_Toc256587137"/>
      <w:bookmarkStart w:id="114" w:name="_Toc266534425"/>
      <w:bookmarkStart w:id="115" w:name="_Toc256491315"/>
      <w:bookmarkStart w:id="116" w:name="_Toc256587138"/>
      <w:bookmarkStart w:id="117" w:name="_Toc266534426"/>
      <w:bookmarkStart w:id="118" w:name="_Toc256491316"/>
      <w:bookmarkStart w:id="119" w:name="_Toc256587139"/>
      <w:bookmarkStart w:id="120" w:name="_Toc266534427"/>
      <w:bookmarkStart w:id="121" w:name="_Toc256491317"/>
      <w:bookmarkStart w:id="122" w:name="_Toc256587140"/>
      <w:bookmarkStart w:id="123" w:name="_Toc266534428"/>
      <w:bookmarkStart w:id="124" w:name="_Toc256491318"/>
      <w:bookmarkStart w:id="125" w:name="_Toc256587141"/>
      <w:bookmarkStart w:id="126" w:name="_Toc266534429"/>
      <w:bookmarkStart w:id="127" w:name="_Toc256491319"/>
      <w:bookmarkStart w:id="128" w:name="_Toc256587142"/>
      <w:bookmarkStart w:id="129" w:name="_Toc266534430"/>
      <w:bookmarkStart w:id="130" w:name="_Toc256491320"/>
      <w:bookmarkStart w:id="131" w:name="_Toc256587143"/>
      <w:bookmarkStart w:id="132" w:name="_Toc266534431"/>
      <w:bookmarkStart w:id="133" w:name="_Toc256491321"/>
      <w:bookmarkStart w:id="134" w:name="_Toc256587144"/>
      <w:bookmarkStart w:id="135" w:name="_Toc266534432"/>
      <w:bookmarkStart w:id="136" w:name="_Toc256491322"/>
      <w:bookmarkStart w:id="137" w:name="_Toc256587145"/>
      <w:bookmarkStart w:id="138" w:name="_Toc266534433"/>
      <w:bookmarkStart w:id="139" w:name="_Toc256491323"/>
      <w:bookmarkStart w:id="140" w:name="_Toc256587146"/>
      <w:bookmarkStart w:id="141" w:name="_Toc266534434"/>
      <w:bookmarkStart w:id="142" w:name="_Toc256491324"/>
      <w:bookmarkStart w:id="143" w:name="_Toc256587147"/>
      <w:bookmarkStart w:id="144" w:name="_Toc266534435"/>
      <w:bookmarkStart w:id="145" w:name="_Toc256491325"/>
      <w:bookmarkStart w:id="146" w:name="_Toc256587148"/>
      <w:bookmarkStart w:id="147" w:name="_Toc266534436"/>
      <w:bookmarkStart w:id="148" w:name="_Toc256491326"/>
      <w:bookmarkStart w:id="149" w:name="_Toc256587149"/>
      <w:bookmarkStart w:id="150" w:name="_Toc266534437"/>
      <w:bookmarkStart w:id="151" w:name="_Toc256491327"/>
      <w:bookmarkStart w:id="152" w:name="_Toc256587150"/>
      <w:bookmarkStart w:id="153" w:name="_Toc266534438"/>
      <w:bookmarkStart w:id="154" w:name="_Toc256491328"/>
      <w:bookmarkStart w:id="155" w:name="_Toc256587151"/>
      <w:bookmarkStart w:id="156" w:name="_Toc266534439"/>
      <w:bookmarkStart w:id="157" w:name="_Toc256491329"/>
      <w:bookmarkStart w:id="158" w:name="_Toc256587152"/>
      <w:bookmarkStart w:id="159" w:name="_Toc266534440"/>
      <w:bookmarkStart w:id="160" w:name="_Toc256491330"/>
      <w:bookmarkStart w:id="161" w:name="_Toc256587153"/>
      <w:bookmarkStart w:id="162" w:name="_Toc266534441"/>
      <w:bookmarkStart w:id="163" w:name="_Toc256491331"/>
      <w:bookmarkStart w:id="164" w:name="_Toc256587154"/>
      <w:bookmarkStart w:id="165" w:name="_Toc266534442"/>
      <w:bookmarkStart w:id="166" w:name="_Toc256491332"/>
      <w:bookmarkStart w:id="167" w:name="_Toc256587155"/>
      <w:bookmarkStart w:id="168" w:name="_Toc266534443"/>
      <w:bookmarkStart w:id="169" w:name="_Toc256491333"/>
      <w:bookmarkStart w:id="170" w:name="_Toc256587156"/>
      <w:bookmarkStart w:id="171" w:name="_Toc266534444"/>
      <w:bookmarkStart w:id="172" w:name="_Toc256491334"/>
      <w:bookmarkStart w:id="173" w:name="_Toc256587157"/>
      <w:bookmarkStart w:id="174" w:name="_Toc266534445"/>
      <w:bookmarkStart w:id="175" w:name="_Toc256491335"/>
      <w:bookmarkStart w:id="176" w:name="_Toc256587158"/>
      <w:bookmarkStart w:id="177" w:name="_Toc266534446"/>
      <w:bookmarkStart w:id="178" w:name="_Toc256491336"/>
      <w:bookmarkStart w:id="179" w:name="_Toc256587159"/>
      <w:bookmarkStart w:id="180" w:name="_Toc266534447"/>
      <w:bookmarkStart w:id="181" w:name="_Toc256491337"/>
      <w:bookmarkStart w:id="182" w:name="_Toc256587160"/>
      <w:bookmarkStart w:id="183" w:name="_Toc266534448"/>
      <w:bookmarkStart w:id="184" w:name="_Toc256491338"/>
      <w:bookmarkStart w:id="185" w:name="_Toc256587161"/>
      <w:bookmarkStart w:id="186" w:name="_Toc266534449"/>
      <w:bookmarkStart w:id="187" w:name="_Toc256491339"/>
      <w:bookmarkStart w:id="188" w:name="_Toc256587162"/>
      <w:bookmarkStart w:id="189" w:name="_Toc266534450"/>
      <w:bookmarkStart w:id="190" w:name="_Toc256491340"/>
      <w:bookmarkStart w:id="191" w:name="_Toc256587163"/>
      <w:bookmarkStart w:id="192" w:name="_Toc266534451"/>
      <w:bookmarkStart w:id="193" w:name="_Toc256491341"/>
      <w:bookmarkStart w:id="194" w:name="_Toc256587164"/>
      <w:bookmarkStart w:id="195" w:name="_Toc266534452"/>
      <w:bookmarkStart w:id="196" w:name="_Toc256491342"/>
      <w:bookmarkStart w:id="197" w:name="_Toc256587165"/>
      <w:bookmarkStart w:id="198" w:name="_Toc266534453"/>
      <w:bookmarkStart w:id="199" w:name="_Toc256491343"/>
      <w:bookmarkStart w:id="200" w:name="_Toc256587166"/>
      <w:bookmarkStart w:id="201" w:name="_Toc266534454"/>
      <w:bookmarkStart w:id="202" w:name="_Toc256491344"/>
      <w:bookmarkStart w:id="203" w:name="_Toc256587167"/>
      <w:bookmarkStart w:id="204" w:name="_Toc266534455"/>
      <w:bookmarkStart w:id="205" w:name="_Toc256491345"/>
      <w:bookmarkStart w:id="206" w:name="_Toc256587168"/>
      <w:bookmarkStart w:id="207" w:name="_Toc266534456"/>
      <w:bookmarkStart w:id="208" w:name="_Toc256491346"/>
      <w:bookmarkStart w:id="209" w:name="_Toc256587169"/>
      <w:bookmarkStart w:id="210" w:name="_Toc266534457"/>
      <w:bookmarkStart w:id="211" w:name="_Toc256491347"/>
      <w:bookmarkStart w:id="212" w:name="_Toc256587170"/>
      <w:bookmarkStart w:id="213" w:name="_Toc266534458"/>
      <w:bookmarkStart w:id="214" w:name="_Toc256491348"/>
      <w:bookmarkStart w:id="215" w:name="_Toc256587171"/>
      <w:bookmarkStart w:id="216" w:name="_Toc266534459"/>
      <w:bookmarkStart w:id="217" w:name="_Toc256491349"/>
      <w:bookmarkStart w:id="218" w:name="_Toc256587172"/>
      <w:bookmarkStart w:id="219" w:name="_Toc266534460"/>
      <w:bookmarkStart w:id="220" w:name="_Toc256491350"/>
      <w:bookmarkStart w:id="221" w:name="_Toc256587173"/>
      <w:bookmarkStart w:id="222" w:name="_Toc266534461"/>
      <w:bookmarkStart w:id="223" w:name="_Toc256491351"/>
      <w:bookmarkStart w:id="224" w:name="_Toc256587174"/>
      <w:bookmarkStart w:id="225" w:name="_Toc266534462"/>
      <w:bookmarkStart w:id="226" w:name="_Toc256491352"/>
      <w:bookmarkStart w:id="227" w:name="_Toc256587175"/>
      <w:bookmarkStart w:id="228" w:name="_Toc266534463"/>
      <w:bookmarkStart w:id="229" w:name="_Toc256491353"/>
      <w:bookmarkStart w:id="230" w:name="_Toc256587176"/>
      <w:bookmarkStart w:id="231" w:name="_Toc266534464"/>
      <w:bookmarkStart w:id="232" w:name="_Toc256491354"/>
      <w:bookmarkStart w:id="233" w:name="_Toc256587177"/>
      <w:bookmarkStart w:id="234" w:name="_Toc266534465"/>
      <w:bookmarkStart w:id="235" w:name="_Toc256491355"/>
      <w:bookmarkStart w:id="236" w:name="_Toc256587178"/>
      <w:bookmarkStart w:id="237" w:name="_Toc266534466"/>
      <w:bookmarkStart w:id="238" w:name="_Toc256491356"/>
      <w:bookmarkStart w:id="239" w:name="_Toc256587179"/>
      <w:bookmarkStart w:id="240" w:name="_Toc266534467"/>
      <w:bookmarkStart w:id="241" w:name="_Toc256491357"/>
      <w:bookmarkStart w:id="242" w:name="_Toc256587180"/>
      <w:bookmarkStart w:id="243" w:name="_Toc266534468"/>
      <w:bookmarkStart w:id="244" w:name="_Toc256491358"/>
      <w:bookmarkStart w:id="245" w:name="_Toc256587181"/>
      <w:bookmarkStart w:id="246" w:name="_Toc266534469"/>
      <w:bookmarkStart w:id="247" w:name="_Toc256491359"/>
      <w:bookmarkStart w:id="248" w:name="_Toc256587182"/>
      <w:bookmarkStart w:id="249" w:name="_Toc266534470"/>
      <w:bookmarkStart w:id="250" w:name="_Toc256491360"/>
      <w:bookmarkStart w:id="251" w:name="_Toc256587183"/>
      <w:bookmarkStart w:id="252" w:name="_Toc266534471"/>
      <w:bookmarkStart w:id="253" w:name="_Toc256491361"/>
      <w:bookmarkStart w:id="254" w:name="_Toc256587184"/>
      <w:bookmarkStart w:id="255" w:name="_Toc266534472"/>
      <w:bookmarkStart w:id="256" w:name="_Toc256491362"/>
      <w:bookmarkStart w:id="257" w:name="_Toc256587185"/>
      <w:bookmarkStart w:id="258" w:name="_Toc266534473"/>
      <w:bookmarkStart w:id="259" w:name="_Toc256491363"/>
      <w:bookmarkStart w:id="260" w:name="_Toc256587186"/>
      <w:bookmarkStart w:id="261" w:name="_Toc266534474"/>
      <w:bookmarkStart w:id="262" w:name="_Toc256491364"/>
      <w:bookmarkStart w:id="263" w:name="_Toc256587187"/>
      <w:bookmarkStart w:id="264" w:name="_Toc266534475"/>
      <w:bookmarkStart w:id="265" w:name="_Toc256491365"/>
      <w:bookmarkStart w:id="266" w:name="_Toc256587188"/>
      <w:bookmarkStart w:id="267" w:name="_Toc266534476"/>
      <w:bookmarkStart w:id="268" w:name="_Toc256491366"/>
      <w:bookmarkStart w:id="269" w:name="_Toc256587189"/>
      <w:bookmarkStart w:id="270" w:name="_Toc266534477"/>
      <w:bookmarkStart w:id="271" w:name="_Toc256491367"/>
      <w:bookmarkStart w:id="272" w:name="_Toc256587190"/>
      <w:bookmarkStart w:id="273" w:name="_Toc266534478"/>
      <w:bookmarkStart w:id="274" w:name="_Toc256491368"/>
      <w:bookmarkStart w:id="275" w:name="_Toc256587191"/>
      <w:bookmarkStart w:id="276" w:name="_Toc266534479"/>
      <w:bookmarkStart w:id="277" w:name="_Toc256491369"/>
      <w:bookmarkStart w:id="278" w:name="_Toc256587192"/>
      <w:bookmarkStart w:id="279" w:name="_Toc266534480"/>
      <w:bookmarkStart w:id="280" w:name="_Toc256491370"/>
      <w:bookmarkStart w:id="281" w:name="_Toc256587193"/>
      <w:bookmarkStart w:id="282" w:name="_Toc266534481"/>
      <w:bookmarkStart w:id="283" w:name="_Toc256491371"/>
      <w:bookmarkStart w:id="284" w:name="_Toc256587194"/>
      <w:bookmarkStart w:id="285" w:name="_Toc266534482"/>
      <w:bookmarkStart w:id="286" w:name="_Toc256491372"/>
      <w:bookmarkStart w:id="287" w:name="_Toc256587195"/>
      <w:bookmarkStart w:id="288" w:name="_Toc266534483"/>
      <w:bookmarkStart w:id="289" w:name="_Toc256491373"/>
      <w:bookmarkStart w:id="290" w:name="_Toc256587196"/>
      <w:bookmarkStart w:id="291" w:name="_Toc266534484"/>
      <w:bookmarkStart w:id="292" w:name="_Toc256491374"/>
      <w:bookmarkStart w:id="293" w:name="_Toc256587197"/>
      <w:bookmarkStart w:id="294" w:name="_Toc266534485"/>
      <w:bookmarkStart w:id="295" w:name="_Toc256491375"/>
      <w:bookmarkStart w:id="296" w:name="_Toc256587198"/>
      <w:bookmarkStart w:id="297" w:name="_Toc266534486"/>
      <w:bookmarkStart w:id="298" w:name="_Toc256491376"/>
      <w:bookmarkStart w:id="299" w:name="_Toc256587199"/>
      <w:bookmarkStart w:id="300" w:name="_Toc266534487"/>
      <w:bookmarkStart w:id="301" w:name="_Toc256491377"/>
      <w:bookmarkStart w:id="302" w:name="_Toc256587200"/>
      <w:bookmarkStart w:id="303" w:name="_Toc266534488"/>
      <w:bookmarkStart w:id="304" w:name="_Toc256491378"/>
      <w:bookmarkStart w:id="305" w:name="_Toc256587201"/>
      <w:bookmarkStart w:id="306" w:name="_Toc266534489"/>
      <w:bookmarkStart w:id="307" w:name="_Toc256491379"/>
      <w:bookmarkStart w:id="308" w:name="_Toc256587202"/>
      <w:bookmarkStart w:id="309" w:name="_Toc266534490"/>
      <w:bookmarkStart w:id="310" w:name="_Toc256491380"/>
      <w:bookmarkStart w:id="311" w:name="_Toc256587203"/>
      <w:bookmarkStart w:id="312" w:name="_Toc266534491"/>
      <w:bookmarkStart w:id="313" w:name="_Toc256491381"/>
      <w:bookmarkStart w:id="314" w:name="_Toc256587204"/>
      <w:bookmarkStart w:id="315" w:name="_Toc266534492"/>
      <w:bookmarkStart w:id="316" w:name="_Toc256491382"/>
      <w:bookmarkStart w:id="317" w:name="_Toc256587205"/>
      <w:bookmarkStart w:id="318" w:name="_Toc266534493"/>
      <w:bookmarkStart w:id="319" w:name="_Toc256491383"/>
      <w:bookmarkStart w:id="320" w:name="_Toc256587206"/>
      <w:bookmarkStart w:id="321" w:name="_Toc266534494"/>
      <w:bookmarkStart w:id="322" w:name="_Toc256491384"/>
      <w:bookmarkStart w:id="323" w:name="_Toc256587207"/>
      <w:bookmarkStart w:id="324" w:name="_Toc266534495"/>
      <w:bookmarkStart w:id="325" w:name="_Toc256491385"/>
      <w:bookmarkStart w:id="326" w:name="_Toc256587208"/>
      <w:bookmarkStart w:id="327" w:name="_Toc266534496"/>
      <w:bookmarkStart w:id="328" w:name="_Toc256491386"/>
      <w:bookmarkStart w:id="329" w:name="_Toc256587209"/>
      <w:bookmarkStart w:id="330" w:name="_Toc266534497"/>
      <w:bookmarkStart w:id="331" w:name="_Toc256491387"/>
      <w:bookmarkStart w:id="332" w:name="_Toc256587210"/>
      <w:bookmarkStart w:id="333" w:name="_Toc266534498"/>
      <w:bookmarkStart w:id="334" w:name="_Toc256491388"/>
      <w:bookmarkStart w:id="335" w:name="_Toc256587211"/>
      <w:bookmarkStart w:id="336" w:name="_Toc266534499"/>
      <w:bookmarkStart w:id="337" w:name="_Toc256491389"/>
      <w:bookmarkStart w:id="338" w:name="_Toc256587212"/>
      <w:bookmarkStart w:id="339" w:name="_Toc266534500"/>
      <w:bookmarkStart w:id="340" w:name="_Toc256491390"/>
      <w:bookmarkStart w:id="341" w:name="_Toc256587213"/>
      <w:bookmarkStart w:id="342" w:name="_Toc266534501"/>
      <w:bookmarkStart w:id="343" w:name="_Toc256491391"/>
      <w:bookmarkStart w:id="344" w:name="_Toc256587214"/>
      <w:bookmarkStart w:id="345" w:name="_Toc266534502"/>
      <w:bookmarkStart w:id="346" w:name="_Toc256491392"/>
      <w:bookmarkStart w:id="347" w:name="_Toc256587215"/>
      <w:bookmarkStart w:id="348" w:name="_Toc266534503"/>
      <w:bookmarkStart w:id="349" w:name="_Toc256491393"/>
      <w:bookmarkStart w:id="350" w:name="_Toc256587216"/>
      <w:bookmarkStart w:id="351" w:name="_Toc266534504"/>
      <w:bookmarkStart w:id="352" w:name="_Toc256491394"/>
      <w:bookmarkStart w:id="353" w:name="_Toc256587217"/>
      <w:bookmarkStart w:id="354" w:name="_Toc266534505"/>
      <w:bookmarkStart w:id="355" w:name="_Toc256491395"/>
      <w:bookmarkStart w:id="356" w:name="_Toc256587218"/>
      <w:bookmarkStart w:id="357" w:name="_Toc266534506"/>
      <w:bookmarkStart w:id="358" w:name="_Toc256491396"/>
      <w:bookmarkStart w:id="359" w:name="_Toc256587219"/>
      <w:bookmarkStart w:id="360" w:name="_Toc266534507"/>
      <w:bookmarkStart w:id="361" w:name="_Toc256491397"/>
      <w:bookmarkStart w:id="362" w:name="_Toc256587220"/>
      <w:bookmarkStart w:id="363" w:name="_Toc266534508"/>
      <w:bookmarkStart w:id="364" w:name="_Toc256491398"/>
      <w:bookmarkStart w:id="365" w:name="_Toc256587221"/>
      <w:bookmarkStart w:id="366" w:name="_Toc266534509"/>
      <w:bookmarkStart w:id="367" w:name="_Toc256491399"/>
      <w:bookmarkStart w:id="368" w:name="_Toc256587222"/>
      <w:bookmarkStart w:id="369" w:name="_Toc266534510"/>
      <w:bookmarkStart w:id="370" w:name="_Toc256491400"/>
      <w:bookmarkStart w:id="371" w:name="_Toc256587223"/>
      <w:bookmarkStart w:id="372" w:name="_Toc266534511"/>
      <w:bookmarkStart w:id="373" w:name="_Toc256491401"/>
      <w:bookmarkStart w:id="374" w:name="_Toc256587224"/>
      <w:bookmarkStart w:id="375" w:name="_Toc266534512"/>
      <w:bookmarkStart w:id="376" w:name="_Toc256491402"/>
      <w:bookmarkStart w:id="377" w:name="_Toc256587225"/>
      <w:bookmarkStart w:id="378" w:name="_Toc266534513"/>
      <w:bookmarkStart w:id="379" w:name="_Toc256491403"/>
      <w:bookmarkStart w:id="380" w:name="_Toc256587226"/>
      <w:bookmarkStart w:id="381" w:name="_Toc266534514"/>
      <w:bookmarkStart w:id="382" w:name="_Toc256491404"/>
      <w:bookmarkStart w:id="383" w:name="_Toc256587227"/>
      <w:bookmarkStart w:id="384" w:name="_Toc266534515"/>
      <w:bookmarkStart w:id="385" w:name="_Toc256491405"/>
      <w:bookmarkStart w:id="386" w:name="_Toc256587228"/>
      <w:bookmarkStart w:id="387" w:name="_Toc266534516"/>
      <w:bookmarkStart w:id="388" w:name="_Toc256491406"/>
      <w:bookmarkStart w:id="389" w:name="_Toc256587229"/>
      <w:bookmarkStart w:id="390" w:name="_Toc266534517"/>
      <w:bookmarkStart w:id="391" w:name="_Toc256491407"/>
      <w:bookmarkStart w:id="392" w:name="_Toc256587230"/>
      <w:bookmarkStart w:id="393" w:name="_Toc266534518"/>
      <w:bookmarkStart w:id="394" w:name="_Toc256491408"/>
      <w:bookmarkStart w:id="395" w:name="_Toc256587231"/>
      <w:bookmarkStart w:id="396" w:name="_Toc266534519"/>
      <w:bookmarkStart w:id="397" w:name="_Toc256491409"/>
      <w:bookmarkStart w:id="398" w:name="_Toc256587232"/>
      <w:bookmarkStart w:id="399" w:name="_Toc266534520"/>
      <w:bookmarkStart w:id="400" w:name="_Toc256491410"/>
      <w:bookmarkStart w:id="401" w:name="_Toc256587233"/>
      <w:bookmarkStart w:id="402" w:name="_Toc266534521"/>
      <w:bookmarkStart w:id="403" w:name="_Toc256491411"/>
      <w:bookmarkStart w:id="404" w:name="_Toc256587234"/>
      <w:bookmarkStart w:id="405" w:name="_Toc266534522"/>
      <w:bookmarkStart w:id="406" w:name="_Toc256491412"/>
      <w:bookmarkStart w:id="407" w:name="_Toc256587235"/>
      <w:bookmarkStart w:id="408" w:name="_Toc266534523"/>
      <w:bookmarkStart w:id="409" w:name="_Toc256491413"/>
      <w:bookmarkStart w:id="410" w:name="_Toc256587236"/>
      <w:bookmarkStart w:id="411" w:name="_Toc266534524"/>
      <w:bookmarkStart w:id="412" w:name="_Toc256491414"/>
      <w:bookmarkStart w:id="413" w:name="_Toc256587237"/>
      <w:bookmarkStart w:id="414" w:name="_Toc266534525"/>
      <w:bookmarkStart w:id="415" w:name="_Toc256491415"/>
      <w:bookmarkStart w:id="416" w:name="_Toc256587238"/>
      <w:bookmarkStart w:id="417" w:name="_Toc266534526"/>
      <w:bookmarkStart w:id="418" w:name="_Toc256491416"/>
      <w:bookmarkStart w:id="419" w:name="_Toc256587239"/>
      <w:bookmarkStart w:id="420" w:name="_Toc266534527"/>
      <w:bookmarkStart w:id="421" w:name="_Toc256491417"/>
      <w:bookmarkStart w:id="422" w:name="_Toc256587240"/>
      <w:bookmarkStart w:id="423" w:name="_Toc266534528"/>
      <w:bookmarkStart w:id="424" w:name="_Toc256491418"/>
      <w:bookmarkStart w:id="425" w:name="_Toc256587241"/>
      <w:bookmarkStart w:id="426" w:name="_Toc266534529"/>
      <w:bookmarkStart w:id="427" w:name="_Toc256491419"/>
      <w:bookmarkStart w:id="428" w:name="_Toc256587242"/>
      <w:bookmarkStart w:id="429" w:name="_Toc266534530"/>
      <w:bookmarkStart w:id="430" w:name="_Toc256491420"/>
      <w:bookmarkStart w:id="431" w:name="_Toc256587243"/>
      <w:bookmarkStart w:id="432" w:name="_Toc266534531"/>
      <w:bookmarkStart w:id="433" w:name="_Toc256491421"/>
      <w:bookmarkStart w:id="434" w:name="_Toc256587244"/>
      <w:bookmarkStart w:id="435" w:name="_Toc266534532"/>
      <w:bookmarkStart w:id="436" w:name="_Toc256491422"/>
      <w:bookmarkStart w:id="437" w:name="_Toc256587245"/>
      <w:bookmarkStart w:id="438" w:name="_Toc266534533"/>
      <w:bookmarkStart w:id="439" w:name="_Toc256491423"/>
      <w:bookmarkStart w:id="440" w:name="_Toc256587246"/>
      <w:bookmarkStart w:id="441" w:name="_Toc266534534"/>
      <w:bookmarkStart w:id="442" w:name="_Toc256491424"/>
      <w:bookmarkStart w:id="443" w:name="_Toc256587247"/>
      <w:bookmarkStart w:id="444" w:name="_Toc266534535"/>
      <w:bookmarkStart w:id="445" w:name="_Toc256491425"/>
      <w:bookmarkStart w:id="446" w:name="_Toc256587248"/>
      <w:bookmarkStart w:id="447" w:name="_Toc266534536"/>
      <w:bookmarkStart w:id="448" w:name="_Toc256491426"/>
      <w:bookmarkStart w:id="449" w:name="_Toc256587249"/>
      <w:bookmarkStart w:id="450" w:name="_Toc266534537"/>
      <w:bookmarkStart w:id="451" w:name="_Toc256491427"/>
      <w:bookmarkStart w:id="452" w:name="_Toc256587250"/>
      <w:bookmarkStart w:id="453" w:name="_Toc266534538"/>
      <w:bookmarkStart w:id="454" w:name="_Toc256491428"/>
      <w:bookmarkStart w:id="455" w:name="_Toc256587251"/>
      <w:bookmarkStart w:id="456" w:name="_Toc266534539"/>
      <w:bookmarkStart w:id="457" w:name="_Toc256491429"/>
      <w:bookmarkStart w:id="458" w:name="_Toc256587252"/>
      <w:bookmarkStart w:id="459" w:name="_Toc266534540"/>
      <w:bookmarkStart w:id="460" w:name="_Toc256491430"/>
      <w:bookmarkStart w:id="461" w:name="_Toc256587253"/>
      <w:bookmarkStart w:id="462" w:name="_Toc266534541"/>
      <w:bookmarkStart w:id="463" w:name="_Toc256491431"/>
      <w:bookmarkStart w:id="464" w:name="_Toc256587254"/>
      <w:bookmarkStart w:id="465" w:name="_Toc266534542"/>
      <w:bookmarkStart w:id="466" w:name="_Toc256491432"/>
      <w:bookmarkStart w:id="467" w:name="_Toc256587255"/>
      <w:bookmarkStart w:id="468" w:name="_Toc266534543"/>
      <w:bookmarkStart w:id="469" w:name="_Toc256491433"/>
      <w:bookmarkStart w:id="470" w:name="_Toc256587256"/>
      <w:bookmarkStart w:id="471" w:name="_Toc266534544"/>
      <w:bookmarkStart w:id="472" w:name="_Toc256491434"/>
      <w:bookmarkStart w:id="473" w:name="_Toc256587257"/>
      <w:bookmarkStart w:id="474" w:name="_Toc266534545"/>
      <w:bookmarkStart w:id="475" w:name="_Toc256491435"/>
      <w:bookmarkStart w:id="476" w:name="_Toc256587258"/>
      <w:bookmarkStart w:id="477" w:name="_Toc266534546"/>
      <w:bookmarkStart w:id="478" w:name="_Toc256491436"/>
      <w:bookmarkStart w:id="479" w:name="_Toc256587259"/>
      <w:bookmarkStart w:id="480" w:name="_Toc266534547"/>
      <w:bookmarkStart w:id="481" w:name="_Toc256491437"/>
      <w:bookmarkStart w:id="482" w:name="_Toc256587260"/>
      <w:bookmarkStart w:id="483" w:name="_Toc266534548"/>
      <w:bookmarkStart w:id="484" w:name="_Toc256491438"/>
      <w:bookmarkStart w:id="485" w:name="_Toc256587261"/>
      <w:bookmarkStart w:id="486" w:name="_Toc266534549"/>
      <w:bookmarkStart w:id="487" w:name="_Toc256491439"/>
      <w:bookmarkStart w:id="488" w:name="_Toc256587262"/>
      <w:bookmarkStart w:id="489" w:name="_Toc266534550"/>
      <w:bookmarkStart w:id="490" w:name="_Toc256491440"/>
      <w:bookmarkStart w:id="491" w:name="_Toc256587263"/>
      <w:bookmarkStart w:id="492" w:name="_Toc266534551"/>
      <w:bookmarkStart w:id="493" w:name="_Toc256491441"/>
      <w:bookmarkStart w:id="494" w:name="_Toc256587264"/>
      <w:bookmarkStart w:id="495" w:name="_Toc266534552"/>
      <w:bookmarkStart w:id="496" w:name="_Toc256491442"/>
      <w:bookmarkStart w:id="497" w:name="_Toc256587265"/>
      <w:bookmarkStart w:id="498" w:name="_Toc266534553"/>
      <w:bookmarkStart w:id="499" w:name="_Toc256491443"/>
      <w:bookmarkStart w:id="500" w:name="_Toc256587266"/>
      <w:bookmarkStart w:id="501" w:name="_Toc266534554"/>
      <w:bookmarkStart w:id="502" w:name="_Toc256491444"/>
      <w:bookmarkStart w:id="503" w:name="_Toc256587267"/>
      <w:bookmarkStart w:id="504" w:name="_Toc266534555"/>
      <w:bookmarkStart w:id="505" w:name="_Toc256491445"/>
      <w:bookmarkStart w:id="506" w:name="_Toc256587268"/>
      <w:bookmarkStart w:id="507" w:name="_Toc266534556"/>
      <w:bookmarkStart w:id="508" w:name="_Toc256491446"/>
      <w:bookmarkStart w:id="509" w:name="_Toc256587269"/>
      <w:bookmarkStart w:id="510" w:name="_Toc266534557"/>
      <w:bookmarkStart w:id="511" w:name="_Toc256491447"/>
      <w:bookmarkStart w:id="512" w:name="_Toc256587270"/>
      <w:bookmarkStart w:id="513" w:name="_Toc266534558"/>
      <w:bookmarkStart w:id="514" w:name="_Toc256491448"/>
      <w:bookmarkStart w:id="515" w:name="_Toc256587271"/>
      <w:bookmarkStart w:id="516" w:name="_Toc266534559"/>
      <w:bookmarkStart w:id="517" w:name="_Toc256491449"/>
      <w:bookmarkStart w:id="518" w:name="_Toc256587272"/>
      <w:bookmarkStart w:id="519" w:name="_Toc266534560"/>
      <w:bookmarkStart w:id="520" w:name="_Toc256491450"/>
      <w:bookmarkStart w:id="521" w:name="_Toc256587273"/>
      <w:bookmarkStart w:id="522" w:name="_Toc266534561"/>
      <w:bookmarkStart w:id="523" w:name="_Toc256491451"/>
      <w:bookmarkStart w:id="524" w:name="_Toc256587274"/>
      <w:bookmarkStart w:id="525" w:name="_Toc266534562"/>
      <w:bookmarkStart w:id="526" w:name="_Toc256491452"/>
      <w:bookmarkStart w:id="527" w:name="_Toc256587275"/>
      <w:bookmarkStart w:id="528" w:name="_Toc266534563"/>
      <w:bookmarkStart w:id="529" w:name="_Toc256491453"/>
      <w:bookmarkStart w:id="530" w:name="_Toc256587276"/>
      <w:bookmarkStart w:id="531" w:name="_Toc266534564"/>
      <w:bookmarkStart w:id="532" w:name="_Toc256491454"/>
      <w:bookmarkStart w:id="533" w:name="_Toc256587277"/>
      <w:bookmarkStart w:id="534" w:name="_Toc266534565"/>
      <w:bookmarkStart w:id="535" w:name="_Toc256491455"/>
      <w:bookmarkStart w:id="536" w:name="_Toc256587278"/>
      <w:bookmarkStart w:id="537" w:name="_Toc266534566"/>
      <w:bookmarkStart w:id="538" w:name="_Toc256491456"/>
      <w:bookmarkStart w:id="539" w:name="_Toc256587279"/>
      <w:bookmarkStart w:id="540" w:name="_Toc266534567"/>
      <w:bookmarkStart w:id="541" w:name="_Toc256491457"/>
      <w:bookmarkStart w:id="542" w:name="_Toc256587280"/>
      <w:bookmarkStart w:id="543" w:name="_Toc266534568"/>
      <w:bookmarkStart w:id="544" w:name="_Toc256491458"/>
      <w:bookmarkStart w:id="545" w:name="_Toc256587281"/>
      <w:bookmarkStart w:id="546" w:name="_Toc266534569"/>
      <w:bookmarkStart w:id="547" w:name="_Toc256491459"/>
      <w:bookmarkStart w:id="548" w:name="_Toc256587282"/>
      <w:bookmarkStart w:id="549" w:name="_Toc266534570"/>
      <w:bookmarkStart w:id="550" w:name="_Toc256491460"/>
      <w:bookmarkStart w:id="551" w:name="_Toc256587283"/>
      <w:bookmarkStart w:id="552" w:name="_Toc266534571"/>
      <w:bookmarkStart w:id="553" w:name="_Toc256491461"/>
      <w:bookmarkStart w:id="554" w:name="_Toc256587284"/>
      <w:bookmarkStart w:id="555" w:name="_Toc266534572"/>
      <w:bookmarkStart w:id="556" w:name="_Toc256491462"/>
      <w:bookmarkStart w:id="557" w:name="_Toc256587285"/>
      <w:bookmarkStart w:id="558" w:name="_Toc266534573"/>
      <w:bookmarkStart w:id="559" w:name="_Toc256491463"/>
      <w:bookmarkStart w:id="560" w:name="_Toc256587286"/>
      <w:bookmarkStart w:id="561" w:name="_Toc266534574"/>
      <w:bookmarkStart w:id="562" w:name="_Toc256491464"/>
      <w:bookmarkStart w:id="563" w:name="_Toc256587287"/>
      <w:bookmarkStart w:id="564" w:name="_Toc266534575"/>
      <w:bookmarkStart w:id="565" w:name="_Toc256491465"/>
      <w:bookmarkStart w:id="566" w:name="_Toc256587288"/>
      <w:bookmarkStart w:id="567" w:name="_Toc266534576"/>
      <w:bookmarkStart w:id="568" w:name="_Toc256491466"/>
      <w:bookmarkStart w:id="569" w:name="_Toc256587289"/>
      <w:bookmarkStart w:id="570" w:name="_Toc266534577"/>
      <w:bookmarkStart w:id="571" w:name="_Toc256491467"/>
      <w:bookmarkStart w:id="572" w:name="_Toc256587290"/>
      <w:bookmarkStart w:id="573" w:name="_Toc266534578"/>
      <w:bookmarkStart w:id="574" w:name="_Toc256491468"/>
      <w:bookmarkStart w:id="575" w:name="_Toc256587291"/>
      <w:bookmarkStart w:id="576" w:name="_Toc266534579"/>
      <w:bookmarkStart w:id="577" w:name="_Toc256491469"/>
      <w:bookmarkStart w:id="578" w:name="_Toc256587292"/>
      <w:bookmarkStart w:id="579" w:name="_Toc266534580"/>
      <w:bookmarkStart w:id="580" w:name="_Toc256491470"/>
      <w:bookmarkStart w:id="581" w:name="_Toc256587293"/>
      <w:bookmarkStart w:id="582" w:name="_Toc266534581"/>
      <w:bookmarkStart w:id="583" w:name="_Toc256491471"/>
      <w:bookmarkStart w:id="584" w:name="_Toc256587294"/>
      <w:bookmarkStart w:id="585" w:name="_Toc266534582"/>
      <w:bookmarkStart w:id="586" w:name="_Toc256491472"/>
      <w:bookmarkStart w:id="587" w:name="_Toc256587295"/>
      <w:bookmarkStart w:id="588" w:name="_Toc266534583"/>
      <w:bookmarkStart w:id="589" w:name="_Toc256491473"/>
      <w:bookmarkStart w:id="590" w:name="_Toc256587296"/>
      <w:bookmarkStart w:id="591" w:name="_Toc266534584"/>
      <w:bookmarkStart w:id="592" w:name="_Toc256491474"/>
      <w:bookmarkStart w:id="593" w:name="_Toc256587297"/>
      <w:bookmarkStart w:id="594" w:name="_Toc266534585"/>
      <w:bookmarkStart w:id="595" w:name="_Toc256491475"/>
      <w:bookmarkStart w:id="596" w:name="_Toc256587298"/>
      <w:bookmarkStart w:id="597" w:name="_Toc266534586"/>
      <w:bookmarkStart w:id="598" w:name="_Toc256491476"/>
      <w:bookmarkStart w:id="599" w:name="_Toc256587299"/>
      <w:bookmarkStart w:id="600" w:name="_Toc266534587"/>
      <w:bookmarkStart w:id="601" w:name="_Toc256491477"/>
      <w:bookmarkStart w:id="602" w:name="_Toc256587300"/>
      <w:bookmarkStart w:id="603" w:name="_Toc266534588"/>
      <w:bookmarkStart w:id="604" w:name="_Toc256491478"/>
      <w:bookmarkStart w:id="605" w:name="_Toc256587301"/>
      <w:bookmarkStart w:id="606" w:name="_Toc266534589"/>
      <w:bookmarkStart w:id="607" w:name="_Toc256491479"/>
      <w:bookmarkStart w:id="608" w:name="_Toc256587302"/>
      <w:bookmarkStart w:id="609" w:name="_Toc266534590"/>
      <w:bookmarkStart w:id="610" w:name="_Toc256491480"/>
      <w:bookmarkStart w:id="611" w:name="_Toc256587303"/>
      <w:bookmarkStart w:id="612" w:name="_Toc266534591"/>
      <w:bookmarkStart w:id="613" w:name="_Toc256491481"/>
      <w:bookmarkStart w:id="614" w:name="_Toc256587304"/>
      <w:bookmarkStart w:id="615" w:name="_Toc266534592"/>
      <w:bookmarkStart w:id="616" w:name="_Toc256491482"/>
      <w:bookmarkStart w:id="617" w:name="_Toc256587305"/>
      <w:bookmarkStart w:id="618" w:name="_Toc266534593"/>
      <w:bookmarkStart w:id="619" w:name="_Toc256491483"/>
      <w:bookmarkStart w:id="620" w:name="_Toc256587306"/>
      <w:bookmarkStart w:id="621" w:name="_Toc266534594"/>
      <w:bookmarkStart w:id="622" w:name="_Toc256491484"/>
      <w:bookmarkStart w:id="623" w:name="_Toc256587307"/>
      <w:bookmarkStart w:id="624" w:name="_Toc266534595"/>
      <w:bookmarkStart w:id="625" w:name="_Toc256491485"/>
      <w:bookmarkStart w:id="626" w:name="_Toc256587308"/>
      <w:bookmarkStart w:id="627" w:name="_Toc266534596"/>
      <w:bookmarkStart w:id="628" w:name="_Toc256491486"/>
      <w:bookmarkStart w:id="629" w:name="_Toc256587309"/>
      <w:bookmarkStart w:id="630" w:name="_Toc266534597"/>
      <w:bookmarkStart w:id="631" w:name="_Toc256491487"/>
      <w:bookmarkStart w:id="632" w:name="_Toc256587310"/>
      <w:bookmarkStart w:id="633" w:name="_Toc266534598"/>
      <w:bookmarkStart w:id="634" w:name="_Toc256491488"/>
      <w:bookmarkStart w:id="635" w:name="_Toc256587311"/>
      <w:bookmarkStart w:id="636" w:name="_Toc266534599"/>
      <w:bookmarkStart w:id="637" w:name="_Toc256491489"/>
      <w:bookmarkStart w:id="638" w:name="_Toc256587312"/>
      <w:bookmarkStart w:id="639" w:name="_Toc266534600"/>
      <w:bookmarkStart w:id="640" w:name="_Toc256491490"/>
      <w:bookmarkStart w:id="641" w:name="_Toc256587313"/>
      <w:bookmarkStart w:id="642" w:name="_Toc266534601"/>
      <w:bookmarkStart w:id="643" w:name="_Toc256491491"/>
      <w:bookmarkStart w:id="644" w:name="_Toc256587314"/>
      <w:bookmarkStart w:id="645" w:name="_Toc266534602"/>
      <w:bookmarkStart w:id="646" w:name="_Toc256491492"/>
      <w:bookmarkStart w:id="647" w:name="_Toc256587315"/>
      <w:bookmarkStart w:id="648" w:name="_Toc266534603"/>
      <w:bookmarkStart w:id="649" w:name="_Toc256491493"/>
      <w:bookmarkStart w:id="650" w:name="_Toc256587316"/>
      <w:bookmarkStart w:id="651" w:name="_Toc266534604"/>
      <w:bookmarkStart w:id="652" w:name="_Toc256491494"/>
      <w:bookmarkStart w:id="653" w:name="_Toc256587317"/>
      <w:bookmarkStart w:id="654" w:name="_Toc266534605"/>
      <w:bookmarkStart w:id="655" w:name="_Toc256491495"/>
      <w:bookmarkStart w:id="656" w:name="_Toc256587318"/>
      <w:bookmarkStart w:id="657" w:name="_Toc266534606"/>
      <w:bookmarkStart w:id="658" w:name="_Toc256491496"/>
      <w:bookmarkStart w:id="659" w:name="_Toc256587319"/>
      <w:bookmarkStart w:id="660" w:name="_Toc266534607"/>
      <w:bookmarkStart w:id="661" w:name="_Toc256491497"/>
      <w:bookmarkStart w:id="662" w:name="_Toc256587320"/>
      <w:bookmarkStart w:id="663" w:name="_Toc266534608"/>
      <w:bookmarkStart w:id="664" w:name="_Toc256491498"/>
      <w:bookmarkStart w:id="665" w:name="_Toc256587321"/>
      <w:bookmarkStart w:id="666" w:name="_Toc266534609"/>
      <w:bookmarkStart w:id="667" w:name="_Toc256491499"/>
      <w:bookmarkStart w:id="668" w:name="_Toc256587322"/>
      <w:bookmarkStart w:id="669" w:name="_Toc266534610"/>
      <w:bookmarkStart w:id="670" w:name="_Toc256491500"/>
      <w:bookmarkStart w:id="671" w:name="_Toc256587323"/>
      <w:bookmarkStart w:id="672" w:name="_Toc266534611"/>
      <w:bookmarkStart w:id="673" w:name="_Toc256491501"/>
      <w:bookmarkStart w:id="674" w:name="_Toc256587324"/>
      <w:bookmarkStart w:id="675" w:name="_Toc266534612"/>
      <w:bookmarkStart w:id="676" w:name="_Toc256491502"/>
      <w:bookmarkStart w:id="677" w:name="_Toc256587325"/>
      <w:bookmarkStart w:id="678" w:name="_Toc266534613"/>
      <w:bookmarkStart w:id="679" w:name="_Toc256491503"/>
      <w:bookmarkStart w:id="680" w:name="_Toc256587326"/>
      <w:bookmarkStart w:id="681" w:name="_Toc266534614"/>
      <w:bookmarkStart w:id="682" w:name="_Toc256491504"/>
      <w:bookmarkStart w:id="683" w:name="_Toc256587327"/>
      <w:bookmarkStart w:id="684" w:name="_Toc266534615"/>
      <w:bookmarkStart w:id="685" w:name="_Toc256491505"/>
      <w:bookmarkStart w:id="686" w:name="_Toc256587328"/>
      <w:bookmarkStart w:id="687" w:name="_Toc266534616"/>
      <w:bookmarkStart w:id="688" w:name="_Toc256491506"/>
      <w:bookmarkStart w:id="689" w:name="_Toc256587329"/>
      <w:bookmarkStart w:id="690" w:name="_Toc266534617"/>
      <w:bookmarkStart w:id="691" w:name="_Toc256491507"/>
      <w:bookmarkStart w:id="692" w:name="_Toc256587330"/>
      <w:bookmarkStart w:id="693" w:name="_Toc266534618"/>
      <w:bookmarkStart w:id="694" w:name="_Toc256491508"/>
      <w:bookmarkStart w:id="695" w:name="_Toc256587331"/>
      <w:bookmarkStart w:id="696" w:name="_Toc266534619"/>
      <w:bookmarkStart w:id="697" w:name="_Toc256491509"/>
      <w:bookmarkStart w:id="698" w:name="_Toc256587332"/>
      <w:bookmarkStart w:id="699" w:name="_Toc266534620"/>
      <w:bookmarkStart w:id="700" w:name="_Toc256491510"/>
      <w:bookmarkStart w:id="701" w:name="_Toc256587333"/>
      <w:bookmarkStart w:id="702" w:name="_Toc266534621"/>
      <w:bookmarkStart w:id="703" w:name="_Toc256491511"/>
      <w:bookmarkStart w:id="704" w:name="_Toc256587334"/>
      <w:bookmarkStart w:id="705" w:name="_Toc266534622"/>
      <w:bookmarkStart w:id="706" w:name="_Toc256491512"/>
      <w:bookmarkStart w:id="707" w:name="_Toc256587335"/>
      <w:bookmarkStart w:id="708" w:name="_Toc266534623"/>
      <w:bookmarkStart w:id="709" w:name="_Toc256491513"/>
      <w:bookmarkStart w:id="710" w:name="_Toc256587336"/>
      <w:bookmarkStart w:id="711" w:name="_Toc266534624"/>
      <w:bookmarkStart w:id="712" w:name="_Toc256491514"/>
      <w:bookmarkStart w:id="713" w:name="_Toc256587337"/>
      <w:bookmarkStart w:id="714" w:name="_Toc266534625"/>
      <w:bookmarkStart w:id="715" w:name="_Toc256491515"/>
      <w:bookmarkStart w:id="716" w:name="_Toc256587338"/>
      <w:bookmarkStart w:id="717" w:name="_Toc266534626"/>
      <w:bookmarkStart w:id="718" w:name="_Toc256491516"/>
      <w:bookmarkStart w:id="719" w:name="_Toc256587339"/>
      <w:bookmarkStart w:id="720" w:name="_Toc266534627"/>
      <w:bookmarkStart w:id="721" w:name="_Toc256491517"/>
      <w:bookmarkStart w:id="722" w:name="_Toc256587340"/>
      <w:bookmarkStart w:id="723" w:name="_Toc266534628"/>
      <w:bookmarkStart w:id="724" w:name="_Toc256491518"/>
      <w:bookmarkStart w:id="725" w:name="_Toc256587341"/>
      <w:bookmarkStart w:id="726" w:name="_Toc266534629"/>
      <w:bookmarkStart w:id="727" w:name="_Toc256491519"/>
      <w:bookmarkStart w:id="728" w:name="_Toc256587342"/>
      <w:bookmarkStart w:id="729" w:name="_Toc266534630"/>
      <w:bookmarkStart w:id="730" w:name="_Toc256491520"/>
      <w:bookmarkStart w:id="731" w:name="_Toc256587343"/>
      <w:bookmarkStart w:id="732" w:name="_Toc266534631"/>
      <w:bookmarkStart w:id="733" w:name="_Toc256491521"/>
      <w:bookmarkStart w:id="734" w:name="_Toc256587344"/>
      <w:bookmarkStart w:id="735" w:name="_Toc266534632"/>
      <w:bookmarkStart w:id="736" w:name="_Toc256491522"/>
      <w:bookmarkStart w:id="737" w:name="_Toc256587345"/>
      <w:bookmarkStart w:id="738" w:name="_Toc266534633"/>
      <w:bookmarkStart w:id="739" w:name="_Toc256491523"/>
      <w:bookmarkStart w:id="740" w:name="_Toc256587346"/>
      <w:bookmarkStart w:id="741" w:name="_Toc266534634"/>
      <w:bookmarkStart w:id="742" w:name="_Toc256491524"/>
      <w:bookmarkStart w:id="743" w:name="_Toc256587347"/>
      <w:bookmarkStart w:id="744" w:name="_Toc266534635"/>
      <w:bookmarkStart w:id="745" w:name="_Toc256491525"/>
      <w:bookmarkStart w:id="746" w:name="_Toc256587348"/>
      <w:bookmarkStart w:id="747" w:name="_Toc266534636"/>
      <w:bookmarkStart w:id="748" w:name="_Toc256491526"/>
      <w:bookmarkStart w:id="749" w:name="_Toc256587349"/>
      <w:bookmarkStart w:id="750" w:name="_Toc266534637"/>
      <w:bookmarkStart w:id="751" w:name="_Toc256491527"/>
      <w:bookmarkStart w:id="752" w:name="_Toc256587350"/>
      <w:bookmarkStart w:id="753" w:name="_Toc266534638"/>
      <w:bookmarkStart w:id="754" w:name="_Toc256491528"/>
      <w:bookmarkStart w:id="755" w:name="_Toc256587351"/>
      <w:bookmarkStart w:id="756" w:name="_Toc266534639"/>
      <w:bookmarkStart w:id="757" w:name="_Toc256491529"/>
      <w:bookmarkStart w:id="758" w:name="_Toc256587352"/>
      <w:bookmarkStart w:id="759" w:name="_Toc266534640"/>
      <w:bookmarkStart w:id="760" w:name="_Toc256491530"/>
      <w:bookmarkStart w:id="761" w:name="_Toc256587353"/>
      <w:bookmarkStart w:id="762" w:name="_Toc266534641"/>
      <w:bookmarkStart w:id="763" w:name="_Toc256491531"/>
      <w:bookmarkStart w:id="764" w:name="_Toc256587354"/>
      <w:bookmarkStart w:id="765" w:name="_Toc266534642"/>
      <w:bookmarkStart w:id="766" w:name="_Toc256491532"/>
      <w:bookmarkStart w:id="767" w:name="_Toc256587355"/>
      <w:bookmarkStart w:id="768" w:name="_Toc266534643"/>
      <w:bookmarkStart w:id="769" w:name="_Toc256491533"/>
      <w:bookmarkStart w:id="770" w:name="_Toc256587356"/>
      <w:bookmarkStart w:id="771" w:name="_Toc266534644"/>
      <w:bookmarkStart w:id="772" w:name="_Toc256491534"/>
      <w:bookmarkStart w:id="773" w:name="_Toc256587357"/>
      <w:bookmarkStart w:id="774" w:name="_Toc266534645"/>
      <w:bookmarkStart w:id="775" w:name="_Toc256491535"/>
      <w:bookmarkStart w:id="776" w:name="_Toc256587358"/>
      <w:bookmarkStart w:id="777" w:name="_Toc266534646"/>
      <w:bookmarkStart w:id="778" w:name="_Toc256491536"/>
      <w:bookmarkStart w:id="779" w:name="_Toc256587359"/>
      <w:bookmarkStart w:id="780" w:name="_Toc266534647"/>
      <w:bookmarkStart w:id="781" w:name="_Toc256491537"/>
      <w:bookmarkStart w:id="782" w:name="_Toc256587360"/>
      <w:bookmarkStart w:id="783" w:name="_Toc266534648"/>
      <w:bookmarkStart w:id="784" w:name="_Toc256491538"/>
      <w:bookmarkStart w:id="785" w:name="_Toc256587361"/>
      <w:bookmarkStart w:id="786" w:name="_Toc266534649"/>
      <w:bookmarkStart w:id="787" w:name="_Toc256491539"/>
      <w:bookmarkStart w:id="788" w:name="_Toc256587362"/>
      <w:bookmarkStart w:id="789" w:name="_Toc266534650"/>
      <w:bookmarkStart w:id="790" w:name="_Toc256491540"/>
      <w:bookmarkStart w:id="791" w:name="_Toc256587363"/>
      <w:bookmarkStart w:id="792" w:name="_Toc266534651"/>
      <w:bookmarkStart w:id="793" w:name="_Toc256491541"/>
      <w:bookmarkStart w:id="794" w:name="_Toc256587364"/>
      <w:bookmarkStart w:id="795" w:name="_Toc266534652"/>
      <w:bookmarkStart w:id="796" w:name="_Toc256491542"/>
      <w:bookmarkStart w:id="797" w:name="_Toc256587365"/>
      <w:bookmarkStart w:id="798" w:name="_Toc266534653"/>
      <w:bookmarkStart w:id="799" w:name="_Toc256491543"/>
      <w:bookmarkStart w:id="800" w:name="_Toc256587366"/>
      <w:bookmarkStart w:id="801" w:name="_Toc266534654"/>
      <w:bookmarkStart w:id="802" w:name="_Toc256491544"/>
      <w:bookmarkStart w:id="803" w:name="_Toc256587367"/>
      <w:bookmarkStart w:id="804" w:name="_Toc266534655"/>
      <w:bookmarkStart w:id="805" w:name="_Toc256491545"/>
      <w:bookmarkStart w:id="806" w:name="_Toc256587368"/>
      <w:bookmarkStart w:id="807" w:name="_Toc266534656"/>
      <w:bookmarkStart w:id="808" w:name="_Toc256491546"/>
      <w:bookmarkStart w:id="809" w:name="_Toc256587369"/>
      <w:bookmarkStart w:id="810" w:name="_Toc266534657"/>
      <w:bookmarkStart w:id="811" w:name="_Toc256491547"/>
      <w:bookmarkStart w:id="812" w:name="_Toc256587370"/>
      <w:bookmarkStart w:id="813" w:name="_Toc266534658"/>
      <w:bookmarkStart w:id="814" w:name="_Toc256491548"/>
      <w:bookmarkStart w:id="815" w:name="_Toc256587371"/>
      <w:bookmarkStart w:id="816" w:name="_Toc266534659"/>
      <w:bookmarkStart w:id="817" w:name="_Toc256491549"/>
      <w:bookmarkStart w:id="818" w:name="_Toc256587372"/>
      <w:bookmarkStart w:id="819" w:name="_Toc266534660"/>
      <w:bookmarkStart w:id="820" w:name="_Toc256491550"/>
      <w:bookmarkStart w:id="821" w:name="_Toc256587373"/>
      <w:bookmarkStart w:id="822" w:name="_Toc266534661"/>
      <w:bookmarkStart w:id="823" w:name="_Toc256491551"/>
      <w:bookmarkStart w:id="824" w:name="_Toc256587374"/>
      <w:bookmarkStart w:id="825" w:name="_Toc266534662"/>
      <w:bookmarkStart w:id="826" w:name="_Toc256491552"/>
      <w:bookmarkStart w:id="827" w:name="_Toc256587375"/>
      <w:bookmarkStart w:id="828" w:name="_Toc266534663"/>
      <w:bookmarkStart w:id="829" w:name="_Toc256491553"/>
      <w:bookmarkStart w:id="830" w:name="_Toc256587376"/>
      <w:bookmarkStart w:id="831" w:name="_Toc266534664"/>
      <w:bookmarkStart w:id="832" w:name="_Toc256491554"/>
      <w:bookmarkStart w:id="833" w:name="_Toc256587377"/>
      <w:bookmarkStart w:id="834" w:name="_Toc266534665"/>
      <w:bookmarkStart w:id="835" w:name="_Toc256491555"/>
      <w:bookmarkStart w:id="836" w:name="_Toc256587378"/>
      <w:bookmarkStart w:id="837" w:name="_Toc266534666"/>
      <w:bookmarkStart w:id="838" w:name="_Toc256491556"/>
      <w:bookmarkStart w:id="839" w:name="_Toc256587379"/>
      <w:bookmarkStart w:id="840" w:name="_Toc266534667"/>
      <w:bookmarkStart w:id="841" w:name="_Toc256491557"/>
      <w:bookmarkStart w:id="842" w:name="_Toc256587380"/>
      <w:bookmarkStart w:id="843" w:name="_Toc266534668"/>
      <w:bookmarkStart w:id="844" w:name="_Toc256491558"/>
      <w:bookmarkStart w:id="845" w:name="_Toc256587381"/>
      <w:bookmarkStart w:id="846" w:name="_Toc266534669"/>
      <w:bookmarkStart w:id="847" w:name="_Toc256491559"/>
      <w:bookmarkStart w:id="848" w:name="_Toc256587382"/>
      <w:bookmarkStart w:id="849" w:name="_Toc266534670"/>
      <w:bookmarkStart w:id="850" w:name="_Toc256491560"/>
      <w:bookmarkStart w:id="851" w:name="_Toc256587383"/>
      <w:bookmarkStart w:id="852" w:name="_Toc266534671"/>
      <w:bookmarkStart w:id="853" w:name="_Toc256491561"/>
      <w:bookmarkStart w:id="854" w:name="_Toc256587384"/>
      <w:bookmarkStart w:id="855" w:name="_Toc266534672"/>
      <w:bookmarkStart w:id="856" w:name="_Toc256491562"/>
      <w:bookmarkStart w:id="857" w:name="_Toc256587385"/>
      <w:bookmarkStart w:id="858" w:name="_Toc266534673"/>
      <w:bookmarkStart w:id="859" w:name="_Toc256491563"/>
      <w:bookmarkStart w:id="860" w:name="_Toc256587386"/>
      <w:bookmarkStart w:id="861" w:name="_Toc266534674"/>
      <w:bookmarkStart w:id="862" w:name="_Toc256491564"/>
      <w:bookmarkStart w:id="863" w:name="_Toc256587387"/>
      <w:bookmarkStart w:id="864" w:name="_Toc266534675"/>
      <w:bookmarkStart w:id="865" w:name="_Toc256491565"/>
      <w:bookmarkStart w:id="866" w:name="_Toc256587388"/>
      <w:bookmarkStart w:id="867" w:name="_Toc266534676"/>
      <w:bookmarkStart w:id="868" w:name="_Toc256491566"/>
      <w:bookmarkStart w:id="869" w:name="_Toc256587389"/>
      <w:bookmarkStart w:id="870" w:name="_Toc266534677"/>
      <w:bookmarkStart w:id="871" w:name="_Toc256491567"/>
      <w:bookmarkStart w:id="872" w:name="_Toc256587390"/>
      <w:bookmarkStart w:id="873" w:name="_Toc266534678"/>
      <w:bookmarkStart w:id="874" w:name="_Toc256491568"/>
      <w:bookmarkStart w:id="875" w:name="_Toc256587391"/>
      <w:bookmarkStart w:id="876" w:name="_Toc266534679"/>
      <w:bookmarkStart w:id="877" w:name="_Toc256491569"/>
      <w:bookmarkStart w:id="878" w:name="_Toc256587392"/>
      <w:bookmarkStart w:id="879" w:name="_Toc266534680"/>
      <w:bookmarkStart w:id="880" w:name="_Toc256491570"/>
      <w:bookmarkStart w:id="881" w:name="_Toc256587393"/>
      <w:bookmarkStart w:id="882" w:name="_Toc266534681"/>
      <w:bookmarkStart w:id="883" w:name="_Toc256491571"/>
      <w:bookmarkStart w:id="884" w:name="_Toc256587394"/>
      <w:bookmarkStart w:id="885" w:name="_Toc266534682"/>
      <w:bookmarkStart w:id="886" w:name="_Toc256491572"/>
      <w:bookmarkStart w:id="887" w:name="_Toc256587395"/>
      <w:bookmarkStart w:id="888" w:name="_Toc266534683"/>
      <w:bookmarkStart w:id="889" w:name="_Toc256491573"/>
      <w:bookmarkStart w:id="890" w:name="_Toc256587396"/>
      <w:bookmarkStart w:id="891" w:name="_Toc266534684"/>
      <w:bookmarkStart w:id="892" w:name="_Toc256491574"/>
      <w:bookmarkStart w:id="893" w:name="_Toc256587397"/>
      <w:bookmarkStart w:id="894" w:name="_Toc266534685"/>
      <w:bookmarkStart w:id="895" w:name="_Toc256491575"/>
      <w:bookmarkStart w:id="896" w:name="_Toc256587398"/>
      <w:bookmarkStart w:id="897" w:name="_Toc266534686"/>
      <w:bookmarkStart w:id="898" w:name="_Toc256491576"/>
      <w:bookmarkStart w:id="899" w:name="_Toc256587399"/>
      <w:bookmarkStart w:id="900" w:name="_Toc266534687"/>
      <w:bookmarkStart w:id="901" w:name="_Toc256491577"/>
      <w:bookmarkStart w:id="902" w:name="_Toc256587400"/>
      <w:bookmarkStart w:id="903" w:name="_Toc266534688"/>
      <w:bookmarkStart w:id="904" w:name="_Toc256491578"/>
      <w:bookmarkStart w:id="905" w:name="_Toc256587401"/>
      <w:bookmarkStart w:id="906" w:name="_Toc266534689"/>
      <w:bookmarkStart w:id="907" w:name="_Toc256491579"/>
      <w:bookmarkStart w:id="908" w:name="_Toc256587402"/>
      <w:bookmarkStart w:id="909" w:name="_Toc266534690"/>
      <w:bookmarkStart w:id="910" w:name="_Toc256491580"/>
      <w:bookmarkStart w:id="911" w:name="_Toc256587403"/>
      <w:bookmarkStart w:id="912" w:name="_Toc266534691"/>
      <w:bookmarkStart w:id="913" w:name="_Toc256491581"/>
      <w:bookmarkStart w:id="914" w:name="_Toc256587404"/>
      <w:bookmarkStart w:id="915" w:name="_Toc266534692"/>
      <w:bookmarkStart w:id="916" w:name="_Toc256491582"/>
      <w:bookmarkStart w:id="917" w:name="_Toc256587405"/>
      <w:bookmarkStart w:id="918" w:name="_Toc266534693"/>
      <w:bookmarkStart w:id="919" w:name="_Toc256491583"/>
      <w:bookmarkStart w:id="920" w:name="_Toc256587406"/>
      <w:bookmarkStart w:id="921" w:name="_Toc266534694"/>
      <w:bookmarkStart w:id="922" w:name="_Toc256491584"/>
      <w:bookmarkStart w:id="923" w:name="_Toc256587407"/>
      <w:bookmarkStart w:id="924" w:name="_Toc266534695"/>
      <w:bookmarkStart w:id="925" w:name="_Toc256491585"/>
      <w:bookmarkStart w:id="926" w:name="_Toc256587408"/>
      <w:bookmarkStart w:id="927" w:name="_Toc266534696"/>
      <w:bookmarkStart w:id="928" w:name="_Toc256491586"/>
      <w:bookmarkStart w:id="929" w:name="_Toc256587409"/>
      <w:bookmarkStart w:id="930" w:name="_Toc266534697"/>
      <w:bookmarkStart w:id="931" w:name="_Toc256491587"/>
      <w:bookmarkStart w:id="932" w:name="_Toc256587410"/>
      <w:bookmarkStart w:id="933" w:name="_Toc266534698"/>
      <w:bookmarkStart w:id="934" w:name="_Toc256491588"/>
      <w:bookmarkStart w:id="935" w:name="_Toc256587411"/>
      <w:bookmarkStart w:id="936" w:name="_Toc266534699"/>
      <w:bookmarkStart w:id="937" w:name="_Toc256491589"/>
      <w:bookmarkStart w:id="938" w:name="_Toc256587412"/>
      <w:bookmarkStart w:id="939" w:name="_Toc266534700"/>
      <w:bookmarkStart w:id="940" w:name="_Toc256491590"/>
      <w:bookmarkStart w:id="941" w:name="_Toc256587413"/>
      <w:bookmarkStart w:id="942" w:name="_Toc266534701"/>
      <w:bookmarkStart w:id="943" w:name="_Toc256491591"/>
      <w:bookmarkStart w:id="944" w:name="_Toc256587414"/>
      <w:bookmarkStart w:id="945" w:name="_Toc266534702"/>
      <w:bookmarkStart w:id="946" w:name="_Toc256491592"/>
      <w:bookmarkStart w:id="947" w:name="_Toc256587415"/>
      <w:bookmarkStart w:id="948" w:name="_Toc266534703"/>
      <w:bookmarkStart w:id="949" w:name="_Toc256491593"/>
      <w:bookmarkStart w:id="950" w:name="_Toc256587416"/>
      <w:bookmarkStart w:id="951" w:name="_Toc266534704"/>
      <w:bookmarkStart w:id="952" w:name="_Toc256491594"/>
      <w:bookmarkStart w:id="953" w:name="_Toc256587417"/>
      <w:bookmarkStart w:id="954" w:name="_Toc266534705"/>
      <w:bookmarkStart w:id="955" w:name="_Toc256491595"/>
      <w:bookmarkStart w:id="956" w:name="_Toc256587418"/>
      <w:bookmarkStart w:id="957" w:name="_Toc266534706"/>
      <w:bookmarkStart w:id="958" w:name="_Toc256491596"/>
      <w:bookmarkStart w:id="959" w:name="_Toc256587419"/>
      <w:bookmarkStart w:id="960" w:name="_Toc266534707"/>
      <w:bookmarkStart w:id="961" w:name="_Toc256491597"/>
      <w:bookmarkStart w:id="962" w:name="_Toc256587420"/>
      <w:bookmarkStart w:id="963" w:name="_Toc266534708"/>
      <w:bookmarkStart w:id="964" w:name="_Toc256491598"/>
      <w:bookmarkStart w:id="965" w:name="_Toc256587421"/>
      <w:bookmarkStart w:id="966" w:name="_Toc266534709"/>
      <w:bookmarkStart w:id="967" w:name="_Toc256491599"/>
      <w:bookmarkStart w:id="968" w:name="_Toc256587422"/>
      <w:bookmarkStart w:id="969" w:name="_Toc266534710"/>
      <w:bookmarkStart w:id="970" w:name="_Toc256491600"/>
      <w:bookmarkStart w:id="971" w:name="_Toc256587423"/>
      <w:bookmarkStart w:id="972" w:name="_Toc266534711"/>
      <w:bookmarkStart w:id="973" w:name="_Toc256491601"/>
      <w:bookmarkStart w:id="974" w:name="_Toc256587424"/>
      <w:bookmarkStart w:id="975" w:name="_Toc266534712"/>
      <w:bookmarkStart w:id="976" w:name="_Toc256491602"/>
      <w:bookmarkStart w:id="977" w:name="_Toc256587425"/>
      <w:bookmarkStart w:id="978" w:name="_Toc266534713"/>
      <w:bookmarkStart w:id="979" w:name="_Toc256491603"/>
      <w:bookmarkStart w:id="980" w:name="_Toc256587426"/>
      <w:bookmarkStart w:id="981" w:name="_Toc266534714"/>
      <w:bookmarkStart w:id="982" w:name="_Toc256491604"/>
      <w:bookmarkStart w:id="983" w:name="_Toc256587427"/>
      <w:bookmarkStart w:id="984" w:name="_Toc266534715"/>
      <w:bookmarkStart w:id="985" w:name="_Toc256491605"/>
      <w:bookmarkStart w:id="986" w:name="_Toc256587428"/>
      <w:bookmarkStart w:id="987" w:name="_Toc266534716"/>
      <w:bookmarkStart w:id="988" w:name="_Toc256491606"/>
      <w:bookmarkStart w:id="989" w:name="_Toc256587429"/>
      <w:bookmarkStart w:id="990" w:name="_Toc266534717"/>
      <w:bookmarkStart w:id="991" w:name="_Toc256491607"/>
      <w:bookmarkStart w:id="992" w:name="_Toc256587430"/>
      <w:bookmarkStart w:id="993" w:name="_Toc266534718"/>
      <w:bookmarkStart w:id="994" w:name="_Toc256491608"/>
      <w:bookmarkStart w:id="995" w:name="_Toc256587431"/>
      <w:bookmarkStart w:id="996" w:name="_Toc266534719"/>
      <w:bookmarkStart w:id="997" w:name="_Toc256491609"/>
      <w:bookmarkStart w:id="998" w:name="_Toc256587432"/>
      <w:bookmarkStart w:id="999" w:name="_Toc266534720"/>
      <w:bookmarkStart w:id="1000" w:name="_Toc256491610"/>
      <w:bookmarkStart w:id="1001" w:name="_Toc256587433"/>
      <w:bookmarkStart w:id="1002" w:name="_Toc266534721"/>
      <w:bookmarkStart w:id="1003" w:name="_Toc256491611"/>
      <w:bookmarkStart w:id="1004" w:name="_Toc256587434"/>
      <w:bookmarkStart w:id="1005" w:name="_Toc266534722"/>
      <w:bookmarkStart w:id="1006" w:name="_Toc256491612"/>
      <w:bookmarkStart w:id="1007" w:name="_Toc256587435"/>
      <w:bookmarkStart w:id="1008" w:name="_Toc266534723"/>
      <w:bookmarkStart w:id="1009" w:name="_Toc256491613"/>
      <w:bookmarkStart w:id="1010" w:name="_Toc256587436"/>
      <w:bookmarkStart w:id="1011" w:name="_Toc266534724"/>
      <w:bookmarkStart w:id="1012" w:name="_Toc256491614"/>
      <w:bookmarkStart w:id="1013" w:name="_Toc256587437"/>
      <w:bookmarkStart w:id="1014" w:name="_Toc266534725"/>
      <w:bookmarkStart w:id="1015" w:name="_Toc256491615"/>
      <w:bookmarkStart w:id="1016" w:name="_Toc256587438"/>
      <w:bookmarkStart w:id="1017" w:name="_Toc266534726"/>
      <w:bookmarkStart w:id="1018" w:name="_Toc256491616"/>
      <w:bookmarkStart w:id="1019" w:name="_Toc256587439"/>
      <w:bookmarkStart w:id="1020" w:name="_Toc266534727"/>
      <w:bookmarkStart w:id="1021" w:name="_Toc256491617"/>
      <w:bookmarkStart w:id="1022" w:name="_Toc256587440"/>
      <w:bookmarkStart w:id="1023" w:name="_Toc266534728"/>
      <w:bookmarkStart w:id="1024" w:name="_Toc256491618"/>
      <w:bookmarkStart w:id="1025" w:name="_Toc256587441"/>
      <w:bookmarkStart w:id="1026" w:name="_Toc266534729"/>
      <w:bookmarkStart w:id="1027" w:name="_Toc256491619"/>
      <w:bookmarkStart w:id="1028" w:name="_Toc256587442"/>
      <w:bookmarkStart w:id="1029" w:name="_Toc266534730"/>
      <w:bookmarkStart w:id="1030" w:name="_Toc256491620"/>
      <w:bookmarkStart w:id="1031" w:name="_Toc256587443"/>
      <w:bookmarkStart w:id="1032" w:name="_Toc266534731"/>
      <w:bookmarkStart w:id="1033" w:name="_Toc256491621"/>
      <w:bookmarkStart w:id="1034" w:name="_Toc256587444"/>
      <w:bookmarkStart w:id="1035" w:name="_Toc266534732"/>
      <w:bookmarkStart w:id="1036" w:name="_Toc256491622"/>
      <w:bookmarkStart w:id="1037" w:name="_Toc256587445"/>
      <w:bookmarkStart w:id="1038" w:name="_Toc266534733"/>
      <w:bookmarkStart w:id="1039" w:name="_Toc256491623"/>
      <w:bookmarkStart w:id="1040" w:name="_Toc256587446"/>
      <w:bookmarkStart w:id="1041" w:name="_Toc266534734"/>
      <w:bookmarkStart w:id="1042" w:name="_Toc256491624"/>
      <w:bookmarkStart w:id="1043" w:name="_Toc256587447"/>
      <w:bookmarkStart w:id="1044" w:name="_Toc266534735"/>
      <w:bookmarkStart w:id="1045" w:name="_Toc256491625"/>
      <w:bookmarkStart w:id="1046" w:name="_Toc256587448"/>
      <w:bookmarkStart w:id="1047" w:name="_Toc266534736"/>
      <w:bookmarkStart w:id="1048" w:name="_Toc256491626"/>
      <w:bookmarkStart w:id="1049" w:name="_Toc256587449"/>
      <w:bookmarkStart w:id="1050" w:name="_Toc266534737"/>
      <w:bookmarkStart w:id="1051" w:name="_Toc256491627"/>
      <w:bookmarkStart w:id="1052" w:name="_Toc256587450"/>
      <w:bookmarkStart w:id="1053" w:name="_Toc266534738"/>
      <w:bookmarkStart w:id="1054" w:name="_Toc256491628"/>
      <w:bookmarkStart w:id="1055" w:name="_Toc256587451"/>
      <w:bookmarkStart w:id="1056" w:name="_Toc266534739"/>
      <w:bookmarkStart w:id="1057" w:name="_Toc256491629"/>
      <w:bookmarkStart w:id="1058" w:name="_Toc256587452"/>
      <w:bookmarkStart w:id="1059" w:name="_Toc266534740"/>
      <w:bookmarkStart w:id="1060" w:name="_Toc256491630"/>
      <w:bookmarkStart w:id="1061" w:name="_Toc256587453"/>
      <w:bookmarkStart w:id="1062" w:name="_Toc266534741"/>
      <w:bookmarkStart w:id="1063" w:name="_Toc256491631"/>
      <w:bookmarkStart w:id="1064" w:name="_Toc256587454"/>
      <w:bookmarkStart w:id="1065" w:name="_Toc266534742"/>
      <w:bookmarkStart w:id="1066" w:name="_Toc256491632"/>
      <w:bookmarkStart w:id="1067" w:name="_Toc256587455"/>
      <w:bookmarkStart w:id="1068" w:name="_Toc266534743"/>
      <w:bookmarkStart w:id="1069" w:name="_Toc256491633"/>
      <w:bookmarkStart w:id="1070" w:name="_Toc256587456"/>
      <w:bookmarkStart w:id="1071" w:name="_Toc266534744"/>
      <w:bookmarkStart w:id="1072" w:name="_Toc256491634"/>
      <w:bookmarkStart w:id="1073" w:name="_Toc256587457"/>
      <w:bookmarkStart w:id="1074" w:name="_Toc266534745"/>
      <w:bookmarkStart w:id="1075" w:name="_Toc256491635"/>
      <w:bookmarkStart w:id="1076" w:name="_Toc256587458"/>
      <w:bookmarkStart w:id="1077" w:name="_Toc266534746"/>
      <w:bookmarkStart w:id="1078" w:name="_Toc256491636"/>
      <w:bookmarkStart w:id="1079" w:name="_Toc256587459"/>
      <w:bookmarkStart w:id="1080" w:name="_Toc266534747"/>
      <w:bookmarkStart w:id="1081" w:name="_Toc256491637"/>
      <w:bookmarkStart w:id="1082" w:name="_Toc256587460"/>
      <w:bookmarkStart w:id="1083" w:name="_Toc266534748"/>
      <w:bookmarkStart w:id="1084" w:name="_Toc256491638"/>
      <w:bookmarkStart w:id="1085" w:name="_Toc256587461"/>
      <w:bookmarkStart w:id="1086" w:name="_Toc266534749"/>
      <w:bookmarkStart w:id="1087" w:name="_Toc256491639"/>
      <w:bookmarkStart w:id="1088" w:name="_Toc256587462"/>
      <w:bookmarkStart w:id="1089" w:name="_Toc266534750"/>
      <w:bookmarkStart w:id="1090" w:name="_Toc256491640"/>
      <w:bookmarkStart w:id="1091" w:name="_Toc256587463"/>
      <w:bookmarkStart w:id="1092" w:name="_Toc266534751"/>
      <w:bookmarkStart w:id="1093" w:name="_Toc256491641"/>
      <w:bookmarkStart w:id="1094" w:name="_Toc256587464"/>
      <w:bookmarkStart w:id="1095" w:name="_Toc266534752"/>
      <w:bookmarkStart w:id="1096" w:name="_Toc256491642"/>
      <w:bookmarkStart w:id="1097" w:name="_Toc256587465"/>
      <w:bookmarkStart w:id="1098" w:name="_Toc266534753"/>
      <w:bookmarkStart w:id="1099" w:name="_Toc256491643"/>
      <w:bookmarkStart w:id="1100" w:name="_Toc256587466"/>
      <w:bookmarkStart w:id="1101" w:name="_Toc266534754"/>
      <w:bookmarkStart w:id="1102" w:name="_Toc256491644"/>
      <w:bookmarkStart w:id="1103" w:name="_Toc256587467"/>
      <w:bookmarkStart w:id="1104" w:name="_Toc266534755"/>
      <w:bookmarkStart w:id="1105" w:name="_Toc256491645"/>
      <w:bookmarkStart w:id="1106" w:name="_Toc256587468"/>
      <w:bookmarkStart w:id="1107" w:name="_Toc266534756"/>
      <w:bookmarkStart w:id="1108" w:name="_Toc256491646"/>
      <w:bookmarkStart w:id="1109" w:name="_Toc256587469"/>
      <w:bookmarkStart w:id="1110" w:name="_Toc266534757"/>
      <w:bookmarkStart w:id="1111" w:name="_Toc256491647"/>
      <w:bookmarkStart w:id="1112" w:name="_Toc256587470"/>
      <w:bookmarkStart w:id="1113" w:name="_Toc266534758"/>
      <w:bookmarkStart w:id="1114" w:name="_Toc256491648"/>
      <w:bookmarkStart w:id="1115" w:name="_Toc256587471"/>
      <w:bookmarkStart w:id="1116" w:name="_Toc266534759"/>
      <w:bookmarkStart w:id="1117" w:name="_Toc256491649"/>
      <w:bookmarkStart w:id="1118" w:name="_Toc256587472"/>
      <w:bookmarkStart w:id="1119" w:name="_Toc266534760"/>
      <w:bookmarkStart w:id="1120" w:name="_Toc256491650"/>
      <w:bookmarkStart w:id="1121" w:name="_Toc256587473"/>
      <w:bookmarkStart w:id="1122" w:name="_Toc266534761"/>
      <w:bookmarkStart w:id="1123" w:name="_Toc256491651"/>
      <w:bookmarkStart w:id="1124" w:name="_Toc256587474"/>
      <w:bookmarkStart w:id="1125" w:name="_Toc266534762"/>
      <w:bookmarkStart w:id="1126" w:name="_Toc256491652"/>
      <w:bookmarkStart w:id="1127" w:name="_Toc256587475"/>
      <w:bookmarkStart w:id="1128" w:name="_Toc266534763"/>
      <w:bookmarkStart w:id="1129" w:name="_Toc256491653"/>
      <w:bookmarkStart w:id="1130" w:name="_Toc256587476"/>
      <w:bookmarkStart w:id="1131" w:name="_Toc266534764"/>
      <w:bookmarkStart w:id="1132" w:name="_Toc256491654"/>
      <w:bookmarkStart w:id="1133" w:name="_Toc256587477"/>
      <w:bookmarkStart w:id="1134" w:name="_Toc266534765"/>
      <w:bookmarkStart w:id="1135" w:name="_Toc256491655"/>
      <w:bookmarkStart w:id="1136" w:name="_Toc256587478"/>
      <w:bookmarkStart w:id="1137" w:name="_Toc266534766"/>
      <w:bookmarkStart w:id="1138" w:name="_Toc256491656"/>
      <w:bookmarkStart w:id="1139" w:name="_Toc256587479"/>
      <w:bookmarkStart w:id="1140" w:name="_Toc266534767"/>
      <w:bookmarkStart w:id="1141" w:name="_Toc256491657"/>
      <w:bookmarkStart w:id="1142" w:name="_Toc256587480"/>
      <w:bookmarkStart w:id="1143" w:name="_Toc266534768"/>
      <w:bookmarkStart w:id="1144" w:name="_Toc256491658"/>
      <w:bookmarkStart w:id="1145" w:name="_Toc256587481"/>
      <w:bookmarkStart w:id="1146" w:name="_Toc266534769"/>
      <w:bookmarkStart w:id="1147" w:name="_Toc256491659"/>
      <w:bookmarkStart w:id="1148" w:name="_Toc256587482"/>
      <w:bookmarkStart w:id="1149" w:name="_Toc266534770"/>
      <w:bookmarkStart w:id="1150" w:name="_Toc256491660"/>
      <w:bookmarkStart w:id="1151" w:name="_Toc256587483"/>
      <w:bookmarkStart w:id="1152" w:name="_Toc266534771"/>
      <w:bookmarkStart w:id="1153" w:name="_Toc256491661"/>
      <w:bookmarkStart w:id="1154" w:name="_Toc256587484"/>
      <w:bookmarkStart w:id="1155" w:name="_Toc266534772"/>
      <w:bookmarkStart w:id="1156" w:name="_Toc256491662"/>
      <w:bookmarkStart w:id="1157" w:name="_Toc256587485"/>
      <w:bookmarkStart w:id="1158" w:name="_Toc266534773"/>
      <w:bookmarkStart w:id="1159" w:name="_Toc256491663"/>
      <w:bookmarkStart w:id="1160" w:name="_Toc256587486"/>
      <w:bookmarkStart w:id="1161" w:name="_Toc266534774"/>
      <w:bookmarkStart w:id="1162" w:name="_Toc256491664"/>
      <w:bookmarkStart w:id="1163" w:name="_Toc256587487"/>
      <w:bookmarkStart w:id="1164" w:name="_Toc266534775"/>
      <w:bookmarkStart w:id="1165" w:name="_Toc256491665"/>
      <w:bookmarkStart w:id="1166" w:name="_Toc256587488"/>
      <w:bookmarkStart w:id="1167" w:name="_Toc266534776"/>
      <w:bookmarkStart w:id="1168" w:name="_Toc256491666"/>
      <w:bookmarkStart w:id="1169" w:name="_Toc256587489"/>
      <w:bookmarkStart w:id="1170" w:name="_Toc266534777"/>
      <w:bookmarkStart w:id="1171" w:name="_Toc256491667"/>
      <w:bookmarkStart w:id="1172" w:name="_Toc256587490"/>
      <w:bookmarkStart w:id="1173" w:name="_Toc266534778"/>
      <w:bookmarkStart w:id="1174" w:name="_Toc256491668"/>
      <w:bookmarkStart w:id="1175" w:name="_Toc256587491"/>
      <w:bookmarkStart w:id="1176" w:name="_Toc266534779"/>
      <w:bookmarkStart w:id="1177" w:name="_Toc256491669"/>
      <w:bookmarkStart w:id="1178" w:name="_Toc256587492"/>
      <w:bookmarkStart w:id="1179" w:name="_Toc266534780"/>
      <w:bookmarkStart w:id="1180" w:name="_Toc256491670"/>
      <w:bookmarkStart w:id="1181" w:name="_Toc256587493"/>
      <w:bookmarkStart w:id="1182" w:name="_Toc266534781"/>
      <w:bookmarkStart w:id="1183" w:name="_Toc256491671"/>
      <w:bookmarkStart w:id="1184" w:name="_Toc256587494"/>
      <w:bookmarkStart w:id="1185" w:name="_Toc266534782"/>
      <w:bookmarkStart w:id="1186" w:name="_Toc256491672"/>
      <w:bookmarkStart w:id="1187" w:name="_Toc256587495"/>
      <w:bookmarkStart w:id="1188" w:name="_Toc266534783"/>
      <w:bookmarkStart w:id="1189" w:name="_Toc256491673"/>
      <w:bookmarkStart w:id="1190" w:name="_Toc256587496"/>
      <w:bookmarkStart w:id="1191" w:name="_Toc266534784"/>
      <w:bookmarkStart w:id="1192" w:name="_Toc256491674"/>
      <w:bookmarkStart w:id="1193" w:name="_Toc256587497"/>
      <w:bookmarkStart w:id="1194" w:name="_Toc266534785"/>
      <w:bookmarkStart w:id="1195" w:name="_Toc256491675"/>
      <w:bookmarkStart w:id="1196" w:name="_Toc256587498"/>
      <w:bookmarkStart w:id="1197" w:name="_Toc266534786"/>
      <w:bookmarkStart w:id="1198" w:name="_Toc256491676"/>
      <w:bookmarkStart w:id="1199" w:name="_Toc256587499"/>
      <w:bookmarkStart w:id="1200" w:name="_Toc266534787"/>
      <w:bookmarkStart w:id="1201" w:name="_Toc256491677"/>
      <w:bookmarkStart w:id="1202" w:name="_Toc256587500"/>
      <w:bookmarkStart w:id="1203" w:name="_Toc266534788"/>
      <w:bookmarkStart w:id="1204" w:name="_Toc256491678"/>
      <w:bookmarkStart w:id="1205" w:name="_Toc256587501"/>
      <w:bookmarkStart w:id="1206" w:name="_Toc266534789"/>
      <w:bookmarkStart w:id="1207" w:name="_Toc256491679"/>
      <w:bookmarkStart w:id="1208" w:name="_Toc256587502"/>
      <w:bookmarkStart w:id="1209" w:name="_Toc266534790"/>
      <w:bookmarkStart w:id="1210" w:name="_Toc256491680"/>
      <w:bookmarkStart w:id="1211" w:name="_Toc256587503"/>
      <w:bookmarkStart w:id="1212" w:name="_Toc266534791"/>
      <w:bookmarkStart w:id="1213" w:name="_Toc256491681"/>
      <w:bookmarkStart w:id="1214" w:name="_Toc256587504"/>
      <w:bookmarkStart w:id="1215" w:name="_Toc266534792"/>
      <w:bookmarkStart w:id="1216" w:name="_Toc256491682"/>
      <w:bookmarkStart w:id="1217" w:name="_Toc256587505"/>
      <w:bookmarkStart w:id="1218" w:name="_Toc266534793"/>
      <w:bookmarkStart w:id="1219" w:name="_Toc256491683"/>
      <w:bookmarkStart w:id="1220" w:name="_Toc256587506"/>
      <w:bookmarkStart w:id="1221" w:name="_Toc266534794"/>
      <w:bookmarkStart w:id="1222" w:name="_Toc256491684"/>
      <w:bookmarkStart w:id="1223" w:name="_Toc256587507"/>
      <w:bookmarkStart w:id="1224" w:name="_Toc266534795"/>
      <w:bookmarkStart w:id="1225" w:name="_Toc256491685"/>
      <w:bookmarkStart w:id="1226" w:name="_Toc256587508"/>
      <w:bookmarkStart w:id="1227" w:name="_Toc266534796"/>
      <w:bookmarkStart w:id="1228" w:name="_Toc256491686"/>
      <w:bookmarkStart w:id="1229" w:name="_Toc256587509"/>
      <w:bookmarkStart w:id="1230" w:name="_Toc266534797"/>
      <w:bookmarkStart w:id="1231" w:name="_Toc256491687"/>
      <w:bookmarkStart w:id="1232" w:name="_Toc256587510"/>
      <w:bookmarkStart w:id="1233" w:name="_Toc266534798"/>
      <w:bookmarkStart w:id="1234" w:name="_Toc256491688"/>
      <w:bookmarkStart w:id="1235" w:name="_Toc256587511"/>
      <w:bookmarkStart w:id="1236" w:name="_Toc266534799"/>
      <w:bookmarkStart w:id="1237" w:name="_Toc256491689"/>
      <w:bookmarkStart w:id="1238" w:name="_Toc256587512"/>
      <w:bookmarkStart w:id="1239" w:name="_Toc266534800"/>
      <w:bookmarkStart w:id="1240" w:name="_Toc256491690"/>
      <w:bookmarkStart w:id="1241" w:name="_Toc256587513"/>
      <w:bookmarkStart w:id="1242" w:name="_Toc266534801"/>
      <w:bookmarkStart w:id="1243" w:name="_Toc256491691"/>
      <w:bookmarkStart w:id="1244" w:name="_Toc256587514"/>
      <w:bookmarkStart w:id="1245" w:name="_Toc266534802"/>
      <w:bookmarkStart w:id="1246" w:name="_Toc256491692"/>
      <w:bookmarkStart w:id="1247" w:name="_Toc256587515"/>
      <w:bookmarkStart w:id="1248" w:name="_Toc266534803"/>
      <w:bookmarkStart w:id="1249" w:name="_Toc256491693"/>
      <w:bookmarkStart w:id="1250" w:name="_Toc256587516"/>
      <w:bookmarkStart w:id="1251" w:name="_Toc266534804"/>
      <w:bookmarkStart w:id="1252" w:name="_Toc256491694"/>
      <w:bookmarkStart w:id="1253" w:name="_Toc256587517"/>
      <w:bookmarkStart w:id="1254" w:name="_Toc266534805"/>
      <w:bookmarkStart w:id="1255" w:name="_Toc256491695"/>
      <w:bookmarkStart w:id="1256" w:name="_Toc256587518"/>
      <w:bookmarkStart w:id="1257" w:name="_Toc266534806"/>
      <w:bookmarkStart w:id="1258" w:name="_Toc256491696"/>
      <w:bookmarkStart w:id="1259" w:name="_Toc256587519"/>
      <w:bookmarkStart w:id="1260" w:name="_Toc266534807"/>
      <w:bookmarkStart w:id="1261" w:name="_Toc256491697"/>
      <w:bookmarkStart w:id="1262" w:name="_Toc256587520"/>
      <w:bookmarkStart w:id="1263" w:name="_Toc266534808"/>
      <w:bookmarkStart w:id="1264" w:name="_Toc256491698"/>
      <w:bookmarkStart w:id="1265" w:name="_Toc256587521"/>
      <w:bookmarkStart w:id="1266" w:name="_Toc266534809"/>
      <w:bookmarkStart w:id="1267" w:name="_Toc256491699"/>
      <w:bookmarkStart w:id="1268" w:name="_Toc256587522"/>
      <w:bookmarkStart w:id="1269" w:name="_Toc266534810"/>
      <w:bookmarkStart w:id="1270" w:name="_Toc256491700"/>
      <w:bookmarkStart w:id="1271" w:name="_Toc256587523"/>
      <w:bookmarkStart w:id="1272" w:name="_Toc266534811"/>
      <w:bookmarkStart w:id="1273" w:name="_Toc256491701"/>
      <w:bookmarkStart w:id="1274" w:name="_Toc256587524"/>
      <w:bookmarkStart w:id="1275" w:name="_Toc266534812"/>
      <w:bookmarkStart w:id="1276" w:name="_Toc256491702"/>
      <w:bookmarkStart w:id="1277" w:name="_Toc256587525"/>
      <w:bookmarkStart w:id="1278" w:name="_Toc266534813"/>
      <w:bookmarkStart w:id="1279" w:name="_Toc256491703"/>
      <w:bookmarkStart w:id="1280" w:name="_Toc256587526"/>
      <w:bookmarkStart w:id="1281" w:name="_Toc266534814"/>
      <w:bookmarkStart w:id="1282" w:name="_Toc256491704"/>
      <w:bookmarkStart w:id="1283" w:name="_Toc256587527"/>
      <w:bookmarkStart w:id="1284" w:name="_Toc266534815"/>
      <w:bookmarkStart w:id="1285" w:name="_Toc256491705"/>
      <w:bookmarkStart w:id="1286" w:name="_Toc256587528"/>
      <w:bookmarkStart w:id="1287" w:name="_Toc266534816"/>
      <w:bookmarkStart w:id="1288" w:name="_Toc256491706"/>
      <w:bookmarkStart w:id="1289" w:name="_Toc256587529"/>
      <w:bookmarkStart w:id="1290" w:name="_Toc266534817"/>
      <w:bookmarkStart w:id="1291" w:name="_Toc256491707"/>
      <w:bookmarkStart w:id="1292" w:name="_Toc256587530"/>
      <w:bookmarkStart w:id="1293" w:name="_Toc266534818"/>
      <w:bookmarkStart w:id="1294" w:name="_Toc256491708"/>
      <w:bookmarkStart w:id="1295" w:name="_Toc256587531"/>
      <w:bookmarkStart w:id="1296" w:name="_Toc266534819"/>
      <w:bookmarkStart w:id="1297" w:name="_Toc256491709"/>
      <w:bookmarkStart w:id="1298" w:name="_Toc256587532"/>
      <w:bookmarkStart w:id="1299" w:name="_Toc266534820"/>
      <w:bookmarkStart w:id="1300" w:name="_Toc256491710"/>
      <w:bookmarkStart w:id="1301" w:name="_Toc256587533"/>
      <w:bookmarkStart w:id="1302" w:name="_Toc266534821"/>
      <w:bookmarkStart w:id="1303" w:name="_Toc256491711"/>
      <w:bookmarkStart w:id="1304" w:name="_Toc256587534"/>
      <w:bookmarkStart w:id="1305" w:name="_Toc266534822"/>
      <w:bookmarkStart w:id="1306" w:name="_Toc256491712"/>
      <w:bookmarkStart w:id="1307" w:name="_Toc256587535"/>
      <w:bookmarkStart w:id="1308" w:name="_Toc266534823"/>
      <w:bookmarkStart w:id="1309" w:name="_Toc256491713"/>
      <w:bookmarkStart w:id="1310" w:name="_Toc256587536"/>
      <w:bookmarkStart w:id="1311" w:name="_Toc266534824"/>
      <w:bookmarkStart w:id="1312" w:name="_Toc256491714"/>
      <w:bookmarkStart w:id="1313" w:name="_Toc256587537"/>
      <w:bookmarkStart w:id="1314" w:name="_Toc266534825"/>
      <w:bookmarkStart w:id="1315" w:name="_Toc256491715"/>
      <w:bookmarkStart w:id="1316" w:name="_Toc256587538"/>
      <w:bookmarkStart w:id="1317" w:name="_Toc266534826"/>
      <w:bookmarkStart w:id="1318" w:name="_Toc256491716"/>
      <w:bookmarkStart w:id="1319" w:name="_Toc256587539"/>
      <w:bookmarkStart w:id="1320" w:name="_Toc266534827"/>
      <w:bookmarkStart w:id="1321" w:name="_Toc256491717"/>
      <w:bookmarkStart w:id="1322" w:name="_Toc256587540"/>
      <w:bookmarkStart w:id="1323" w:name="_Toc266534828"/>
      <w:bookmarkStart w:id="1324" w:name="_Toc256491718"/>
      <w:bookmarkStart w:id="1325" w:name="_Toc256587541"/>
      <w:bookmarkStart w:id="1326" w:name="_Toc266534829"/>
      <w:bookmarkStart w:id="1327" w:name="_Toc256491719"/>
      <w:bookmarkStart w:id="1328" w:name="_Toc256587542"/>
      <w:bookmarkStart w:id="1329" w:name="_Toc266534830"/>
      <w:bookmarkStart w:id="1330" w:name="_Toc256491720"/>
      <w:bookmarkStart w:id="1331" w:name="_Toc256587543"/>
      <w:bookmarkStart w:id="1332" w:name="_Toc266534831"/>
      <w:bookmarkStart w:id="1333" w:name="_Toc256491721"/>
      <w:bookmarkStart w:id="1334" w:name="_Toc256587544"/>
      <w:bookmarkStart w:id="1335" w:name="_Toc266534832"/>
      <w:bookmarkStart w:id="1336" w:name="_Toc256491722"/>
      <w:bookmarkStart w:id="1337" w:name="_Toc256587545"/>
      <w:bookmarkStart w:id="1338" w:name="_Toc266534833"/>
      <w:bookmarkStart w:id="1339" w:name="_Toc256491723"/>
      <w:bookmarkStart w:id="1340" w:name="_Toc256587546"/>
      <w:bookmarkStart w:id="1341" w:name="_Toc266534834"/>
      <w:bookmarkStart w:id="1342" w:name="_Toc256491724"/>
      <w:bookmarkStart w:id="1343" w:name="_Toc256587547"/>
      <w:bookmarkStart w:id="1344" w:name="_Toc266534835"/>
      <w:bookmarkStart w:id="1345" w:name="_Toc256491725"/>
      <w:bookmarkStart w:id="1346" w:name="_Toc256587548"/>
      <w:bookmarkStart w:id="1347" w:name="_Toc266534836"/>
      <w:bookmarkStart w:id="1348" w:name="_Toc256491726"/>
      <w:bookmarkStart w:id="1349" w:name="_Toc256587549"/>
      <w:bookmarkStart w:id="1350" w:name="_Toc266534837"/>
      <w:bookmarkStart w:id="1351" w:name="_Toc256491727"/>
      <w:bookmarkStart w:id="1352" w:name="_Toc256587550"/>
      <w:bookmarkStart w:id="1353" w:name="_Toc266534838"/>
      <w:bookmarkStart w:id="1354" w:name="_Toc256491728"/>
      <w:bookmarkStart w:id="1355" w:name="_Toc256587551"/>
      <w:bookmarkStart w:id="1356" w:name="_Toc266534839"/>
      <w:bookmarkStart w:id="1357" w:name="_Toc256491729"/>
      <w:bookmarkStart w:id="1358" w:name="_Toc256587552"/>
      <w:bookmarkStart w:id="1359" w:name="_Toc266534840"/>
      <w:bookmarkStart w:id="1360" w:name="_Toc256491730"/>
      <w:bookmarkStart w:id="1361" w:name="_Toc256587553"/>
      <w:bookmarkStart w:id="1362" w:name="_Toc266534841"/>
      <w:bookmarkStart w:id="1363" w:name="_Toc256491731"/>
      <w:bookmarkStart w:id="1364" w:name="_Toc256587554"/>
      <w:bookmarkStart w:id="1365" w:name="_Toc266534842"/>
      <w:bookmarkStart w:id="1366" w:name="_Toc256491732"/>
      <w:bookmarkStart w:id="1367" w:name="_Toc256587555"/>
      <w:bookmarkStart w:id="1368" w:name="_Toc266534843"/>
      <w:bookmarkStart w:id="1369" w:name="_Toc256491733"/>
      <w:bookmarkStart w:id="1370" w:name="_Toc256587556"/>
      <w:bookmarkStart w:id="1371" w:name="_Toc266534844"/>
      <w:bookmarkStart w:id="1372" w:name="_Toc256491734"/>
      <w:bookmarkStart w:id="1373" w:name="_Toc256587557"/>
      <w:bookmarkStart w:id="1374" w:name="_Toc266534845"/>
      <w:bookmarkStart w:id="1375" w:name="_Toc256491735"/>
      <w:bookmarkStart w:id="1376" w:name="_Toc256587558"/>
      <w:bookmarkStart w:id="1377" w:name="_Toc266534846"/>
      <w:bookmarkStart w:id="1378" w:name="_Toc256491736"/>
      <w:bookmarkStart w:id="1379" w:name="_Toc256587559"/>
      <w:bookmarkStart w:id="1380" w:name="_Toc266534847"/>
      <w:bookmarkStart w:id="1381" w:name="_Toc256491737"/>
      <w:bookmarkStart w:id="1382" w:name="_Toc256587560"/>
      <w:bookmarkStart w:id="1383" w:name="_Toc266534848"/>
      <w:bookmarkStart w:id="1384" w:name="_Toc256491738"/>
      <w:bookmarkStart w:id="1385" w:name="_Toc256587561"/>
      <w:bookmarkStart w:id="1386" w:name="_Toc266534849"/>
      <w:bookmarkStart w:id="1387" w:name="_Toc256491739"/>
      <w:bookmarkStart w:id="1388" w:name="_Toc256587562"/>
      <w:bookmarkStart w:id="1389" w:name="_Toc266534850"/>
      <w:bookmarkStart w:id="1390" w:name="_Toc256491740"/>
      <w:bookmarkStart w:id="1391" w:name="_Toc256587563"/>
      <w:bookmarkStart w:id="1392" w:name="_Toc266534851"/>
      <w:bookmarkStart w:id="1393" w:name="_Toc256491741"/>
      <w:bookmarkStart w:id="1394" w:name="_Toc256587564"/>
      <w:bookmarkStart w:id="1395" w:name="_Toc266534852"/>
      <w:bookmarkStart w:id="1396" w:name="_Toc256491742"/>
      <w:bookmarkStart w:id="1397" w:name="_Toc256587565"/>
      <w:bookmarkStart w:id="1398" w:name="_Toc266534853"/>
      <w:bookmarkStart w:id="1399" w:name="_Toc256491743"/>
      <w:bookmarkStart w:id="1400" w:name="_Toc256587566"/>
      <w:bookmarkStart w:id="1401" w:name="_Toc266534854"/>
      <w:bookmarkStart w:id="1402" w:name="_Toc256491744"/>
      <w:bookmarkStart w:id="1403" w:name="_Toc256587567"/>
      <w:bookmarkStart w:id="1404" w:name="_Toc266534855"/>
      <w:bookmarkStart w:id="1405" w:name="_Toc256491745"/>
      <w:bookmarkStart w:id="1406" w:name="_Toc256587568"/>
      <w:bookmarkStart w:id="1407" w:name="_Toc266534856"/>
      <w:bookmarkStart w:id="1408" w:name="_Toc256491746"/>
      <w:bookmarkStart w:id="1409" w:name="_Toc256587569"/>
      <w:bookmarkStart w:id="1410" w:name="_Toc266534857"/>
      <w:bookmarkStart w:id="1411" w:name="_Toc256491747"/>
      <w:bookmarkStart w:id="1412" w:name="_Toc256587570"/>
      <w:bookmarkStart w:id="1413" w:name="_Toc266534858"/>
      <w:bookmarkStart w:id="1414" w:name="_Toc256491748"/>
      <w:bookmarkStart w:id="1415" w:name="_Toc256587571"/>
      <w:bookmarkStart w:id="1416" w:name="_Toc266534859"/>
      <w:bookmarkStart w:id="1417" w:name="_Toc256491749"/>
      <w:bookmarkStart w:id="1418" w:name="_Toc256587572"/>
      <w:bookmarkStart w:id="1419" w:name="_Toc266534860"/>
      <w:bookmarkStart w:id="1420" w:name="_Toc256491750"/>
      <w:bookmarkStart w:id="1421" w:name="_Toc256587573"/>
      <w:bookmarkStart w:id="1422" w:name="_Toc266534861"/>
      <w:bookmarkStart w:id="1423" w:name="_Toc256491751"/>
      <w:bookmarkStart w:id="1424" w:name="_Toc256587574"/>
      <w:bookmarkStart w:id="1425" w:name="_Toc266534862"/>
      <w:bookmarkStart w:id="1426" w:name="_Toc256491752"/>
      <w:bookmarkStart w:id="1427" w:name="_Toc256587575"/>
      <w:bookmarkStart w:id="1428" w:name="_Toc266534863"/>
      <w:bookmarkStart w:id="1429" w:name="_Toc256491753"/>
      <w:bookmarkStart w:id="1430" w:name="_Toc256587576"/>
      <w:bookmarkStart w:id="1431" w:name="_Toc266534864"/>
      <w:bookmarkStart w:id="1432" w:name="_Toc256491754"/>
      <w:bookmarkStart w:id="1433" w:name="_Toc256587577"/>
      <w:bookmarkStart w:id="1434" w:name="_Toc266534865"/>
      <w:bookmarkStart w:id="1435" w:name="_Toc256491755"/>
      <w:bookmarkStart w:id="1436" w:name="_Toc256587578"/>
      <w:bookmarkStart w:id="1437" w:name="_Toc266534866"/>
      <w:bookmarkStart w:id="1438" w:name="_Toc256491756"/>
      <w:bookmarkStart w:id="1439" w:name="_Toc256587579"/>
      <w:bookmarkStart w:id="1440" w:name="_Toc266534867"/>
      <w:bookmarkStart w:id="1441" w:name="_Toc256491757"/>
      <w:bookmarkStart w:id="1442" w:name="_Toc256587580"/>
      <w:bookmarkStart w:id="1443" w:name="_Toc266534868"/>
      <w:bookmarkStart w:id="1444" w:name="_Toc256491758"/>
      <w:bookmarkStart w:id="1445" w:name="_Toc256587581"/>
      <w:bookmarkStart w:id="1446" w:name="_Toc266534869"/>
      <w:bookmarkStart w:id="1447" w:name="_Toc256491759"/>
      <w:bookmarkStart w:id="1448" w:name="_Toc256587582"/>
      <w:bookmarkStart w:id="1449" w:name="_Toc266534870"/>
      <w:bookmarkStart w:id="1450" w:name="_Toc256491760"/>
      <w:bookmarkStart w:id="1451" w:name="_Toc256587583"/>
      <w:bookmarkStart w:id="1452" w:name="_Toc266534871"/>
      <w:bookmarkStart w:id="1453" w:name="_Toc256491761"/>
      <w:bookmarkStart w:id="1454" w:name="_Toc256587584"/>
      <w:bookmarkStart w:id="1455" w:name="_Toc266534872"/>
      <w:bookmarkStart w:id="1456" w:name="_Toc256491762"/>
      <w:bookmarkStart w:id="1457" w:name="_Toc256587585"/>
      <w:bookmarkStart w:id="1458" w:name="_Toc266534873"/>
      <w:bookmarkStart w:id="1459" w:name="_Toc256491763"/>
      <w:bookmarkStart w:id="1460" w:name="_Toc256587586"/>
      <w:bookmarkStart w:id="1461" w:name="_Toc266534874"/>
      <w:bookmarkStart w:id="1462" w:name="_Toc256491764"/>
      <w:bookmarkStart w:id="1463" w:name="_Toc256587587"/>
      <w:bookmarkStart w:id="1464" w:name="_Toc266534875"/>
      <w:bookmarkStart w:id="1465" w:name="_Toc256491797"/>
      <w:bookmarkStart w:id="1466" w:name="_Toc256587620"/>
      <w:bookmarkStart w:id="1467" w:name="_Toc266534908"/>
      <w:bookmarkStart w:id="1468" w:name="_Toc256491798"/>
      <w:bookmarkStart w:id="1469" w:name="_Toc256587621"/>
      <w:bookmarkStart w:id="1470" w:name="_Toc266534909"/>
      <w:bookmarkStart w:id="1471" w:name="_Toc38837047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lastRenderedPageBreak/>
        <w:t>F# Code: Optimized v. Debug</w:t>
      </w:r>
      <w:bookmarkEnd w:id="1471"/>
    </w:p>
    <w:p w14:paraId="4370F743" w14:textId="77777777" w:rsidR="006343BB" w:rsidRDefault="004B09FD">
      <w:pPr>
        <w:pStyle w:val="Heading2"/>
      </w:pPr>
      <w:bookmarkStart w:id="1472" w:name="_Toc388370474"/>
      <w:r>
        <w:t>Interaction with Debug Tools</w:t>
      </w:r>
      <w:bookmarkEnd w:id="1472"/>
    </w:p>
    <w:p w14:paraId="5FCAA219" w14:textId="77777777" w:rsidR="006343BB" w:rsidRDefault="004B09FD">
      <w:pPr>
        <w:pStyle w:val="Heading3"/>
        <w:rPr>
          <w:lang w:eastAsia="en-GB"/>
        </w:rPr>
      </w:pPr>
      <w:bookmarkStart w:id="1473" w:name="_Toc388370475"/>
      <w:r>
        <w:rPr>
          <w:lang w:eastAsia="en-GB"/>
        </w:rPr>
        <w:t>Just My Code, Tailcalls and Stepping (VS2008)</w:t>
      </w:r>
      <w:bookmarkEnd w:id="1473"/>
    </w:p>
    <w:p w14:paraId="7BB99456" w14:textId="77777777" w:rsidR="006343BB" w:rsidRDefault="008F308C">
      <w:pPr>
        <w:ind w:left="720"/>
        <w:rPr>
          <w:i/>
          <w:color w:val="1F497D"/>
        </w:rPr>
      </w:pPr>
      <w:r w:rsidRPr="008F308C">
        <w:rPr>
          <w:i/>
          <w:color w:val="1F497D"/>
        </w:rPr>
        <w:t>To complicate the matter further, the presence of tailcalls in the F# library messes up JustMyCode debugging of F# code as well (it also messes up AllCode). If there is even one tailcall on a execution path through a library call then step-through debugging fails to do anything sensible. For example</w:t>
      </w:r>
    </w:p>
    <w:p w14:paraId="197C9FBB" w14:textId="77777777" w:rsidR="006343BB" w:rsidRDefault="008F308C">
      <w:pPr>
        <w:autoSpaceDE w:val="0"/>
        <w:autoSpaceDN w:val="0"/>
        <w:ind w:left="1440"/>
        <w:rPr>
          <w:rFonts w:ascii="Courier New" w:hAnsi="Courier New" w:cs="Courier New"/>
          <w:i/>
          <w:szCs w:val="20"/>
        </w:rPr>
      </w:pPr>
      <w:r w:rsidRPr="008F308C">
        <w:rPr>
          <w:rFonts w:ascii="Courier New" w:hAnsi="Courier New" w:cs="Courier New"/>
          <w:i/>
          <w:color w:val="0000FF"/>
          <w:szCs w:val="20"/>
        </w:rPr>
        <w:t>let</w:t>
      </w:r>
      <w:r w:rsidRPr="008F308C">
        <w:rPr>
          <w:rFonts w:ascii="Courier New" w:hAnsi="Courier New" w:cs="Courier New"/>
          <w:i/>
          <w:szCs w:val="20"/>
        </w:rPr>
        <w:t xml:space="preserve"> TestFunction15(inp) =</w:t>
      </w:r>
    </w:p>
    <w:p w14:paraId="5D087F68" w14:textId="77777777" w:rsidR="006343BB" w:rsidRDefault="008F308C">
      <w:pPr>
        <w:autoSpaceDE w:val="0"/>
        <w:autoSpaceDN w:val="0"/>
        <w:ind w:left="1440"/>
        <w:rPr>
          <w:rFonts w:ascii="Courier New" w:hAnsi="Courier New" w:cs="Courier New"/>
          <w:i/>
          <w:szCs w:val="20"/>
        </w:rPr>
      </w:pPr>
      <w:r w:rsidRPr="008F308C">
        <w:rPr>
          <w:rFonts w:ascii="Courier New" w:hAnsi="Courier New" w:cs="Courier New"/>
          <w:i/>
          <w:szCs w:val="20"/>
        </w:rPr>
        <w:t xml:space="preserve">    </w:t>
      </w:r>
      <w:r w:rsidRPr="008F308C">
        <w:rPr>
          <w:rFonts w:ascii="Courier New" w:hAnsi="Courier New" w:cs="Courier New"/>
          <w:i/>
          <w:color w:val="0000FF"/>
          <w:szCs w:val="20"/>
        </w:rPr>
        <w:t>let</w:t>
      </w:r>
      <w:r w:rsidRPr="008F308C">
        <w:rPr>
          <w:rFonts w:ascii="Courier New" w:hAnsi="Courier New" w:cs="Courier New"/>
          <w:i/>
          <w:szCs w:val="20"/>
        </w:rPr>
        <w:t xml:space="preserve"> x = inp+1</w:t>
      </w:r>
    </w:p>
    <w:p w14:paraId="2A0C94A5" w14:textId="77777777" w:rsidR="006343BB" w:rsidRDefault="008F308C">
      <w:pPr>
        <w:autoSpaceDE w:val="0"/>
        <w:autoSpaceDN w:val="0"/>
        <w:ind w:left="1440"/>
        <w:rPr>
          <w:rFonts w:ascii="Courier New" w:hAnsi="Courier New" w:cs="Courier New"/>
          <w:i/>
          <w:szCs w:val="20"/>
        </w:rPr>
      </w:pPr>
      <w:r w:rsidRPr="008F308C">
        <w:rPr>
          <w:rFonts w:ascii="Courier New" w:hAnsi="Courier New" w:cs="Courier New"/>
          <w:i/>
          <w:szCs w:val="20"/>
        </w:rPr>
        <w:t>    [1;2;3] |&gt; List.map (</w:t>
      </w:r>
      <w:r w:rsidRPr="008F308C">
        <w:rPr>
          <w:rFonts w:ascii="Courier New" w:hAnsi="Courier New" w:cs="Courier New"/>
          <w:i/>
          <w:color w:val="0000FF"/>
          <w:szCs w:val="20"/>
        </w:rPr>
        <w:t>fun</w:t>
      </w:r>
      <w:r w:rsidRPr="008F308C">
        <w:rPr>
          <w:rFonts w:ascii="Courier New" w:hAnsi="Courier New" w:cs="Courier New"/>
          <w:i/>
          <w:szCs w:val="20"/>
        </w:rPr>
        <w:t xml:space="preserve"> x </w:t>
      </w:r>
      <w:r w:rsidRPr="008F308C">
        <w:rPr>
          <w:rFonts w:ascii="Courier New" w:hAnsi="Courier New" w:cs="Courier New"/>
          <w:i/>
          <w:color w:val="0000FF"/>
          <w:szCs w:val="20"/>
        </w:rPr>
        <w:t>-&gt;</w:t>
      </w:r>
      <w:r w:rsidRPr="008F308C">
        <w:rPr>
          <w:rFonts w:ascii="Courier New" w:hAnsi="Courier New" w:cs="Courier New"/>
          <w:i/>
          <w:szCs w:val="20"/>
        </w:rPr>
        <w:t xml:space="preserve"> x + 1)</w:t>
      </w:r>
    </w:p>
    <w:p w14:paraId="3FAF4BF1" w14:textId="77777777" w:rsidR="006343BB" w:rsidRDefault="008F308C">
      <w:pPr>
        <w:ind w:left="720"/>
        <w:rPr>
          <w:i/>
          <w:color w:val="1F497D"/>
        </w:rPr>
      </w:pPr>
      <w:r w:rsidRPr="008F308C">
        <w:rPr>
          <w:i/>
          <w:color w:val="1F497D"/>
        </w:rPr>
        <w:t>This steps perfectly for a “user defined, no-tailcall” List.map and fails to step in any kind of sensible fashion for the F#-library-defined List.map (which uses an internal tailcall to call the real List.map implementation in Locals.List.map)</w:t>
      </w:r>
    </w:p>
    <w:p w14:paraId="430139C3" w14:textId="77777777" w:rsidR="006343BB" w:rsidRDefault="008F308C">
      <w:pPr>
        <w:ind w:left="720"/>
        <w:rPr>
          <w:i/>
          <w:color w:val="1F497D"/>
        </w:rPr>
      </w:pPr>
      <w:r w:rsidRPr="008F308C">
        <w:rPr>
          <w:i/>
          <w:color w:val="1F497D"/>
        </w:rPr>
        <w:t xml:space="preserve">The F# library we ship is, in effective, giving a bad debug experience in conjunction with VS 2008. </w:t>
      </w:r>
    </w:p>
    <w:p w14:paraId="2111C62F" w14:textId="77777777" w:rsidR="006343BB" w:rsidRDefault="006343BB" w:rsidP="00030EB4"/>
    <w:p w14:paraId="41ECB278" w14:textId="77777777" w:rsidR="006343BB" w:rsidRDefault="003350FE">
      <w:pPr>
        <w:pStyle w:val="Heading2"/>
      </w:pPr>
      <w:bookmarkStart w:id="1474" w:name="_Toc388370476"/>
      <w:r>
        <w:t xml:space="preserve">Debug </w:t>
      </w:r>
      <w:r w:rsidR="00FF5616">
        <w:t xml:space="preserve">v. Optimized </w:t>
      </w:r>
      <w:r>
        <w:t>Code Generation</w:t>
      </w:r>
      <w:bookmarkEnd w:id="1474"/>
    </w:p>
    <w:p w14:paraId="308784AE" w14:textId="77777777" w:rsidR="003350FE" w:rsidRDefault="003350FE" w:rsidP="003350FE">
      <w:pPr>
        <w:rPr>
          <w:rFonts w:asciiTheme="minorHAnsi" w:hAnsiTheme="minorHAnsi"/>
          <w:color w:val="1F497D" w:themeColor="dark2"/>
        </w:rPr>
      </w:pPr>
      <w:r>
        <w:rPr>
          <w:rFonts w:asciiTheme="minorHAnsi" w:hAnsiTheme="minorHAnsi"/>
          <w:color w:val="1F497D" w:themeColor="dark2"/>
        </w:rPr>
        <w:t xml:space="preserve">Our product does at least 4 things differently in debug/optimized code generation in ILXGEN. These are documented below. </w:t>
      </w:r>
    </w:p>
    <w:p w14:paraId="59F9CDF1" w14:textId="77777777" w:rsidR="006343BB" w:rsidRDefault="003350FE">
      <w:pPr>
        <w:rPr>
          <w:rFonts w:asciiTheme="minorHAnsi" w:hAnsiTheme="minorHAnsi"/>
          <w:color w:val="1F497D" w:themeColor="dark2"/>
        </w:rPr>
      </w:pPr>
      <w:r>
        <w:rPr>
          <w:rFonts w:asciiTheme="minorHAnsi" w:hAnsiTheme="minorHAnsi"/>
          <w:color w:val="1F497D" w:themeColor="dark2"/>
        </w:rPr>
        <w:t>(1) Shadows locals are emitted in “main” method for toplevel immutable locals</w:t>
      </w:r>
    </w:p>
    <w:p w14:paraId="5F5E825F" w14:textId="77777777" w:rsidR="006343BB" w:rsidRDefault="003350FE">
      <w:pPr>
        <w:pStyle w:val="Code"/>
        <w:rPr>
          <w:noProof/>
        </w:rPr>
      </w:pPr>
      <w:r>
        <w:rPr>
          <w:noProof/>
        </w:rPr>
        <w:t xml:space="preserve">    // decide whether to use a shadow local or not</w:t>
      </w:r>
    </w:p>
    <w:p w14:paraId="47BC5EF6" w14:textId="77777777" w:rsidR="006343BB" w:rsidRDefault="003350FE">
      <w:pPr>
        <w:pStyle w:val="Code"/>
        <w:rPr>
          <w:noProof/>
        </w:rPr>
      </w:pPr>
      <w:r>
        <w:rPr>
          <w:noProof/>
        </w:rPr>
        <w:t xml:space="preserve">    </w:t>
      </w:r>
      <w:r w:rsidR="008F308C" w:rsidRPr="008F308C">
        <w:t>let</w:t>
      </w:r>
      <w:r>
        <w:rPr>
          <w:noProof/>
        </w:rPr>
        <w:t xml:space="preserve"> useShadowLocal = </w:t>
      </w:r>
    </w:p>
    <w:p w14:paraId="2093E527" w14:textId="77777777" w:rsidR="006343BB" w:rsidRDefault="003350FE">
      <w:pPr>
        <w:pStyle w:val="Code"/>
        <w:rPr>
          <w:noProof/>
        </w:rPr>
      </w:pPr>
      <w:r>
        <w:rPr>
          <w:noProof/>
        </w:rPr>
        <w:t xml:space="preserve">        cenv.generateDebugSymbols &amp;&amp; </w:t>
      </w:r>
    </w:p>
    <w:p w14:paraId="64CABE37" w14:textId="77777777" w:rsidR="006343BB" w:rsidRDefault="003350FE">
      <w:pPr>
        <w:pStyle w:val="Code"/>
        <w:rPr>
          <w:noProof/>
        </w:rPr>
      </w:pPr>
      <w:r>
        <w:rPr>
          <w:noProof/>
        </w:rPr>
        <w:t xml:space="preserve">        </w:t>
      </w:r>
      <w:r>
        <w:rPr>
          <w:noProof/>
          <w:highlight w:val="yellow"/>
        </w:rPr>
        <w:t>not cenv.localOptimizationsAreOn</w:t>
      </w:r>
      <w:r>
        <w:rPr>
          <w:noProof/>
        </w:rPr>
        <w:t xml:space="preserve"> &amp;&amp;</w:t>
      </w:r>
    </w:p>
    <w:p w14:paraId="50F034E6" w14:textId="77777777" w:rsidR="006343BB" w:rsidRDefault="003350FE">
      <w:pPr>
        <w:pStyle w:val="Code"/>
        <w:rPr>
          <w:noProof/>
        </w:rPr>
      </w:pPr>
      <w:r>
        <w:rPr>
          <w:noProof/>
        </w:rPr>
        <w:t xml:space="preserve">        not v.IsCompilerGenerated &amp;&amp;</w:t>
      </w:r>
    </w:p>
    <w:p w14:paraId="2A2A2B21" w14:textId="77777777" w:rsidR="006343BB" w:rsidRDefault="003350FE">
      <w:pPr>
        <w:pStyle w:val="Code"/>
        <w:rPr>
          <w:noProof/>
        </w:rPr>
      </w:pPr>
      <w:r>
        <w:rPr>
          <w:noProof/>
        </w:rPr>
        <w:t xml:space="preserve">        not v.IsMutable &amp;&amp;</w:t>
      </w:r>
    </w:p>
    <w:p w14:paraId="2EC56715" w14:textId="77777777" w:rsidR="006343BB" w:rsidRDefault="003350FE">
      <w:pPr>
        <w:pStyle w:val="Code"/>
        <w:rPr>
          <w:noProof/>
        </w:rPr>
      </w:pPr>
      <w:r>
        <w:rPr>
          <w:noProof/>
        </w:rPr>
        <w:t xml:space="preserve">        // Don't use shadow locals for things like functions which are not </w:t>
      </w:r>
      <w:r w:rsidR="00102F67">
        <w:rPr>
          <w:noProof/>
        </w:rPr>
        <w:t xml:space="preserve"> </w:t>
      </w:r>
    </w:p>
    <w:p w14:paraId="66105F27" w14:textId="77777777" w:rsidR="006343BB" w:rsidRDefault="00102F67">
      <w:pPr>
        <w:pStyle w:val="Code"/>
        <w:rPr>
          <w:noProof/>
        </w:rPr>
      </w:pPr>
      <w:r>
        <w:rPr>
          <w:noProof/>
        </w:rPr>
        <w:t xml:space="preserve">        // </w:t>
      </w:r>
      <w:r w:rsidR="003350FE">
        <w:rPr>
          <w:noProof/>
        </w:rPr>
        <w:t>compiled as static values/properties</w:t>
      </w:r>
    </w:p>
    <w:p w14:paraId="1D1F42CC" w14:textId="77777777" w:rsidR="006343BB" w:rsidRDefault="003350FE">
      <w:pPr>
        <w:pStyle w:val="Code"/>
        <w:rPr>
          <w:noProof/>
        </w:rPr>
      </w:pPr>
      <w:r>
        <w:rPr>
          <w:noProof/>
        </w:rPr>
        <w:t xml:space="preserve">        IsCompiledAsStaticProperty cenv.g v</w:t>
      </w:r>
    </w:p>
    <w:p w14:paraId="5352479A" w14:textId="77777777" w:rsidR="006343BB" w:rsidRDefault="003350FE">
      <w:pPr>
        <w:rPr>
          <w:rFonts w:asciiTheme="minorHAnsi" w:hAnsiTheme="minorHAnsi"/>
          <w:color w:val="1F497D" w:themeColor="dark2"/>
        </w:rPr>
      </w:pPr>
      <w:r>
        <w:rPr>
          <w:rFonts w:asciiTheme="minorHAnsi" w:hAnsiTheme="minorHAnsi"/>
          <w:color w:val="1F497D" w:themeColor="dark2"/>
        </w:rPr>
        <w:t>(2) FeeFee breakpoints for hidden code</w:t>
      </w:r>
    </w:p>
    <w:p w14:paraId="1691C154" w14:textId="77777777" w:rsidR="006343BB" w:rsidRDefault="003350FE">
      <w:pPr>
        <w:pStyle w:val="Code"/>
        <w:rPr>
          <w:noProof/>
        </w:rPr>
      </w:pPr>
      <w:r>
        <w:rPr>
          <w:noProof/>
        </w:rPr>
        <w:t xml:space="preserve">    // For debug code, emit FeeFee breakpoints for hidden code, see http://blogs.msdn.com/jmstall/archive/2005/06/19/FeeFee_SequencePoints.aspx</w:t>
      </w:r>
    </w:p>
    <w:p w14:paraId="70B279F2" w14:textId="77777777" w:rsidR="006343BB" w:rsidRDefault="003350FE">
      <w:pPr>
        <w:pStyle w:val="Code"/>
        <w:rPr>
          <w:noProof/>
        </w:rPr>
      </w:pPr>
      <w:r>
        <w:rPr>
          <w:noProof/>
        </w:rPr>
        <w:t xml:space="preserve">    </w:t>
      </w:r>
      <w:r w:rsidR="008F308C" w:rsidRPr="008F308C">
        <w:t>member</w:t>
      </w:r>
      <w:r>
        <w:rPr>
          <w:noProof/>
        </w:rPr>
        <w:t xml:space="preserve"> cgbuf.EmitStartOfHiddenCode() = </w:t>
      </w:r>
    </w:p>
    <w:p w14:paraId="09FD2F3B" w14:textId="77777777" w:rsidR="006343BB" w:rsidRDefault="003350FE">
      <w:pPr>
        <w:pStyle w:val="Code"/>
        <w:rPr>
          <w:noProof/>
        </w:rPr>
      </w:pPr>
      <w:r>
        <w:rPr>
          <w:noProof/>
        </w:rPr>
        <w:t xml:space="preserve">        </w:t>
      </w:r>
      <w:r w:rsidR="008F308C" w:rsidRPr="008F308C">
        <w:t>if</w:t>
      </w:r>
      <w:r>
        <w:rPr>
          <w:noProof/>
        </w:rPr>
        <w:t xml:space="preserve"> mgbuf.cenv.generateDebugSymbols &amp;&amp; not </w:t>
      </w:r>
      <w:r>
        <w:rPr>
          <w:noProof/>
          <w:highlight w:val="yellow"/>
        </w:rPr>
        <w:t>mgbuf.cenv.localOptimizationsAreOn</w:t>
      </w:r>
      <w:r>
        <w:rPr>
          <w:noProof/>
        </w:rPr>
        <w:t xml:space="preserve"> </w:t>
      </w:r>
      <w:r w:rsidR="008F308C" w:rsidRPr="008F308C">
        <w:t>then</w:t>
      </w:r>
      <w:r>
        <w:rPr>
          <w:noProof/>
        </w:rPr>
        <w:t xml:space="preserve"> </w:t>
      </w:r>
    </w:p>
    <w:p w14:paraId="510996B7" w14:textId="77777777" w:rsidR="006343BB" w:rsidRDefault="003350FE">
      <w:pPr>
        <w:pStyle w:val="Code"/>
        <w:rPr>
          <w:noProof/>
        </w:rPr>
      </w:pPr>
      <w:r>
        <w:rPr>
          <w:noProof/>
        </w:rPr>
        <w:t xml:space="preserve">            </w:t>
      </w:r>
      <w:r w:rsidR="008F308C" w:rsidRPr="008F308C">
        <w:t>let</w:t>
      </w:r>
      <w:r>
        <w:rPr>
          <w:noProof/>
        </w:rPr>
        <w:t xml:space="preserve"> doc = mgbuf.cenv.g.memoize_file (file_idx_of_range m)</w:t>
      </w:r>
    </w:p>
    <w:p w14:paraId="77E7D1BB" w14:textId="77777777" w:rsidR="006343BB" w:rsidRDefault="003350FE">
      <w:pPr>
        <w:pStyle w:val="Code"/>
        <w:rPr>
          <w:noProof/>
        </w:rPr>
      </w:pPr>
      <w:r>
        <w:rPr>
          <w:noProof/>
        </w:rPr>
        <w:t xml:space="preserve">            codebuf.Add(FeeFeeInstr mgbuf.cenv doc);</w:t>
      </w:r>
    </w:p>
    <w:p w14:paraId="1365D851" w14:textId="77777777" w:rsidR="003350FE" w:rsidRDefault="003350FE" w:rsidP="003350FE">
      <w:pPr>
        <w:ind w:left="720"/>
        <w:rPr>
          <w:rFonts w:asciiTheme="minorHAnsi" w:hAnsiTheme="minorHAnsi"/>
          <w:color w:val="1F497D" w:themeColor="dark2"/>
        </w:rPr>
      </w:pPr>
    </w:p>
    <w:p w14:paraId="452845C3" w14:textId="77777777" w:rsidR="006343BB" w:rsidRDefault="003350FE">
      <w:pPr>
        <w:rPr>
          <w:rFonts w:asciiTheme="minorHAnsi" w:hAnsiTheme="minorHAnsi"/>
          <w:color w:val="1F497D" w:themeColor="dark2"/>
        </w:rPr>
      </w:pPr>
      <w:r>
        <w:rPr>
          <w:rFonts w:asciiTheme="minorHAnsi" w:hAnsiTheme="minorHAnsi"/>
          <w:color w:val="1F497D" w:themeColor="dark2"/>
        </w:rPr>
        <w:t>(3) Different code for pattern matching</w:t>
      </w:r>
    </w:p>
    <w:p w14:paraId="3509155E" w14:textId="77777777" w:rsidR="006343BB" w:rsidRDefault="003350FE">
      <w:pPr>
        <w:pStyle w:val="Code"/>
        <w:rPr>
          <w:noProof/>
        </w:rPr>
      </w:pPr>
      <w:r>
        <w:rPr>
          <w:noProof/>
        </w:rPr>
        <w:t xml:space="preserve">        // In debug mode push all decision tree targets to after the switching</w:t>
      </w:r>
    </w:p>
    <w:p w14:paraId="38859496" w14:textId="77777777" w:rsidR="006343BB" w:rsidRDefault="003350FE">
      <w:pPr>
        <w:pStyle w:val="Code"/>
        <w:rPr>
          <w:noProof/>
        </w:rPr>
      </w:pPr>
      <w:r>
        <w:rPr>
          <w:noProof/>
        </w:rPr>
        <w:lastRenderedPageBreak/>
        <w:t xml:space="preserve">        </w:t>
      </w:r>
      <w:r w:rsidR="008F308C" w:rsidRPr="008F308C">
        <w:t>let</w:t>
      </w:r>
      <w:r>
        <w:rPr>
          <w:noProof/>
        </w:rPr>
        <w:t xml:space="preserve"> isTargetPostponed = </w:t>
      </w:r>
    </w:p>
    <w:p w14:paraId="77A2055F" w14:textId="77777777" w:rsidR="006343BB" w:rsidRDefault="003350FE">
      <w:pPr>
        <w:pStyle w:val="Code"/>
        <w:rPr>
          <w:noProof/>
        </w:rPr>
      </w:pPr>
      <w:r>
        <w:rPr>
          <w:noProof/>
        </w:rPr>
        <w:t xml:space="preserve">            </w:t>
      </w:r>
      <w:r w:rsidR="008F308C" w:rsidRPr="008F308C">
        <w:t>if</w:t>
      </w:r>
      <w:r>
        <w:rPr>
          <w:noProof/>
        </w:rPr>
        <w:t xml:space="preserve"> </w:t>
      </w:r>
      <w:r>
        <w:rPr>
          <w:noProof/>
          <w:highlight w:val="yellow"/>
        </w:rPr>
        <w:t>cenv.localOptimizationsAreOn</w:t>
      </w:r>
      <w:r>
        <w:rPr>
          <w:noProof/>
        </w:rPr>
        <w:t xml:space="preserve"> </w:t>
      </w:r>
      <w:r w:rsidR="008F308C" w:rsidRPr="008F308C">
        <w:t>then</w:t>
      </w:r>
      <w:r>
        <w:rPr>
          <w:noProof/>
        </w:rPr>
        <w:t xml:space="preserve"> </w:t>
      </w:r>
    </w:p>
    <w:p w14:paraId="1DB50746" w14:textId="77777777" w:rsidR="006343BB" w:rsidRDefault="003350FE">
      <w:pPr>
        <w:pStyle w:val="Code"/>
        <w:rPr>
          <w:noProof/>
        </w:rPr>
      </w:pPr>
      <w:r>
        <w:rPr>
          <w:noProof/>
        </w:rPr>
        <w:t xml:space="preserve">                GenDecisionTreeTarget cenv cgbuf stackAtTargets targetIdx targetInfo sequel;</w:t>
      </w:r>
    </w:p>
    <w:p w14:paraId="44E4C259" w14:textId="77777777" w:rsidR="006343BB" w:rsidRDefault="003350FE">
      <w:pPr>
        <w:pStyle w:val="Code"/>
        <w:rPr>
          <w:noProof/>
        </w:rPr>
      </w:pPr>
      <w:r>
        <w:rPr>
          <w:noProof/>
        </w:rPr>
        <w:t xml:space="preserve">                false</w:t>
      </w:r>
    </w:p>
    <w:p w14:paraId="1700B9D5" w14:textId="77777777" w:rsidR="006343BB" w:rsidRDefault="003350FE">
      <w:pPr>
        <w:pStyle w:val="Code"/>
        <w:rPr>
          <w:noProof/>
        </w:rPr>
      </w:pPr>
      <w:r>
        <w:rPr>
          <w:noProof/>
        </w:rPr>
        <w:t xml:space="preserve">            else</w:t>
      </w:r>
    </w:p>
    <w:p w14:paraId="11E5F0A1" w14:textId="77777777" w:rsidR="006343BB" w:rsidRDefault="003350FE">
      <w:pPr>
        <w:pStyle w:val="Code"/>
        <w:rPr>
          <w:noProof/>
        </w:rPr>
      </w:pPr>
      <w:r>
        <w:rPr>
          <w:noProof/>
        </w:rPr>
        <w:t xml:space="preserve">                CG.EmitInstr cgbuf [] (I_br targetMarkBeforeBinds.CodeLabel);</w:t>
      </w:r>
    </w:p>
    <w:p w14:paraId="3D4D1892" w14:textId="77777777" w:rsidR="006343BB" w:rsidRDefault="003350FE">
      <w:pPr>
        <w:pStyle w:val="Code"/>
        <w:rPr>
          <w:noProof/>
        </w:rPr>
      </w:pPr>
      <w:r>
        <w:rPr>
          <w:noProof/>
        </w:rPr>
        <w:t xml:space="preserve">                true </w:t>
      </w:r>
    </w:p>
    <w:p w14:paraId="51B468D6" w14:textId="77777777" w:rsidR="003350FE" w:rsidRDefault="003350FE" w:rsidP="003350FE">
      <w:pPr>
        <w:ind w:left="720"/>
        <w:rPr>
          <w:rFonts w:asciiTheme="minorHAnsi" w:hAnsiTheme="minorHAnsi"/>
          <w:color w:val="1F497D" w:themeColor="dark2"/>
        </w:rPr>
      </w:pPr>
    </w:p>
    <w:p w14:paraId="1126C4BE" w14:textId="77777777" w:rsidR="006343BB" w:rsidRDefault="003350FE">
      <w:pPr>
        <w:rPr>
          <w:rFonts w:asciiTheme="minorHAnsi" w:hAnsiTheme="minorHAnsi"/>
          <w:color w:val="1F497D" w:themeColor="dark2"/>
        </w:rPr>
      </w:pPr>
      <w:r>
        <w:rPr>
          <w:rFonts w:asciiTheme="minorHAnsi" w:hAnsiTheme="minorHAnsi"/>
          <w:color w:val="1F497D" w:themeColor="dark2"/>
        </w:rPr>
        <w:t>(4) Reusing locals</w:t>
      </w:r>
    </w:p>
    <w:p w14:paraId="17566F30" w14:textId="77777777" w:rsidR="006343BB" w:rsidRDefault="003350FE">
      <w:pPr>
        <w:pStyle w:val="Code"/>
        <w:rPr>
          <w:noProof/>
        </w:rPr>
      </w:pPr>
      <w:r>
        <w:rPr>
          <w:noProof/>
        </w:rPr>
        <w:t xml:space="preserve">     // Get an index for the local</w:t>
      </w:r>
    </w:p>
    <w:p w14:paraId="69F446D2" w14:textId="77777777" w:rsidR="006343BB" w:rsidRDefault="003350FE">
      <w:pPr>
        <w:pStyle w:val="Code"/>
        <w:rPr>
          <w:noProof/>
        </w:rPr>
      </w:pPr>
      <w:r>
        <w:rPr>
          <w:noProof/>
        </w:rPr>
        <w:t xml:space="preserve">     </w:t>
      </w:r>
      <w:r w:rsidR="008F308C" w:rsidRPr="008F308C">
        <w:t>let</w:t>
      </w:r>
      <w:r>
        <w:rPr>
          <w:noProof/>
        </w:rPr>
        <w:t xml:space="preserve"> j = </w:t>
      </w:r>
    </w:p>
    <w:p w14:paraId="5B4DE3F1" w14:textId="77777777" w:rsidR="006343BB" w:rsidRDefault="003350FE">
      <w:pPr>
        <w:pStyle w:val="Code"/>
        <w:rPr>
          <w:noProof/>
        </w:rPr>
      </w:pPr>
      <w:r>
        <w:rPr>
          <w:noProof/>
        </w:rPr>
        <w:t xml:space="preserve">        </w:t>
      </w:r>
      <w:r w:rsidR="008F308C" w:rsidRPr="008F308C">
        <w:t>if</w:t>
      </w:r>
      <w:r>
        <w:rPr>
          <w:noProof/>
        </w:rPr>
        <w:t xml:space="preserve"> </w:t>
      </w:r>
      <w:r>
        <w:rPr>
          <w:noProof/>
          <w:highlight w:val="yellow"/>
        </w:rPr>
        <w:t>cenv.localOptimizationsAreOn</w:t>
      </w:r>
      <w:r>
        <w:rPr>
          <w:noProof/>
        </w:rPr>
        <w:t xml:space="preserve"> </w:t>
      </w:r>
    </w:p>
    <w:p w14:paraId="562E85D7" w14:textId="77777777" w:rsidR="006343BB" w:rsidRDefault="003350FE">
      <w:pPr>
        <w:pStyle w:val="Code"/>
        <w:rPr>
          <w:noProof/>
        </w:rPr>
      </w:pPr>
      <w:r>
        <w:rPr>
          <w:noProof/>
        </w:rPr>
        <w:t xml:space="preserve">        </w:t>
      </w:r>
      <w:r w:rsidR="008F308C" w:rsidRPr="008F308C">
        <w:t>then</w:t>
      </w:r>
      <w:r>
        <w:rPr>
          <w:noProof/>
        </w:rPr>
        <w:t xml:space="preserve"> cgbuf.ReallocLocal((</w:t>
      </w:r>
      <w:r w:rsidR="008F308C" w:rsidRPr="008F308C">
        <w:t>fun</w:t>
      </w:r>
      <w:r>
        <w:rPr>
          <w:noProof/>
        </w:rPr>
        <w:t xml:space="preserve"> i (_,ty') </w:t>
      </w:r>
      <w:r w:rsidR="008F308C" w:rsidRPr="008F308C">
        <w:t>-&gt;</w:t>
      </w:r>
      <w:r>
        <w:rPr>
          <w:noProof/>
        </w:rPr>
        <w:t xml:space="preserve"> not (IntMap.mem i eenv.liveLocals) &amp;&amp; (ty = ty')),ranges,ty)</w:t>
      </w:r>
    </w:p>
    <w:p w14:paraId="51D17B85" w14:textId="77777777" w:rsidR="006343BB" w:rsidRDefault="003350FE">
      <w:pPr>
        <w:pStyle w:val="Code"/>
      </w:pPr>
      <w:r>
        <w:rPr>
          <w:noProof/>
        </w:rPr>
        <w:t xml:space="preserve">        </w:t>
      </w:r>
      <w:r w:rsidR="008F308C" w:rsidRPr="008F308C">
        <w:t>else</w:t>
      </w:r>
      <w:r w:rsidR="00FA390E">
        <w:rPr>
          <w:noProof/>
        </w:rPr>
        <w:t xml:space="preserve"> cgbuf.AllocLocal(ranges,ty)</w:t>
      </w:r>
    </w:p>
    <w:p w14:paraId="6C7C852A" w14:textId="77777777" w:rsidR="00326652" w:rsidRDefault="00326652" w:rsidP="00326652">
      <w:pPr>
        <w:pStyle w:val="Heading1"/>
      </w:pPr>
      <w:bookmarkStart w:id="1475" w:name="_Toc388370477"/>
      <w:r>
        <w:lastRenderedPageBreak/>
        <w:t>FsYacc Notes</w:t>
      </w:r>
      <w:bookmarkEnd w:id="1475"/>
    </w:p>
    <w:p w14:paraId="000D9306" w14:textId="77777777" w:rsidR="00326652" w:rsidRDefault="00326652" w:rsidP="00326652">
      <w:r>
        <w:t>This topic is about the FsYacc tool in the F# Power Pack.</w:t>
      </w:r>
    </w:p>
    <w:p w14:paraId="23CDFCE9" w14:textId="77777777" w:rsidR="00326652" w:rsidRDefault="00326652" w:rsidP="00326652">
      <w:pPr>
        <w:pStyle w:val="Heading2"/>
      </w:pPr>
      <w:bookmarkStart w:id="1476" w:name="_Toc388370478"/>
      <w:r>
        <w:t>Getting better error messages out of fsyacc generated parsers</w:t>
      </w:r>
      <w:bookmarkEnd w:id="1476"/>
      <w:r>
        <w:t xml:space="preserve">  </w:t>
      </w:r>
    </w:p>
    <w:p w14:paraId="306C452C" w14:textId="77777777" w:rsidR="00326652" w:rsidRDefault="00326652" w:rsidP="00326652">
      <w:r>
        <w:t>Here’s the approximate magic we use in the compiler:</w:t>
      </w:r>
    </w:p>
    <w:p w14:paraId="44A677E2" w14:textId="77777777" w:rsidR="00326652" w:rsidRDefault="00326652" w:rsidP="00FB1F3C">
      <w:pPr>
        <w:pStyle w:val="ListParagraph"/>
        <w:numPr>
          <w:ilvl w:val="0"/>
          <w:numId w:val="15"/>
        </w:numPr>
        <w:spacing w:after="0" w:line="240" w:lineRule="auto"/>
      </w:pPr>
      <w:r>
        <w:t xml:space="preserve">Try defining </w:t>
      </w:r>
      <w:r>
        <w:rPr>
          <w:b/>
        </w:rPr>
        <w:t>parse_error</w:t>
      </w:r>
      <w:r>
        <w:t xml:space="preserve">  in the code section of your .fsy file and check you get a different message. This is for very simple cases, e.g. to report a line number </w:t>
      </w:r>
    </w:p>
    <w:p w14:paraId="4151FD35" w14:textId="77777777" w:rsidR="00326652" w:rsidRDefault="00326652" w:rsidP="00326652"/>
    <w:p w14:paraId="016BA782" w14:textId="77777777" w:rsidR="00326652" w:rsidRDefault="00326652" w:rsidP="00FB1F3C">
      <w:pPr>
        <w:pStyle w:val="ListParagraph"/>
        <w:numPr>
          <w:ilvl w:val="0"/>
          <w:numId w:val="15"/>
        </w:numPr>
        <w:spacing w:after="0" w:line="240" w:lineRule="auto"/>
      </w:pPr>
      <w:r>
        <w:t xml:space="preserve">You can then instead define </w:t>
      </w:r>
      <w:r>
        <w:rPr>
          <w:b/>
        </w:rPr>
        <w:t>parse_error_rich</w:t>
      </w:r>
      <w:r>
        <w:t>, and analyze the “context” given to you. The important fields are ctxt.ShiftTokens, ctxt.CurrentTokens, ctxt.ReducibleProductions. These are integers which need to be mapped across, e.g. approx this:</w:t>
      </w:r>
    </w:p>
    <w:p w14:paraId="1A05E41F" w14:textId="77777777" w:rsidR="00326652" w:rsidRDefault="00326652" w:rsidP="00326652"/>
    <w:p w14:paraId="6F0D2E16" w14:textId="77777777" w:rsidR="00326652" w:rsidRDefault="00326652" w:rsidP="00326652">
      <w:pPr>
        <w:ind w:left="720"/>
        <w:rPr>
          <w:rFonts w:ascii="Courier New" w:hAnsi="Courier New" w:cs="Courier New"/>
          <w:szCs w:val="20"/>
        </w:rPr>
      </w:pPr>
      <w:r>
        <w:rPr>
          <w:rFonts w:ascii="Courier New" w:hAnsi="Courier New" w:cs="Courier New"/>
          <w:szCs w:val="20"/>
        </w:rPr>
        <w:t xml:space="preserve">sprintf "Unexpected token %A in one of %A. Expected one of %A"  </w:t>
      </w:r>
    </w:p>
    <w:p w14:paraId="67ADE981" w14:textId="77777777" w:rsidR="00326652" w:rsidRDefault="00326652" w:rsidP="00326652">
      <w:pPr>
        <w:ind w:left="720"/>
        <w:rPr>
          <w:rFonts w:ascii="Courier New" w:hAnsi="Courier New" w:cs="Courier New"/>
          <w:szCs w:val="20"/>
        </w:rPr>
      </w:pPr>
      <w:r>
        <w:rPr>
          <w:rFonts w:ascii="Courier New" w:hAnsi="Courier New" w:cs="Courier New"/>
          <w:szCs w:val="20"/>
        </w:rPr>
        <w:t xml:space="preserve">    ctxt.CurrentToken  </w:t>
      </w:r>
    </w:p>
    <w:p w14:paraId="15E3E47D" w14:textId="77777777" w:rsidR="00326652" w:rsidRDefault="00326652" w:rsidP="00326652">
      <w:pPr>
        <w:ind w:left="720"/>
        <w:rPr>
          <w:rFonts w:ascii="Courier New" w:hAnsi="Courier New" w:cs="Courier New"/>
          <w:szCs w:val="20"/>
        </w:rPr>
      </w:pPr>
      <w:r>
        <w:rPr>
          <w:rFonts w:ascii="Courier New" w:hAnsi="Courier New" w:cs="Courier New"/>
          <w:szCs w:val="20"/>
        </w:rPr>
        <w:t xml:space="preserve">    (</w:t>
      </w:r>
      <w:r>
        <w:rPr>
          <w:rFonts w:ascii="Courier New" w:hAnsi="Courier New" w:cs="Courier New"/>
          <w:noProof/>
          <w:szCs w:val="20"/>
        </w:rPr>
        <w:t>List.map Parser.prodIdxToNonTerminal</w:t>
      </w:r>
      <w:r>
        <w:rPr>
          <w:rFonts w:ascii="Courier New" w:hAnsi="Courier New" w:cs="Courier New"/>
          <w:szCs w:val="20"/>
        </w:rPr>
        <w:t xml:space="preserve"> ctxt.ReducibleProductions) </w:t>
      </w:r>
    </w:p>
    <w:p w14:paraId="62C15517" w14:textId="77777777" w:rsidR="00326652" w:rsidRDefault="00326652" w:rsidP="00326652">
      <w:pPr>
        <w:ind w:left="720"/>
        <w:rPr>
          <w:rFonts w:ascii="Courier New" w:hAnsi="Courier New" w:cs="Courier New"/>
          <w:szCs w:val="20"/>
        </w:rPr>
      </w:pPr>
      <w:r>
        <w:rPr>
          <w:rFonts w:ascii="Courier New" w:hAnsi="Courier New" w:cs="Courier New"/>
          <w:szCs w:val="20"/>
        </w:rPr>
        <w:t xml:space="preserve">    (</w:t>
      </w:r>
      <w:r>
        <w:rPr>
          <w:rFonts w:ascii="Courier New" w:hAnsi="Courier New" w:cs="Courier New"/>
          <w:noProof/>
          <w:szCs w:val="20"/>
        </w:rPr>
        <w:t>List.map Parser.tokenTagToTokenId</w:t>
      </w:r>
      <w:r>
        <w:rPr>
          <w:rFonts w:ascii="Courier New" w:hAnsi="Courier New" w:cs="Courier New"/>
          <w:szCs w:val="20"/>
        </w:rPr>
        <w:t xml:space="preserve"> ctxt.ShiftTokens)</w:t>
      </w:r>
    </w:p>
    <w:p w14:paraId="2DEA50B6" w14:textId="77777777" w:rsidR="00326652" w:rsidRDefault="00326652" w:rsidP="00326652">
      <w:pPr>
        <w:ind w:left="720"/>
        <w:rPr>
          <w:rFonts w:ascii="Courier New" w:hAnsi="Courier New" w:cs="Courier New"/>
          <w:szCs w:val="20"/>
        </w:rPr>
      </w:pPr>
    </w:p>
    <w:p w14:paraId="11272B8A" w14:textId="77777777" w:rsidR="006343BB" w:rsidRDefault="00901BBF">
      <w:pPr>
        <w:pStyle w:val="Heading1"/>
      </w:pPr>
      <w:bookmarkStart w:id="1477" w:name="_Toc388370479"/>
      <w:r>
        <w:lastRenderedPageBreak/>
        <w:t>History of the F# Compiler Codebase and Project</w:t>
      </w:r>
      <w:bookmarkEnd w:id="1477"/>
    </w:p>
    <w:p w14:paraId="26BE034F" w14:textId="77777777" w:rsidR="00901BBF" w:rsidRDefault="00901BBF" w:rsidP="00901BBF">
      <w:pPr>
        <w:rPr>
          <w:lang w:eastAsia="en-GB"/>
        </w:rPr>
      </w:pPr>
      <w:r>
        <w:rPr>
          <w:lang w:eastAsia="en-GB"/>
        </w:rPr>
        <w:t xml:space="preserve">1999. </w:t>
      </w:r>
    </w:p>
    <w:p w14:paraId="6291ADB0" w14:textId="77777777" w:rsidR="00901BBF" w:rsidRDefault="00901BBF" w:rsidP="00901BBF">
      <w:pPr>
        <w:pStyle w:val="ListParagraph"/>
        <w:numPr>
          <w:ilvl w:val="0"/>
          <w:numId w:val="4"/>
        </w:numPr>
        <w:rPr>
          <w:lang w:eastAsia="en-GB"/>
        </w:rPr>
      </w:pPr>
      <w:r>
        <w:rPr>
          <w:lang w:eastAsia="en-GB"/>
        </w:rPr>
        <w:t>“Model implementation of the .NET verifier”, written in OCaml by Don Syme, Andy Gordon and interns.</w:t>
      </w:r>
    </w:p>
    <w:p w14:paraId="09C1176D" w14:textId="77777777" w:rsidR="00901BBF" w:rsidRDefault="00901BBF" w:rsidP="00901BBF">
      <w:pPr>
        <w:pStyle w:val="ListParagraph"/>
        <w:numPr>
          <w:ilvl w:val="0"/>
          <w:numId w:val="4"/>
        </w:numPr>
        <w:rPr>
          <w:lang w:eastAsia="en-GB"/>
        </w:rPr>
      </w:pPr>
      <w:r>
        <w:rPr>
          <w:lang w:eastAsia="en-GB"/>
        </w:rPr>
        <w:t xml:space="preserve">Metadata readers read ILDASM format and attempted to use the COM reader APIs </w:t>
      </w:r>
    </w:p>
    <w:p w14:paraId="4FAC65F2" w14:textId="77777777" w:rsidR="00901BBF" w:rsidRDefault="00901BBF" w:rsidP="00901BBF">
      <w:pPr>
        <w:pStyle w:val="ListParagraph"/>
        <w:numPr>
          <w:ilvl w:val="0"/>
          <w:numId w:val="4"/>
        </w:numPr>
        <w:rPr>
          <w:lang w:eastAsia="en-GB"/>
        </w:rPr>
      </w:pPr>
      <w:r>
        <w:rPr>
          <w:lang w:eastAsia="en-GB"/>
        </w:rPr>
        <w:t>OCaml-COM interop a major pain point</w:t>
      </w:r>
    </w:p>
    <w:p w14:paraId="23CFDB58" w14:textId="77777777" w:rsidR="00901BBF" w:rsidRDefault="00901BBF" w:rsidP="00901BBF">
      <w:pPr>
        <w:rPr>
          <w:lang w:eastAsia="en-GB"/>
        </w:rPr>
      </w:pPr>
      <w:r>
        <w:rPr>
          <w:lang w:eastAsia="en-GB"/>
        </w:rPr>
        <w:t>2000-2001.</w:t>
      </w:r>
    </w:p>
    <w:p w14:paraId="781E7E0E" w14:textId="77777777" w:rsidR="00901BBF" w:rsidRDefault="00901BBF" w:rsidP="00901BBF">
      <w:pPr>
        <w:pStyle w:val="ListParagraph"/>
        <w:numPr>
          <w:ilvl w:val="0"/>
          <w:numId w:val="4"/>
        </w:numPr>
        <w:rPr>
          <w:lang w:eastAsia="en-GB"/>
        </w:rPr>
      </w:pPr>
      <w:r>
        <w:rPr>
          <w:lang w:eastAsia="en-GB"/>
        </w:rPr>
        <w:t xml:space="preserve">Abstract IL library developed from the compiler codebase. Released as binary code. </w:t>
      </w:r>
    </w:p>
    <w:p w14:paraId="44D6DD0A" w14:textId="77777777" w:rsidR="00901BBF" w:rsidRDefault="00901BBF" w:rsidP="00901BBF">
      <w:pPr>
        <w:pStyle w:val="ListParagraph"/>
        <w:numPr>
          <w:ilvl w:val="0"/>
          <w:numId w:val="4"/>
        </w:numPr>
        <w:rPr>
          <w:lang w:eastAsia="en-GB"/>
        </w:rPr>
      </w:pPr>
      <w:r>
        <w:rPr>
          <w:lang w:eastAsia="en-GB"/>
        </w:rPr>
        <w:t xml:space="preserve">ILX project. Aim to “add extra functional programming constructs to the .NET IL”, in the contxt of “Project 7”. Closures, generics and discriminated unions added as extra constructs in Abstract IL. </w:t>
      </w:r>
    </w:p>
    <w:p w14:paraId="01EAAF83" w14:textId="77777777" w:rsidR="00901BBF" w:rsidRDefault="00901BBF" w:rsidP="00901BBF">
      <w:pPr>
        <w:pStyle w:val="ListParagraph"/>
        <w:numPr>
          <w:ilvl w:val="0"/>
          <w:numId w:val="4"/>
        </w:numPr>
        <w:rPr>
          <w:lang w:eastAsia="en-GB"/>
        </w:rPr>
      </w:pPr>
      <w:r>
        <w:rPr>
          <w:lang w:eastAsia="en-GB"/>
        </w:rPr>
        <w:t>Elimination of ILX Generics by rewriting (now deleted, was pp_erase.fs and nupp_erase.fs)</w:t>
      </w:r>
    </w:p>
    <w:p w14:paraId="235BF721" w14:textId="77777777" w:rsidR="00901BBF" w:rsidRDefault="00901BBF" w:rsidP="00901BBF">
      <w:pPr>
        <w:pStyle w:val="ListParagraph"/>
        <w:numPr>
          <w:ilvl w:val="0"/>
          <w:numId w:val="4"/>
        </w:numPr>
        <w:rPr>
          <w:lang w:eastAsia="en-GB"/>
        </w:rPr>
      </w:pPr>
      <w:r>
        <w:rPr>
          <w:lang w:eastAsia="en-GB"/>
        </w:rPr>
        <w:t xml:space="preserve">Elimination of ILX Closures by rewriting “pubclo.fs” </w:t>
      </w:r>
    </w:p>
    <w:p w14:paraId="1A246BDC" w14:textId="77777777" w:rsidR="00901BBF" w:rsidRDefault="00901BBF" w:rsidP="00901BBF">
      <w:pPr>
        <w:pStyle w:val="ListParagraph"/>
        <w:numPr>
          <w:ilvl w:val="0"/>
          <w:numId w:val="4"/>
        </w:numPr>
        <w:rPr>
          <w:lang w:eastAsia="en-GB"/>
        </w:rPr>
      </w:pPr>
      <w:r>
        <w:rPr>
          <w:lang w:eastAsia="en-GB"/>
        </w:rPr>
        <w:t xml:space="preserve">Elimination of ILX Discriminated Unions by rewriting “cu_erase.fs” </w:t>
      </w:r>
    </w:p>
    <w:p w14:paraId="024A8A40" w14:textId="77777777" w:rsidR="00901BBF" w:rsidRDefault="00901BBF" w:rsidP="00901BBF">
      <w:pPr>
        <w:pStyle w:val="ListParagraph"/>
        <w:numPr>
          <w:ilvl w:val="0"/>
          <w:numId w:val="4"/>
        </w:numPr>
        <w:rPr>
          <w:lang w:eastAsia="en-GB"/>
        </w:rPr>
      </w:pPr>
      <w:r>
        <w:rPr>
          <w:lang w:eastAsia="en-GB"/>
        </w:rPr>
        <w:t xml:space="preserve">.NET Generics the major spinoff of this project (dsyme, akenn). </w:t>
      </w:r>
    </w:p>
    <w:p w14:paraId="00A67CFD" w14:textId="77777777" w:rsidR="00901BBF" w:rsidRDefault="00901BBF" w:rsidP="00901BBF">
      <w:pPr>
        <w:rPr>
          <w:lang w:eastAsia="en-GB"/>
        </w:rPr>
      </w:pPr>
      <w:r>
        <w:rPr>
          <w:lang w:eastAsia="en-GB"/>
        </w:rPr>
        <w:t>2002-2003</w:t>
      </w:r>
    </w:p>
    <w:p w14:paraId="0E15B12F" w14:textId="77777777" w:rsidR="00901BBF" w:rsidRDefault="00901BBF" w:rsidP="00901BBF">
      <w:pPr>
        <w:pStyle w:val="ListParagraph"/>
        <w:numPr>
          <w:ilvl w:val="0"/>
          <w:numId w:val="4"/>
        </w:numPr>
        <w:rPr>
          <w:lang w:eastAsia="en-GB"/>
        </w:rPr>
      </w:pPr>
      <w:r>
        <w:rPr>
          <w:lang w:eastAsia="en-GB"/>
        </w:rPr>
        <w:t xml:space="preserve">F# project starts. Aim to “build a .NET compiler for a practical language in under 10,000 lines”. </w:t>
      </w:r>
    </w:p>
    <w:p w14:paraId="713B162E" w14:textId="77777777" w:rsidR="00901BBF" w:rsidRDefault="00901BBF" w:rsidP="00901BBF">
      <w:pPr>
        <w:pStyle w:val="ListParagraph"/>
        <w:numPr>
          <w:ilvl w:val="0"/>
          <w:numId w:val="4"/>
        </w:numPr>
        <w:rPr>
          <w:lang w:eastAsia="en-GB"/>
        </w:rPr>
      </w:pPr>
      <w:r>
        <w:rPr>
          <w:lang w:eastAsia="en-GB"/>
        </w:rPr>
        <w:t>Parser “pars.fsy”, typechecker “tc.fs”, code generators “ilxgen.fs” (dsyme)</w:t>
      </w:r>
    </w:p>
    <w:p w14:paraId="02CEE60C" w14:textId="77777777" w:rsidR="00901BBF" w:rsidRDefault="00901BBF" w:rsidP="00901BBF">
      <w:pPr>
        <w:pStyle w:val="ListParagraph"/>
        <w:numPr>
          <w:ilvl w:val="0"/>
          <w:numId w:val="4"/>
        </w:numPr>
        <w:rPr>
          <w:lang w:eastAsia="en-GB"/>
        </w:rPr>
      </w:pPr>
      <w:r>
        <w:rPr>
          <w:lang w:eastAsia="en-GB"/>
        </w:rPr>
        <w:t xml:space="preserve">Add  hash/compare/eq automaticallt “augment.fs” (dsyme) </w:t>
      </w:r>
    </w:p>
    <w:p w14:paraId="565BFF4C" w14:textId="77777777" w:rsidR="00901BBF" w:rsidRDefault="00901BBF" w:rsidP="00901BBF">
      <w:pPr>
        <w:pStyle w:val="ListParagraph"/>
        <w:numPr>
          <w:ilvl w:val="0"/>
          <w:numId w:val="4"/>
        </w:numPr>
        <w:rPr>
          <w:lang w:eastAsia="en-GB"/>
        </w:rPr>
      </w:pPr>
      <w:r>
        <w:rPr>
          <w:lang w:eastAsia="en-GB"/>
        </w:rPr>
        <w:t>Binary reader/writer of .NET metadata “ilread.fs, ilwrite.fs” (dsyme)</w:t>
      </w:r>
    </w:p>
    <w:p w14:paraId="225DF582" w14:textId="77777777" w:rsidR="00901BBF" w:rsidRDefault="00901BBF" w:rsidP="00901BBF">
      <w:pPr>
        <w:pStyle w:val="ListParagraph"/>
        <w:numPr>
          <w:ilvl w:val="1"/>
          <w:numId w:val="4"/>
        </w:numPr>
        <w:rPr>
          <w:lang w:eastAsia="en-GB"/>
        </w:rPr>
      </w:pPr>
      <w:r>
        <w:rPr>
          <w:lang w:eastAsia="en-GB"/>
        </w:rPr>
        <w:t>implemented  using Abstract IL library</w:t>
      </w:r>
    </w:p>
    <w:p w14:paraId="09A0401E" w14:textId="77777777" w:rsidR="00901BBF" w:rsidRDefault="00901BBF" w:rsidP="00901BBF">
      <w:pPr>
        <w:pStyle w:val="ListParagraph"/>
        <w:numPr>
          <w:ilvl w:val="0"/>
          <w:numId w:val="4"/>
        </w:numPr>
        <w:rPr>
          <w:lang w:eastAsia="en-GB"/>
        </w:rPr>
      </w:pPr>
      <w:r>
        <w:rPr>
          <w:lang w:eastAsia="en-GB"/>
        </w:rPr>
        <w:t>Project landmarks:</w:t>
      </w:r>
    </w:p>
    <w:p w14:paraId="63C861BD" w14:textId="77777777" w:rsidR="00901BBF" w:rsidRDefault="00901BBF" w:rsidP="00901BBF">
      <w:pPr>
        <w:pStyle w:val="ListParagraph"/>
        <w:numPr>
          <w:ilvl w:val="1"/>
          <w:numId w:val="4"/>
        </w:numPr>
        <w:rPr>
          <w:lang w:eastAsia="en-GB"/>
        </w:rPr>
      </w:pPr>
      <w:r>
        <w:rPr>
          <w:lang w:eastAsia="en-GB"/>
        </w:rPr>
        <w:t xml:space="preserve">First release of “0.5” of F# around Dec 2002. </w:t>
      </w:r>
    </w:p>
    <w:p w14:paraId="195A7B43" w14:textId="77777777" w:rsidR="00901BBF" w:rsidRPr="008910A1" w:rsidRDefault="00901BBF" w:rsidP="00901BBF">
      <w:pPr>
        <w:rPr>
          <w:lang w:eastAsia="en-GB"/>
        </w:rPr>
      </w:pPr>
      <w:r>
        <w:rPr>
          <w:lang w:eastAsia="en-GB"/>
        </w:rPr>
        <w:t>2004</w:t>
      </w:r>
    </w:p>
    <w:p w14:paraId="3F376686" w14:textId="77777777" w:rsidR="00901BBF" w:rsidRDefault="00901BBF" w:rsidP="00901BBF">
      <w:pPr>
        <w:pStyle w:val="ListParagraph"/>
        <w:numPr>
          <w:ilvl w:val="0"/>
          <w:numId w:val="4"/>
        </w:numPr>
        <w:rPr>
          <w:lang w:eastAsia="en-GB"/>
        </w:rPr>
      </w:pPr>
      <w:r>
        <w:rPr>
          <w:lang w:eastAsia="en-GB"/>
        </w:rPr>
        <w:t>“printf” implemented via code generation (dsyme)</w:t>
      </w:r>
    </w:p>
    <w:p w14:paraId="4B64EA76" w14:textId="77777777" w:rsidR="00901BBF" w:rsidRDefault="00901BBF" w:rsidP="00901BBF">
      <w:pPr>
        <w:pStyle w:val="ListParagraph"/>
        <w:numPr>
          <w:ilvl w:val="0"/>
          <w:numId w:val="4"/>
        </w:numPr>
        <w:rPr>
          <w:lang w:eastAsia="en-GB"/>
        </w:rPr>
      </w:pPr>
      <w:r>
        <w:rPr>
          <w:lang w:eastAsia="en-GB"/>
        </w:rPr>
        <w:t>Many libraries implemented (dsyme)</w:t>
      </w:r>
    </w:p>
    <w:p w14:paraId="79838B27" w14:textId="77777777" w:rsidR="00901BBF" w:rsidRDefault="00901BBF" w:rsidP="00901BBF">
      <w:pPr>
        <w:pStyle w:val="ListParagraph"/>
        <w:numPr>
          <w:ilvl w:val="0"/>
          <w:numId w:val="4"/>
        </w:numPr>
        <w:rPr>
          <w:lang w:eastAsia="en-GB"/>
        </w:rPr>
      </w:pPr>
      <w:r>
        <w:rPr>
          <w:lang w:eastAsia="en-GB"/>
        </w:rPr>
        <w:t>Binary metadata pickler “pickle.fs” (dsyme)</w:t>
      </w:r>
    </w:p>
    <w:p w14:paraId="467E52A6" w14:textId="77777777" w:rsidR="00901BBF" w:rsidRDefault="00901BBF" w:rsidP="00901BBF">
      <w:pPr>
        <w:pStyle w:val="ListParagraph"/>
        <w:numPr>
          <w:ilvl w:val="0"/>
          <w:numId w:val="4"/>
        </w:numPr>
        <w:rPr>
          <w:lang w:eastAsia="en-GB"/>
        </w:rPr>
      </w:pPr>
      <w:r>
        <w:rPr>
          <w:lang w:eastAsia="en-GB"/>
        </w:rPr>
        <w:t>Method overload resolution (dsyme)</w:t>
      </w:r>
    </w:p>
    <w:p w14:paraId="77359154" w14:textId="77777777" w:rsidR="00901BBF" w:rsidRDefault="00901BBF" w:rsidP="00901BBF">
      <w:pPr>
        <w:pStyle w:val="ListParagraph"/>
        <w:numPr>
          <w:ilvl w:val="0"/>
          <w:numId w:val="4"/>
        </w:numPr>
        <w:rPr>
          <w:lang w:eastAsia="en-GB"/>
        </w:rPr>
      </w:pPr>
      <w:r>
        <w:rPr>
          <w:lang w:eastAsia="en-GB"/>
        </w:rPr>
        <w:t xml:space="preserve">Simplifier optimizer “opt.fs” (dsyme) </w:t>
      </w:r>
    </w:p>
    <w:p w14:paraId="5D153A5A" w14:textId="77777777" w:rsidR="00901BBF" w:rsidRDefault="00901BBF" w:rsidP="00901BBF">
      <w:pPr>
        <w:pStyle w:val="ListParagraph"/>
        <w:numPr>
          <w:ilvl w:val="0"/>
          <w:numId w:val="4"/>
        </w:numPr>
        <w:rPr>
          <w:lang w:eastAsia="en-GB"/>
        </w:rPr>
      </w:pPr>
      <w:r>
        <w:rPr>
          <w:lang w:eastAsia="en-GB"/>
        </w:rPr>
        <w:t>Project landmarks:</w:t>
      </w:r>
    </w:p>
    <w:p w14:paraId="126C6BD6" w14:textId="77777777" w:rsidR="00901BBF" w:rsidRDefault="00901BBF" w:rsidP="00901BBF">
      <w:pPr>
        <w:pStyle w:val="ListParagraph"/>
        <w:numPr>
          <w:ilvl w:val="1"/>
          <w:numId w:val="4"/>
        </w:numPr>
        <w:rPr>
          <w:lang w:eastAsia="en-GB"/>
        </w:rPr>
      </w:pPr>
      <w:r>
        <w:rPr>
          <w:lang w:eastAsia="en-GB"/>
        </w:rPr>
        <w:lastRenderedPageBreak/>
        <w:t>First cross-compilation of Abstract IL</w:t>
      </w:r>
    </w:p>
    <w:p w14:paraId="64719BC0" w14:textId="77777777" w:rsidR="00901BBF" w:rsidRDefault="00901BBF" w:rsidP="00901BBF">
      <w:pPr>
        <w:pStyle w:val="ListParagraph"/>
        <w:numPr>
          <w:ilvl w:val="1"/>
          <w:numId w:val="4"/>
        </w:numPr>
        <w:rPr>
          <w:lang w:eastAsia="en-GB"/>
        </w:rPr>
      </w:pPr>
      <w:r>
        <w:rPr>
          <w:lang w:eastAsia="en-GB"/>
        </w:rPr>
        <w:t>First cross-compilation of significant apps (e.g. Zapato theorem prover)</w:t>
      </w:r>
    </w:p>
    <w:p w14:paraId="7570F8A0" w14:textId="77777777" w:rsidR="00901BBF" w:rsidRDefault="00901BBF" w:rsidP="00901BBF">
      <w:pPr>
        <w:pStyle w:val="ListParagraph"/>
        <w:numPr>
          <w:ilvl w:val="1"/>
          <w:numId w:val="4"/>
        </w:numPr>
        <w:rPr>
          <w:lang w:eastAsia="en-GB"/>
        </w:rPr>
      </w:pPr>
      <w:r>
        <w:rPr>
          <w:lang w:eastAsia="en-GB"/>
        </w:rPr>
        <w:t xml:space="preserve">Dominic Cooney uses F# version of Abstract IL for internship projects </w:t>
      </w:r>
    </w:p>
    <w:p w14:paraId="09FF1734" w14:textId="77777777" w:rsidR="00901BBF" w:rsidRDefault="00901BBF" w:rsidP="00901BBF">
      <w:pPr>
        <w:rPr>
          <w:lang w:eastAsia="en-GB"/>
        </w:rPr>
      </w:pPr>
      <w:r>
        <w:rPr>
          <w:lang w:eastAsia="en-GB"/>
        </w:rPr>
        <w:t>2005</w:t>
      </w:r>
    </w:p>
    <w:p w14:paraId="1A29C9C9" w14:textId="77777777" w:rsidR="00901BBF" w:rsidRDefault="00901BBF" w:rsidP="00901BBF">
      <w:pPr>
        <w:pStyle w:val="ListParagraph"/>
        <w:numPr>
          <w:ilvl w:val="0"/>
          <w:numId w:val="4"/>
        </w:numPr>
        <w:rPr>
          <w:lang w:eastAsia="en-GB"/>
        </w:rPr>
      </w:pPr>
      <w:r>
        <w:rPr>
          <w:lang w:eastAsia="en-GB"/>
        </w:rPr>
        <w:t>F# Visual Studio mode, “service.fs” and all the C++ code (dsyme)</w:t>
      </w:r>
    </w:p>
    <w:p w14:paraId="502ED7B8" w14:textId="77777777" w:rsidR="00901BBF" w:rsidRDefault="00901BBF" w:rsidP="00901BBF">
      <w:pPr>
        <w:pStyle w:val="ListParagraph"/>
        <w:numPr>
          <w:ilvl w:val="0"/>
          <w:numId w:val="4"/>
        </w:numPr>
        <w:rPr>
          <w:lang w:eastAsia="en-GB"/>
        </w:rPr>
      </w:pPr>
      <w:r>
        <w:rPr>
          <w:lang w:eastAsia="en-GB"/>
        </w:rPr>
        <w:t xml:space="preserve">TLR and Detuple optimizations (jamarg) </w:t>
      </w:r>
    </w:p>
    <w:p w14:paraId="3016946C" w14:textId="77777777" w:rsidR="00901BBF" w:rsidRDefault="00901BBF" w:rsidP="00901BBF">
      <w:pPr>
        <w:pStyle w:val="ListParagraph"/>
        <w:numPr>
          <w:ilvl w:val="0"/>
          <w:numId w:val="4"/>
        </w:numPr>
        <w:rPr>
          <w:lang w:eastAsia="en-GB"/>
        </w:rPr>
      </w:pPr>
      <w:r>
        <w:rPr>
          <w:lang w:eastAsia="en-GB"/>
        </w:rPr>
        <w:t xml:space="preserve">First version of the F# object model and subtype-aware inference (dsyme). </w:t>
      </w:r>
    </w:p>
    <w:p w14:paraId="6D48C042" w14:textId="77777777" w:rsidR="00901BBF" w:rsidRDefault="00901BBF" w:rsidP="00901BBF">
      <w:pPr>
        <w:pStyle w:val="ListParagraph"/>
        <w:numPr>
          <w:ilvl w:val="1"/>
          <w:numId w:val="4"/>
        </w:numPr>
        <w:rPr>
          <w:lang w:eastAsia="en-GB"/>
        </w:rPr>
      </w:pPr>
      <w:r>
        <w:rPr>
          <w:lang w:eastAsia="en-GB"/>
        </w:rPr>
        <w:t xml:space="preserve">“Hacked” into the codebase in ways that were later highly problematic </w:t>
      </w:r>
    </w:p>
    <w:p w14:paraId="1B0499B1" w14:textId="77777777" w:rsidR="00901BBF" w:rsidRDefault="00901BBF" w:rsidP="00901BBF">
      <w:pPr>
        <w:pStyle w:val="ListParagraph"/>
        <w:numPr>
          <w:ilvl w:val="0"/>
          <w:numId w:val="4"/>
        </w:numPr>
        <w:rPr>
          <w:lang w:eastAsia="en-GB"/>
        </w:rPr>
      </w:pPr>
      <w:r>
        <w:rPr>
          <w:lang w:eastAsia="en-GB"/>
        </w:rPr>
        <w:t>Microsoft.FSharp.Reflection, “reflect.fs” (dsyme)</w:t>
      </w:r>
    </w:p>
    <w:p w14:paraId="1A88DC91" w14:textId="77777777" w:rsidR="00901BBF" w:rsidRDefault="00901BBF" w:rsidP="00901BBF">
      <w:pPr>
        <w:pStyle w:val="ListParagraph"/>
        <w:numPr>
          <w:ilvl w:val="0"/>
          <w:numId w:val="4"/>
        </w:numPr>
        <w:rPr>
          <w:lang w:eastAsia="en-GB"/>
        </w:rPr>
      </w:pPr>
      <w:r>
        <w:rPr>
          <w:lang w:eastAsia="en-GB"/>
        </w:rPr>
        <w:t>F# Interactive, “ilreflect.fs” (jamarg)</w:t>
      </w:r>
    </w:p>
    <w:p w14:paraId="0F82622C" w14:textId="77777777" w:rsidR="00901BBF" w:rsidRDefault="00901BBF" w:rsidP="00901BBF">
      <w:pPr>
        <w:pStyle w:val="ListParagraph"/>
        <w:numPr>
          <w:ilvl w:val="0"/>
          <w:numId w:val="4"/>
        </w:numPr>
        <w:rPr>
          <w:lang w:eastAsia="en-GB"/>
        </w:rPr>
      </w:pPr>
      <w:r>
        <w:rPr>
          <w:lang w:eastAsia="en-GB"/>
        </w:rPr>
        <w:t>fsyacc (dsyme)</w:t>
      </w:r>
    </w:p>
    <w:p w14:paraId="17FCEE01" w14:textId="77777777" w:rsidR="00901BBF" w:rsidRDefault="00901BBF" w:rsidP="00901BBF">
      <w:pPr>
        <w:pStyle w:val="ListParagraph"/>
        <w:numPr>
          <w:ilvl w:val="0"/>
          <w:numId w:val="4"/>
        </w:numPr>
        <w:rPr>
          <w:lang w:eastAsia="en-GB"/>
        </w:rPr>
      </w:pPr>
      <w:r>
        <w:rPr>
          <w:lang w:eastAsia="en-GB"/>
        </w:rPr>
        <w:t>fslex (dsyme)</w:t>
      </w:r>
    </w:p>
    <w:p w14:paraId="5D4362CB" w14:textId="77777777" w:rsidR="00901BBF" w:rsidRDefault="00901BBF" w:rsidP="00901BBF">
      <w:pPr>
        <w:pStyle w:val="ListParagraph"/>
        <w:numPr>
          <w:ilvl w:val="0"/>
          <w:numId w:val="4"/>
        </w:numPr>
        <w:rPr>
          <w:lang w:eastAsia="en-GB"/>
        </w:rPr>
      </w:pPr>
      <w:r>
        <w:rPr>
          <w:lang w:eastAsia="en-GB"/>
        </w:rPr>
        <w:t>Project landmarks:</w:t>
      </w:r>
    </w:p>
    <w:p w14:paraId="7D31FC0E" w14:textId="77777777" w:rsidR="00901BBF" w:rsidRDefault="00901BBF" w:rsidP="00901BBF">
      <w:pPr>
        <w:pStyle w:val="ListParagraph"/>
        <w:numPr>
          <w:ilvl w:val="1"/>
          <w:numId w:val="4"/>
        </w:numPr>
        <w:rPr>
          <w:lang w:eastAsia="en-GB"/>
        </w:rPr>
      </w:pPr>
      <w:r>
        <w:rPr>
          <w:lang w:eastAsia="en-GB"/>
        </w:rPr>
        <w:t>First signs of serious interest and uptake</w:t>
      </w:r>
    </w:p>
    <w:p w14:paraId="019F9E06" w14:textId="77777777" w:rsidR="00901BBF" w:rsidRDefault="00901BBF" w:rsidP="00901BBF">
      <w:pPr>
        <w:rPr>
          <w:lang w:eastAsia="en-GB"/>
        </w:rPr>
      </w:pPr>
      <w:r>
        <w:rPr>
          <w:lang w:eastAsia="en-GB"/>
        </w:rPr>
        <w:t>2006</w:t>
      </w:r>
    </w:p>
    <w:p w14:paraId="637E063F" w14:textId="77777777" w:rsidR="00901BBF" w:rsidRDefault="00901BBF" w:rsidP="00901BBF">
      <w:pPr>
        <w:pStyle w:val="ListParagraph"/>
        <w:numPr>
          <w:ilvl w:val="0"/>
          <w:numId w:val="4"/>
        </w:numPr>
        <w:rPr>
          <w:lang w:eastAsia="en-GB"/>
        </w:rPr>
      </w:pPr>
      <w:r>
        <w:rPr>
          <w:lang w:eastAsia="en-GB"/>
        </w:rPr>
        <w:t>F# Quotations “quotations.fs”, “creflect.fs”, “sreflect.fs” (dsyme)</w:t>
      </w:r>
    </w:p>
    <w:p w14:paraId="74C29652" w14:textId="77777777" w:rsidR="00901BBF" w:rsidRDefault="00901BBF" w:rsidP="00901BBF">
      <w:pPr>
        <w:pStyle w:val="ListParagraph"/>
        <w:numPr>
          <w:ilvl w:val="0"/>
          <w:numId w:val="4"/>
        </w:numPr>
        <w:rPr>
          <w:lang w:eastAsia="en-GB"/>
        </w:rPr>
      </w:pPr>
      <w:r>
        <w:rPr>
          <w:lang w:eastAsia="en-GB"/>
        </w:rPr>
        <w:t>FLinq (dsyme)</w:t>
      </w:r>
    </w:p>
    <w:p w14:paraId="680DC19F" w14:textId="77777777" w:rsidR="00901BBF" w:rsidRDefault="00901BBF" w:rsidP="00901BBF">
      <w:pPr>
        <w:pStyle w:val="ListParagraph"/>
        <w:numPr>
          <w:ilvl w:val="0"/>
          <w:numId w:val="4"/>
        </w:numPr>
        <w:rPr>
          <w:lang w:eastAsia="en-GB"/>
        </w:rPr>
      </w:pPr>
      <w:r>
        <w:rPr>
          <w:lang w:eastAsia="en-GB"/>
        </w:rPr>
        <w:t>Explicit passing of globals throughout compiler “env.fs” (dsyme, jamarg)</w:t>
      </w:r>
    </w:p>
    <w:p w14:paraId="72C9D816" w14:textId="77777777" w:rsidR="00901BBF" w:rsidRDefault="00901BBF" w:rsidP="00901BBF">
      <w:pPr>
        <w:pStyle w:val="ListParagraph"/>
        <w:numPr>
          <w:ilvl w:val="0"/>
          <w:numId w:val="4"/>
        </w:numPr>
        <w:rPr>
          <w:lang w:eastAsia="en-GB"/>
        </w:rPr>
      </w:pPr>
      <w:r>
        <w:rPr>
          <w:lang w:eastAsia="en-GB"/>
        </w:rPr>
        <w:t>Active patterns in “patcompile.fs” (gneverov, dsyme)</w:t>
      </w:r>
    </w:p>
    <w:p w14:paraId="4473B057" w14:textId="77777777" w:rsidR="00901BBF" w:rsidRDefault="00901BBF" w:rsidP="00901BBF">
      <w:pPr>
        <w:pStyle w:val="ListParagraph"/>
        <w:numPr>
          <w:ilvl w:val="0"/>
          <w:numId w:val="4"/>
        </w:numPr>
        <w:rPr>
          <w:lang w:eastAsia="en-GB"/>
        </w:rPr>
      </w:pPr>
      <w:r>
        <w:rPr>
          <w:lang w:eastAsia="en-GB"/>
        </w:rPr>
        <w:t>Implicit construction of classes in “tc.fs” (jamarg)</w:t>
      </w:r>
    </w:p>
    <w:p w14:paraId="2540C642" w14:textId="77777777" w:rsidR="00901BBF" w:rsidRDefault="00901BBF" w:rsidP="00901BBF">
      <w:pPr>
        <w:pStyle w:val="ListParagraph"/>
        <w:numPr>
          <w:ilvl w:val="0"/>
          <w:numId w:val="4"/>
        </w:numPr>
        <w:rPr>
          <w:lang w:eastAsia="en-GB"/>
        </w:rPr>
      </w:pPr>
      <w:r>
        <w:rPr>
          <w:lang w:eastAsia="en-GB"/>
        </w:rPr>
        <w:t>Project landmarks:</w:t>
      </w:r>
    </w:p>
    <w:p w14:paraId="4102A4D9" w14:textId="77777777" w:rsidR="00901BBF" w:rsidRDefault="00901BBF" w:rsidP="00901BBF">
      <w:pPr>
        <w:pStyle w:val="ListParagraph"/>
        <w:numPr>
          <w:ilvl w:val="1"/>
          <w:numId w:val="4"/>
        </w:numPr>
        <w:rPr>
          <w:lang w:eastAsia="en-GB"/>
        </w:rPr>
      </w:pPr>
      <w:r>
        <w:rPr>
          <w:lang w:eastAsia="en-GB"/>
        </w:rPr>
        <w:t>Frist DevDiv presentation in Feb</w:t>
      </w:r>
    </w:p>
    <w:p w14:paraId="1D7AEEA1" w14:textId="77777777" w:rsidR="00901BBF" w:rsidRDefault="00901BBF" w:rsidP="00901BBF">
      <w:pPr>
        <w:rPr>
          <w:lang w:eastAsia="en-GB"/>
        </w:rPr>
      </w:pPr>
      <w:r>
        <w:rPr>
          <w:lang w:eastAsia="en-GB"/>
        </w:rPr>
        <w:t>2007</w:t>
      </w:r>
    </w:p>
    <w:p w14:paraId="10214925" w14:textId="77777777" w:rsidR="00901BBF" w:rsidRDefault="00901BBF" w:rsidP="00901BBF">
      <w:pPr>
        <w:pStyle w:val="ListParagraph"/>
        <w:numPr>
          <w:ilvl w:val="0"/>
          <w:numId w:val="4"/>
        </w:numPr>
        <w:rPr>
          <w:lang w:eastAsia="en-GB"/>
        </w:rPr>
      </w:pPr>
      <w:r>
        <w:rPr>
          <w:lang w:eastAsia="en-GB"/>
        </w:rPr>
        <w:t>Parser cleanup and disambiguations (jamarg)</w:t>
      </w:r>
    </w:p>
    <w:p w14:paraId="67FFBBD3" w14:textId="77777777" w:rsidR="00901BBF" w:rsidRDefault="00901BBF" w:rsidP="00901BBF">
      <w:pPr>
        <w:pStyle w:val="ListParagraph"/>
        <w:numPr>
          <w:ilvl w:val="0"/>
          <w:numId w:val="4"/>
        </w:numPr>
        <w:rPr>
          <w:lang w:eastAsia="en-GB"/>
        </w:rPr>
      </w:pPr>
      <w:r>
        <w:rPr>
          <w:lang w:eastAsia="en-GB"/>
        </w:rPr>
        <w:t>Cleanup of TAST “tastops.fs” (dsyme, jamarg)</w:t>
      </w:r>
    </w:p>
    <w:p w14:paraId="58D56E02" w14:textId="77777777" w:rsidR="00901BBF" w:rsidRDefault="00901BBF" w:rsidP="00901BBF">
      <w:pPr>
        <w:pStyle w:val="ListParagraph"/>
        <w:numPr>
          <w:ilvl w:val="0"/>
          <w:numId w:val="4"/>
        </w:numPr>
        <w:rPr>
          <w:lang w:eastAsia="en-GB"/>
        </w:rPr>
      </w:pPr>
      <w:r>
        <w:rPr>
          <w:lang w:eastAsia="en-GB"/>
        </w:rPr>
        <w:t>Cleanup of typechecker “nameres.fs”, “csolve.fs”, “typrelns.fs”, “infos.fs” (dsyme, jamarg)</w:t>
      </w:r>
    </w:p>
    <w:p w14:paraId="0EEA3332" w14:textId="77777777" w:rsidR="00901BBF" w:rsidRDefault="00901BBF" w:rsidP="00901BBF">
      <w:pPr>
        <w:pStyle w:val="ListParagraph"/>
        <w:numPr>
          <w:ilvl w:val="0"/>
          <w:numId w:val="4"/>
        </w:numPr>
        <w:rPr>
          <w:lang w:eastAsia="en-GB"/>
        </w:rPr>
      </w:pPr>
      <w:r>
        <w:rPr>
          <w:lang w:eastAsia="en-GB"/>
        </w:rPr>
        <w:t>Deletion of significant amounts of Abstract IL code (dsyme)</w:t>
      </w:r>
    </w:p>
    <w:p w14:paraId="49BAD14A" w14:textId="77777777" w:rsidR="00901BBF" w:rsidRDefault="00901BBF" w:rsidP="00901BBF">
      <w:pPr>
        <w:pStyle w:val="ListParagraph"/>
        <w:numPr>
          <w:ilvl w:val="0"/>
          <w:numId w:val="4"/>
        </w:numPr>
        <w:rPr>
          <w:lang w:eastAsia="en-GB"/>
        </w:rPr>
      </w:pPr>
      <w:r>
        <w:rPr>
          <w:lang w:eastAsia="en-GB"/>
        </w:rPr>
        <w:t>Creating of “staging” branch</w:t>
      </w:r>
    </w:p>
    <w:p w14:paraId="1EFBF2B4" w14:textId="77777777" w:rsidR="00901BBF" w:rsidRDefault="00901BBF" w:rsidP="00901BBF">
      <w:pPr>
        <w:pStyle w:val="ListParagraph"/>
        <w:numPr>
          <w:ilvl w:val="0"/>
          <w:numId w:val="4"/>
        </w:numPr>
        <w:rPr>
          <w:lang w:eastAsia="en-GB"/>
        </w:rPr>
      </w:pPr>
      <w:r>
        <w:rPr>
          <w:lang w:eastAsia="en-GB"/>
        </w:rPr>
        <w:t>Project landmarks:</w:t>
      </w:r>
    </w:p>
    <w:p w14:paraId="429AAFAB" w14:textId="77777777" w:rsidR="00901BBF" w:rsidRDefault="00901BBF" w:rsidP="00901BBF">
      <w:pPr>
        <w:pStyle w:val="ListParagraph"/>
        <w:numPr>
          <w:ilvl w:val="1"/>
          <w:numId w:val="4"/>
        </w:numPr>
        <w:rPr>
          <w:lang w:eastAsia="en-GB"/>
        </w:rPr>
      </w:pPr>
      <w:r>
        <w:rPr>
          <w:lang w:eastAsia="en-GB"/>
        </w:rPr>
        <w:t>Productization decision</w:t>
      </w:r>
    </w:p>
    <w:p w14:paraId="43520983" w14:textId="77777777" w:rsidR="00901BBF" w:rsidRDefault="00901BBF" w:rsidP="00901BBF">
      <w:pPr>
        <w:rPr>
          <w:lang w:eastAsia="en-GB"/>
        </w:rPr>
      </w:pPr>
      <w:r>
        <w:rPr>
          <w:lang w:eastAsia="en-GB"/>
        </w:rPr>
        <w:t>2008</w:t>
      </w:r>
    </w:p>
    <w:p w14:paraId="3D43D0FD" w14:textId="77777777" w:rsidR="00901BBF" w:rsidRDefault="00901BBF" w:rsidP="00901BBF">
      <w:pPr>
        <w:pStyle w:val="ListParagraph"/>
        <w:numPr>
          <w:ilvl w:val="0"/>
          <w:numId w:val="4"/>
        </w:numPr>
        <w:rPr>
          <w:lang w:eastAsia="en-GB"/>
        </w:rPr>
      </w:pPr>
      <w:r>
        <w:rPr>
          <w:lang w:eastAsia="en-GB"/>
        </w:rPr>
        <w:t>Byref checking “check.fs” (jamarg)</w:t>
      </w:r>
    </w:p>
    <w:p w14:paraId="6DB5510D" w14:textId="77777777" w:rsidR="00901BBF" w:rsidRDefault="00901BBF" w:rsidP="00901BBF">
      <w:pPr>
        <w:pStyle w:val="ListParagraph"/>
        <w:numPr>
          <w:ilvl w:val="0"/>
          <w:numId w:val="4"/>
        </w:numPr>
        <w:rPr>
          <w:lang w:eastAsia="en-GB"/>
        </w:rPr>
      </w:pPr>
      <w:r>
        <w:rPr>
          <w:lang w:eastAsia="en-GB"/>
        </w:rPr>
        <w:lastRenderedPageBreak/>
        <w:t>Language service rewrite “servicem.fs” etc. (jomof)</w:t>
      </w:r>
    </w:p>
    <w:p w14:paraId="4C4E130D" w14:textId="77777777" w:rsidR="004662EC" w:rsidRDefault="004662EC" w:rsidP="004662EC">
      <w:pPr>
        <w:pStyle w:val="Heading1"/>
      </w:pPr>
      <w:bookmarkStart w:id="1478" w:name="_Toc388370480"/>
      <w:r>
        <w:lastRenderedPageBreak/>
        <w:t>F# Async Ideas</w:t>
      </w:r>
      <w:bookmarkEnd w:id="1478"/>
    </w:p>
    <w:p w14:paraId="6A3DAC11" w14:textId="77777777" w:rsidR="004662EC" w:rsidRDefault="004662EC" w:rsidP="004662EC">
      <w:r>
        <w:t>List of features we might consider adding in later versions of F#:</w:t>
      </w:r>
    </w:p>
    <w:p w14:paraId="5AFEF9EA" w14:textId="77777777" w:rsidR="004662EC" w:rsidRDefault="004662EC" w:rsidP="004662EC">
      <w:pPr>
        <w:pStyle w:val="ListParagraph"/>
        <w:numPr>
          <w:ilvl w:val="0"/>
          <w:numId w:val="46"/>
        </w:numPr>
        <w:spacing w:after="200" w:line="276" w:lineRule="auto"/>
        <w:contextualSpacing/>
      </w:pPr>
      <w:r>
        <w:t>Async state machines</w:t>
      </w:r>
    </w:p>
    <w:p w14:paraId="02C67BE0" w14:textId="77777777" w:rsidR="004662EC" w:rsidRDefault="004662EC" w:rsidP="004662EC">
      <w:pPr>
        <w:pStyle w:val="ListParagraph"/>
        <w:numPr>
          <w:ilvl w:val="0"/>
          <w:numId w:val="46"/>
        </w:numPr>
        <w:spacing w:after="200" w:line="276" w:lineRule="auto"/>
        <w:contextualSpacing/>
      </w:pPr>
      <w:r>
        <w:t>AsyncResultCell – the implementation of a Future for asyncs</w:t>
      </w:r>
    </w:p>
    <w:p w14:paraId="138AE924" w14:textId="77777777" w:rsidR="004662EC" w:rsidRDefault="004662EC" w:rsidP="004662EC">
      <w:pPr>
        <w:pStyle w:val="ListParagraph"/>
        <w:numPr>
          <w:ilvl w:val="0"/>
          <w:numId w:val="46"/>
        </w:numPr>
        <w:spacing w:after="200" w:line="276" w:lineRule="auto"/>
        <w:contextualSpacing/>
      </w:pPr>
      <w:r>
        <w:t>Task interop</w:t>
      </w:r>
    </w:p>
    <w:p w14:paraId="531EB65D" w14:textId="77777777" w:rsidR="004662EC" w:rsidRDefault="004662EC" w:rsidP="004662EC">
      <w:pPr>
        <w:pStyle w:val="ListParagraph"/>
        <w:numPr>
          <w:ilvl w:val="0"/>
          <w:numId w:val="46"/>
        </w:numPr>
        <w:spacing w:after="200" w:line="276" w:lineRule="auto"/>
        <w:contextualSpacing/>
      </w:pPr>
      <w:r>
        <w:t>IAsyncDisposable</w:t>
      </w:r>
    </w:p>
    <w:p w14:paraId="5C46E5AD" w14:textId="77777777" w:rsidR="004662EC" w:rsidRDefault="004662EC" w:rsidP="004662EC">
      <w:pPr>
        <w:pStyle w:val="ListParagraph"/>
        <w:numPr>
          <w:ilvl w:val="0"/>
          <w:numId w:val="46"/>
        </w:numPr>
        <w:spacing w:after="200" w:line="276" w:lineRule="auto"/>
        <w:contextualSpacing/>
      </w:pPr>
      <w:r>
        <w:t>ThreadAffinityContext</w:t>
      </w:r>
    </w:p>
    <w:p w14:paraId="26E5FA29" w14:textId="77777777" w:rsidR="004662EC" w:rsidRDefault="004662EC" w:rsidP="004662EC">
      <w:pPr>
        <w:pStyle w:val="ListParagraph"/>
        <w:numPr>
          <w:ilvl w:val="0"/>
          <w:numId w:val="46"/>
        </w:numPr>
        <w:spacing w:after="200" w:line="276" w:lineRule="auto"/>
        <w:contextualSpacing/>
      </w:pPr>
      <w:r>
        <w:t>asyncSeq</w:t>
      </w:r>
    </w:p>
    <w:p w14:paraId="5FBAC857" w14:textId="77777777" w:rsidR="004662EC" w:rsidRDefault="004662EC" w:rsidP="004662EC">
      <w:pPr>
        <w:pStyle w:val="ListParagraph"/>
        <w:numPr>
          <w:ilvl w:val="0"/>
          <w:numId w:val="46"/>
        </w:numPr>
        <w:spacing w:after="200" w:line="276" w:lineRule="auto"/>
        <w:contextualSpacing/>
      </w:pPr>
      <w:r>
        <w:t>Enabling async hops across domains</w:t>
      </w:r>
    </w:p>
    <w:p w14:paraId="1BA49C75" w14:textId="77777777" w:rsidR="004662EC" w:rsidRDefault="004662EC" w:rsidP="004662EC">
      <w:pPr>
        <w:pStyle w:val="ListParagraph"/>
        <w:numPr>
          <w:ilvl w:val="0"/>
          <w:numId w:val="46"/>
        </w:numPr>
        <w:spacing w:after="200" w:line="276" w:lineRule="auto"/>
        <w:contextualSpacing/>
      </w:pPr>
      <w:r>
        <w:t>Making MailboxProcessor MarshalByRef</w:t>
      </w:r>
    </w:p>
    <w:p w14:paraId="1512E8BB" w14:textId="77777777" w:rsidR="004662EC" w:rsidRDefault="004662EC" w:rsidP="004662EC">
      <w:pPr>
        <w:pStyle w:val="Heading2"/>
      </w:pPr>
      <w:bookmarkStart w:id="1479" w:name="_Toc388370481"/>
      <w:r>
        <w:t>Async State Machines</w:t>
      </w:r>
      <w:bookmarkEnd w:id="1479"/>
    </w:p>
    <w:p w14:paraId="11771891" w14:textId="77777777" w:rsidR="004662EC" w:rsidRDefault="004662EC" w:rsidP="004662EC">
      <w:r>
        <w:t>See allocation-free-async-workflows.docx</w:t>
      </w:r>
    </w:p>
    <w:p w14:paraId="20F622DB" w14:textId="77777777" w:rsidR="004662EC" w:rsidRDefault="004662EC" w:rsidP="004662EC">
      <w:pPr>
        <w:pStyle w:val="Heading2"/>
      </w:pPr>
      <w:bookmarkStart w:id="1480" w:name="_Toc388370482"/>
      <w:r>
        <w:t>AsyncResultCell</w:t>
      </w:r>
      <w:bookmarkEnd w:id="1480"/>
    </w:p>
    <w:p w14:paraId="1DA3FD88" w14:textId="77777777" w:rsidR="004662EC" w:rsidRDefault="004662EC" w:rsidP="004662EC">
      <w:r>
        <w:t>We ship AsyncResultCell in PowerPack today, and we have an internal implementation of the same in FSharp.Core. The F# async version of the Future proved to be extremely useful in many scenarios – we must make it available to F# programmers out of the box.</w:t>
      </w:r>
    </w:p>
    <w:p w14:paraId="3742194E" w14:textId="77777777" w:rsidR="004662EC" w:rsidRDefault="004662EC" w:rsidP="004662EC">
      <w:pPr>
        <w:pStyle w:val="Heading2"/>
      </w:pPr>
      <w:bookmarkStart w:id="1481" w:name="_Toc388370483"/>
      <w:r>
        <w:t>Task Interop</w:t>
      </w:r>
      <w:bookmarkEnd w:id="1481"/>
    </w:p>
    <w:p w14:paraId="7DD1A970" w14:textId="77777777" w:rsidR="004662EC" w:rsidRDefault="004662EC" w:rsidP="004662EC">
      <w:r>
        <w:t>TBD</w:t>
      </w:r>
    </w:p>
    <w:p w14:paraId="6F5E214D" w14:textId="77777777" w:rsidR="004662EC" w:rsidRDefault="004662EC" w:rsidP="004662EC">
      <w:pPr>
        <w:pStyle w:val="Heading2"/>
      </w:pPr>
      <w:bookmarkStart w:id="1482" w:name="_Toc388370484"/>
      <w:r>
        <w:t>IAsyncDisposable</w:t>
      </w:r>
      <w:bookmarkEnd w:id="1482"/>
    </w:p>
    <w:p w14:paraId="09306B4E" w14:textId="77777777" w:rsidR="004662EC" w:rsidRDefault="004662EC" w:rsidP="004662EC">
      <w:r>
        <w:t>So in our today’s implementation of asynchronicity in a language service, we use this pattern:</w:t>
      </w:r>
    </w:p>
    <w:p w14:paraId="21914B35"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member</w:t>
      </w:r>
      <w:r>
        <w:rPr>
          <w:rFonts w:ascii="Consolas" w:hAnsi="Consolas" w:cs="Consolas"/>
          <w:color w:val="000000"/>
          <w:sz w:val="19"/>
          <w:szCs w:val="19"/>
          <w:highlight w:val="white"/>
        </w:rPr>
        <w:t xml:space="preserve"> info.GetDeclarations((line,colAtEndOfNames),lineStr,names:NamesWithResidue,tokenTag:int) = </w:t>
      </w:r>
    </w:p>
    <w:p w14:paraId="5DFEE8C0"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async {</w:t>
      </w:r>
    </w:p>
    <w:p w14:paraId="1733E5F2"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switchToReactorThread</w:t>
      </w:r>
    </w:p>
    <w:p w14:paraId="3D09205F"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DeclarationSet(scope.GetDeclarations line lineStr colAtEndOfNames names)</w:t>
      </w:r>
    </w:p>
    <w:p w14:paraId="222BC3D7"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0404D518" w14:textId="77777777" w:rsidR="004662EC" w:rsidRDefault="004662EC" w:rsidP="004662EC">
      <w:pPr>
        <w:autoSpaceDE w:val="0"/>
        <w:autoSpaceDN w:val="0"/>
        <w:rPr>
          <w:rFonts w:ascii="Calibri" w:hAnsi="Calibri" w:cs="Calibri"/>
          <w:sz w:val="22"/>
        </w:rPr>
      </w:pPr>
      <w:r>
        <w:t>And at the call site:</w:t>
      </w:r>
    </w:p>
    <w:p w14:paraId="486F9FDB"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async {</w:t>
      </w:r>
    </w:p>
    <w:p w14:paraId="7D547FDA"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decls = req.ResultScope.GetDeclarations(req.View, req.Line, req.Col, req.TokenInfo, reason)</w:t>
      </w:r>
    </w:p>
    <w:p w14:paraId="2DB9D298"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Async.SwitchToContext UIThread.TheSynchronizationContext</w:t>
      </w:r>
    </w:p>
    <w:p w14:paraId="4CD0E98F"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059CF2B6"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17E8D6"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C46D7" w14:textId="77777777" w:rsidR="004662EC" w:rsidRDefault="004662EC" w:rsidP="004662EC">
      <w:pPr>
        <w:autoSpaceDE w:val="0"/>
        <w:autoSpaceDN w:val="0"/>
        <w:rPr>
          <w:rFonts w:ascii="Calibri" w:hAnsi="Calibri" w:cs="Calibri"/>
          <w:sz w:val="22"/>
        </w:rPr>
      </w:pPr>
      <w:r>
        <w:t xml:space="preserve">This is an example of code that is correct (well, there is a bit of exception handling issue, but let’s ignore that for the sake of this discussion), and </w:t>
      </w:r>
      <w:r>
        <w:rPr>
          <w:i/>
          <w:iCs/>
        </w:rPr>
        <w:t>in the given circumstances is actually an “optimal” one</w:t>
      </w:r>
      <w:r>
        <w:t>, but is an architecture nightmare. There are two reasons to that, one has to do with suboptimal story for thread affinity in F# asyncs, and one with the design disaster that is SynchronizationContext.Current. Let’s go over these in order and examine the solutions.</w:t>
      </w:r>
    </w:p>
    <w:p w14:paraId="32466B91" w14:textId="77777777" w:rsidR="004662EC" w:rsidRDefault="004662EC" w:rsidP="004662EC">
      <w:pPr>
        <w:rPr>
          <w:rFonts w:asciiTheme="minorHAnsi" w:hAnsiTheme="minorHAnsi"/>
        </w:rPr>
      </w:pPr>
      <w:r>
        <w:t>What the code above wants to do (and it is in fact quite typical scenario) is:</w:t>
      </w:r>
    </w:p>
    <w:p w14:paraId="52995BC3" w14:textId="77777777" w:rsidR="004662EC" w:rsidRDefault="004662EC" w:rsidP="004662EC">
      <w:pPr>
        <w:pStyle w:val="ListParagraph"/>
        <w:numPr>
          <w:ilvl w:val="0"/>
          <w:numId w:val="47"/>
        </w:numPr>
        <w:spacing w:after="0" w:line="240" w:lineRule="auto"/>
        <w:contextualSpacing/>
      </w:pPr>
      <w:r>
        <w:t xml:space="preserve">Execute “DeclarationSet(scope.GetDeclarations(),…)” asynchronously on </w:t>
      </w:r>
      <w:r>
        <w:rPr>
          <w:i/>
          <w:iCs/>
        </w:rPr>
        <w:t>reactor</w:t>
      </w:r>
      <w:r>
        <w:t xml:space="preserve"> thread.  </w:t>
      </w:r>
    </w:p>
    <w:p w14:paraId="6062299F" w14:textId="77777777" w:rsidR="004662EC" w:rsidRDefault="004662EC" w:rsidP="004662EC">
      <w:pPr>
        <w:pStyle w:val="ListParagraph"/>
        <w:numPr>
          <w:ilvl w:val="0"/>
          <w:numId w:val="47"/>
        </w:numPr>
        <w:spacing w:after="0" w:line="240" w:lineRule="auto"/>
        <w:contextualSpacing/>
      </w:pPr>
      <w:r>
        <w:t xml:space="preserve">Get back on the UI thread </w:t>
      </w:r>
    </w:p>
    <w:p w14:paraId="30E3942D" w14:textId="77777777" w:rsidR="004662EC" w:rsidRDefault="004662EC" w:rsidP="004662EC">
      <w:r>
        <w:t xml:space="preserve">The way the code is written above, the continuation of the async that GetDeclarations returns </w:t>
      </w:r>
      <w:r>
        <w:rPr>
          <w:i/>
          <w:iCs/>
        </w:rPr>
        <w:t>will continue to run on  reactor thread</w:t>
      </w:r>
      <w:r>
        <w:t>. That is why we need Async.SwitchToContext at the call site. Obviously, GetDeclarations shouldn’t let the continuation run on reactor thread – it wants the continuation to return to the “thread”, or “context” where it came from. The abstraction we use for that today is SynchronizationContext, so the code you will want to write looks like this:</w:t>
      </w:r>
    </w:p>
    <w:p w14:paraId="25B84CE7"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async {</w:t>
      </w:r>
    </w:p>
    <w:p w14:paraId="2A6B097E"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sc = System.Threading.SynchronizationContext.Current</w:t>
      </w:r>
    </w:p>
    <w:p w14:paraId="6757FCDD"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58C9F2D"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switchToReactorThread</w:t>
      </w:r>
    </w:p>
    <w:p w14:paraId="6EC3429C"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DeclarationSet(scope.GetDeclarations line lineStr colAtEndOfNames names)</w:t>
      </w:r>
    </w:p>
    <w:p w14:paraId="53DF3C87"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3621E993"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Async.SwitchToContext sc</w:t>
      </w:r>
    </w:p>
    <w:p w14:paraId="4E0A80C5"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03FAF3A4" w14:textId="77777777" w:rsidR="004662EC" w:rsidRDefault="004662EC" w:rsidP="004662EC">
      <w:pPr>
        <w:rPr>
          <w:rFonts w:ascii="Calibri" w:hAnsi="Calibri" w:cs="Calibri"/>
          <w:sz w:val="22"/>
        </w:rPr>
      </w:pPr>
      <w:r>
        <w:t>Which has two issues:</w:t>
      </w:r>
    </w:p>
    <w:p w14:paraId="4D618789" w14:textId="77777777" w:rsidR="004662EC" w:rsidRDefault="004662EC" w:rsidP="004662EC">
      <w:pPr>
        <w:pStyle w:val="ListParagraph"/>
        <w:numPr>
          <w:ilvl w:val="0"/>
          <w:numId w:val="48"/>
        </w:numPr>
        <w:spacing w:after="0" w:line="240" w:lineRule="auto"/>
        <w:contextualSpacing/>
        <w:rPr>
          <w:rFonts w:asciiTheme="minorHAnsi" w:hAnsiTheme="minorHAnsi"/>
        </w:rPr>
      </w:pPr>
      <w:r>
        <w:t>It is really ugly and does not convey the intent well</w:t>
      </w:r>
    </w:p>
    <w:p w14:paraId="31996C03" w14:textId="77777777" w:rsidR="004662EC" w:rsidRDefault="004662EC" w:rsidP="004662EC">
      <w:pPr>
        <w:pStyle w:val="ListParagraph"/>
        <w:numPr>
          <w:ilvl w:val="0"/>
          <w:numId w:val="48"/>
        </w:numPr>
        <w:spacing w:after="0" w:line="240" w:lineRule="auto"/>
        <w:contextualSpacing/>
      </w:pPr>
      <w:r>
        <w:t>You cannot actually write that today, because “finally” blocks do not let you bind inside of them!</w:t>
      </w:r>
    </w:p>
    <w:p w14:paraId="65D16F60" w14:textId="77777777" w:rsidR="004662EC" w:rsidRDefault="004662EC" w:rsidP="004662EC"/>
    <w:p w14:paraId="2EAAB03C" w14:textId="77777777" w:rsidR="004662EC" w:rsidRDefault="004662EC" w:rsidP="004662EC">
      <w:r>
        <w:t>Thanks to Tomas, we have a suggestion of how to deal with this: “use!” and IAsyncDisposable to the rescue:</w:t>
      </w:r>
    </w:p>
    <w:p w14:paraId="6537B906"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async {</w:t>
      </w:r>
    </w:p>
    <w:p w14:paraId="25C2031B"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_ = Async.ReactorThread</w:t>
      </w:r>
    </w:p>
    <w:p w14:paraId="1EFDFA2D"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DeclarationSet(scope.GetDeclarations line lineStr colAtEndOfNames names)</w:t>
      </w:r>
    </w:p>
    <w:p w14:paraId="1073623F"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
    <w:p w14:paraId="358CD2D2" w14:textId="77777777" w:rsidR="004662EC" w:rsidRDefault="004662EC" w:rsidP="004662EC">
      <w:pPr>
        <w:autoSpaceDE w:val="0"/>
        <w:autoSpaceDN w:val="0"/>
        <w:rPr>
          <w:rFonts w:ascii="Calibri" w:hAnsi="Calibri" w:cs="Calibri"/>
          <w:sz w:val="22"/>
        </w:rPr>
      </w:pPr>
      <w:r>
        <w:lastRenderedPageBreak/>
        <w:t>where Async.ReactorThread is an Async&lt;IAsyncDisposable&gt; which captures the sync context, schedules the continuation onto reactor thread and in Dispose async schedules continuation back onto the original sync context.</w:t>
      </w:r>
    </w:p>
    <w:p w14:paraId="76808426" w14:textId="77777777" w:rsidR="004662EC" w:rsidRDefault="004662EC" w:rsidP="004662EC">
      <w:pPr>
        <w:autoSpaceDE w:val="0"/>
        <w:autoSpaceDN w:val="0"/>
        <w:rPr>
          <w:rFonts w:asciiTheme="minorHAnsi" w:hAnsiTheme="minorHAnsi"/>
        </w:rPr>
      </w:pPr>
      <w:r>
        <w:t>Our general guidance says that all async APIs should return back to SynchronizationContext they have been called on. This style of programming gives F# programmer a really nice tool for following that guidance.</w:t>
      </w:r>
    </w:p>
    <w:p w14:paraId="3B5A990C" w14:textId="77777777" w:rsidR="004662EC" w:rsidRDefault="004662EC" w:rsidP="004662EC">
      <w:pPr>
        <w:autoSpaceDE w:val="0"/>
        <w:autoSpaceDN w:val="0"/>
      </w:pPr>
      <w:r>
        <w:t>The callsite will also look rather nice:</w:t>
      </w:r>
    </w:p>
    <w:p w14:paraId="1DAE22ED"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async {</w:t>
      </w:r>
    </w:p>
    <w:p w14:paraId="3C7E8F1A"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_ = Async.SynchronizationContext UIThread.TheSynchronizationContext</w:t>
      </w:r>
    </w:p>
    <w:p w14:paraId="5E44AA57" w14:textId="77777777" w:rsidR="004662EC" w:rsidRDefault="004662EC" w:rsidP="004662EC">
      <w:pPr>
        <w:autoSpaceDE w:val="0"/>
        <w:autoSpaceDN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decls = req.ResultScope.GetDeclarations(req.View, req.Line, req.Col, req.TokenInfo, reason)</w:t>
      </w:r>
    </w:p>
    <w:p w14:paraId="0B47B9E7" w14:textId="77777777" w:rsidR="004662EC" w:rsidRDefault="004662EC" w:rsidP="004662EC">
      <w:pPr>
        <w:autoSpaceDE w:val="0"/>
        <w:autoSpaceDN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B394C7" w14:textId="77777777" w:rsidR="004662EC" w:rsidRDefault="004662EC" w:rsidP="004662EC">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5F8988" w14:textId="77777777" w:rsidR="004662EC" w:rsidRDefault="004662EC" w:rsidP="004662EC">
      <w:pPr>
        <w:rPr>
          <w:rFonts w:ascii="Calibri" w:hAnsi="Calibri" w:cs="Calibri"/>
          <w:sz w:val="22"/>
        </w:rPr>
      </w:pPr>
      <w:r>
        <w:t xml:space="preserve">This code </w:t>
      </w:r>
      <w:r>
        <w:rPr>
          <w:i/>
          <w:iCs/>
        </w:rPr>
        <w:t>advertises</w:t>
      </w:r>
      <w:r>
        <w:t xml:space="preserve"> that the async in question should run on UI thread.</w:t>
      </w:r>
    </w:p>
    <w:p w14:paraId="412C0E2F" w14:textId="77777777" w:rsidR="004662EC" w:rsidRDefault="004662EC" w:rsidP="004662EC">
      <w:pPr>
        <w:rPr>
          <w:rFonts w:asciiTheme="minorHAnsi" w:hAnsiTheme="minorHAnsi"/>
        </w:rPr>
      </w:pPr>
      <w:r>
        <w:t>In general, with the “use! Async.</w:t>
      </w:r>
      <w:r>
        <w:rPr>
          <w:i/>
          <w:iCs/>
        </w:rPr>
        <w:t>ThreadAffinity</w:t>
      </w:r>
      <w:r>
        <w:t xml:space="preserve">” the async block can </w:t>
      </w:r>
      <w:r>
        <w:rPr>
          <w:i/>
          <w:iCs/>
        </w:rPr>
        <w:t>declare</w:t>
      </w:r>
      <w:r>
        <w:t xml:space="preserve"> the thread affinity it requires – it looks lovely!</w:t>
      </w:r>
    </w:p>
    <w:p w14:paraId="5228EA81" w14:textId="77777777" w:rsidR="004662EC" w:rsidRDefault="004662EC" w:rsidP="004662EC">
      <w:pPr>
        <w:pStyle w:val="Heading2"/>
      </w:pPr>
      <w:bookmarkStart w:id="1483" w:name="_Toc388370485"/>
      <w:r>
        <w:t>ThreadAffinityContext</w:t>
      </w:r>
      <w:bookmarkEnd w:id="1483"/>
    </w:p>
    <w:p w14:paraId="06B93101" w14:textId="77777777" w:rsidR="004662EC" w:rsidRDefault="004662EC" w:rsidP="004662EC">
      <w:r>
        <w:t>All of the above is lovely, but unfortunately does not quite work in VS – because SynchronizationContext is such a disaster:</w:t>
      </w:r>
    </w:p>
    <w:p w14:paraId="0999BA8C" w14:textId="77777777" w:rsidR="004662EC" w:rsidRDefault="004662EC" w:rsidP="004662EC">
      <w:pPr>
        <w:pStyle w:val="ListParagraph"/>
        <w:numPr>
          <w:ilvl w:val="0"/>
          <w:numId w:val="49"/>
        </w:numPr>
        <w:spacing w:after="0" w:line="240" w:lineRule="auto"/>
        <w:contextualSpacing/>
      </w:pPr>
      <w:r>
        <w:t>As we have learned during dev10 cycle, in VS UI thread does not necessarily has SynchronizationContext.Current set. Therefore even if all other API calls play nicely, we cannot guarantee that they return UI thread after all, so we will still need to litter our code with “do! Async.SwitchToContext UIThread.TheSynchronizationContext” after every “let!” on UI thread – yuck!</w:t>
      </w:r>
    </w:p>
    <w:p w14:paraId="699655C3" w14:textId="77777777" w:rsidR="004662EC" w:rsidRDefault="004662EC" w:rsidP="004662EC">
      <w:pPr>
        <w:pStyle w:val="ListParagraph"/>
        <w:numPr>
          <w:ilvl w:val="0"/>
          <w:numId w:val="49"/>
        </w:numPr>
        <w:spacing w:after="0" w:line="240" w:lineRule="auto"/>
        <w:contextualSpacing/>
      </w:pPr>
      <w:r>
        <w:t xml:space="preserve">When GetDeclarations runs its async on reactor thread, it wants every “let!” inside that async to return to reactor thread (that is what “use! Async.ReactorThread” should imply). This means installing SynchronizationContext.Current on reactor thread – but if I do that, I am sure to get an inquisitive e-mail from Doug Hodges or Paul Harrington or such like </w:t>
      </w:r>
      <w:r>
        <w:rPr>
          <w:rFonts w:ascii="Wingdings" w:hAnsi="Wingdings"/>
        </w:rPr>
        <w:t></w:t>
      </w:r>
      <w:r>
        <w:t>. In general, setting the current synchronization context is a security critical operation and shouldn’t be required for enforcing async thread affinity.</w:t>
      </w:r>
    </w:p>
    <w:p w14:paraId="47650FED" w14:textId="77777777" w:rsidR="004662EC" w:rsidRDefault="004662EC" w:rsidP="004662EC">
      <w:r>
        <w:t>Generally, the big problem with SynchronizationContext.Current is that it is a universally accessible global and breaks encapsulation (as is universally accessible globals’ habit).</w:t>
      </w:r>
    </w:p>
    <w:p w14:paraId="0B20DB21" w14:textId="77777777" w:rsidR="004662EC" w:rsidRDefault="004662EC" w:rsidP="004662EC"/>
    <w:p w14:paraId="06834746" w14:textId="77777777" w:rsidR="004662EC" w:rsidRDefault="004662EC" w:rsidP="004662EC">
      <w:r>
        <w:t>The proposed solution here is to make an equivalent of SynchronizationContext (let’s call it ThreadAffinityContext) a part of Async monadic state (aka AsyncParams).</w:t>
      </w:r>
    </w:p>
    <w:p w14:paraId="75520A70" w14:textId="77777777" w:rsidR="004662EC" w:rsidRDefault="004662EC" w:rsidP="004662EC">
      <w:r>
        <w:t>We will have operations like:</w:t>
      </w:r>
    </w:p>
    <w:p w14:paraId="67676BDD" w14:textId="77777777" w:rsidR="004662EC" w:rsidRDefault="004662EC" w:rsidP="004662EC">
      <w:pPr>
        <w:ind w:left="720"/>
        <w:rPr>
          <w:rFonts w:ascii="Consolas" w:hAnsi="Consolas" w:cs="Consolas"/>
        </w:rPr>
      </w:pPr>
      <w:r>
        <w:rPr>
          <w:rFonts w:ascii="Consolas" w:hAnsi="Consolas" w:cs="Consolas"/>
        </w:rPr>
        <w:t>GetThreadAffinity : Async&lt;ThreadAffinityContext&gt;</w:t>
      </w:r>
    </w:p>
    <w:p w14:paraId="05A1DCD3" w14:textId="77777777" w:rsidR="004662EC" w:rsidRDefault="004662EC" w:rsidP="004662EC">
      <w:pPr>
        <w:ind w:left="720"/>
        <w:rPr>
          <w:rFonts w:ascii="Consolas" w:hAnsi="Consolas" w:cs="Consolas"/>
        </w:rPr>
      </w:pPr>
      <w:r>
        <w:rPr>
          <w:rFonts w:ascii="Consolas" w:hAnsi="Consolas" w:cs="Consolas"/>
        </w:rPr>
        <w:t>SetThreadAffinity : ThreadAffinityContext -&gt; Async&lt;unit&gt;</w:t>
      </w:r>
    </w:p>
    <w:p w14:paraId="2DA12E78" w14:textId="77777777" w:rsidR="004662EC" w:rsidRDefault="004662EC" w:rsidP="004662EC">
      <w:pPr>
        <w:ind w:left="720"/>
        <w:rPr>
          <w:rFonts w:ascii="Consolas" w:hAnsi="Consolas" w:cs="Consolas"/>
        </w:rPr>
      </w:pPr>
      <w:r>
        <w:rPr>
          <w:rFonts w:ascii="Consolas" w:hAnsi="Consolas" w:cs="Consolas"/>
        </w:rPr>
        <w:t>ThreadAffinity : ThreadAffinityContext -&gt; Async&lt;IAsyncDisposable&gt;</w:t>
      </w:r>
    </w:p>
    <w:p w14:paraId="1B8084B1" w14:textId="77777777" w:rsidR="004662EC" w:rsidRDefault="004662EC" w:rsidP="004662EC">
      <w:pPr>
        <w:rPr>
          <w:rFonts w:ascii="Calibri" w:hAnsi="Calibri" w:cs="Calibri"/>
        </w:rPr>
      </w:pPr>
      <w:r>
        <w:lastRenderedPageBreak/>
        <w:t>The current ThreadAffinityContext of the async monad will be used in places where we today use SynchronizationContext.Current.Post.</w:t>
      </w:r>
    </w:p>
    <w:p w14:paraId="2C6F3EA3" w14:textId="77777777" w:rsidR="004662EC" w:rsidRDefault="004662EC" w:rsidP="004662EC">
      <w:pPr>
        <w:rPr>
          <w:rFonts w:asciiTheme="minorHAnsi" w:hAnsiTheme="minorHAnsi"/>
        </w:rPr>
      </w:pPr>
      <w:r>
        <w:t>For backwards compatibility, the default ThreadAffinityContext asyncs run on will delegate to SynchronizationContext.Current.</w:t>
      </w:r>
    </w:p>
    <w:p w14:paraId="42C2BFDE" w14:textId="77777777" w:rsidR="004662EC" w:rsidRDefault="004662EC" w:rsidP="004662EC">
      <w:r>
        <w:t>We have precedents for the this kind of thing in other async frameworks –TPL and Rx have TaskScheduler and IScheduler abstractions respectively for this kind of stuff. We should check with them for possible alignment here. There are also alignment issues with C#/VB feature that we will need to work out.</w:t>
      </w:r>
    </w:p>
    <w:p w14:paraId="44477A85" w14:textId="77777777" w:rsidR="004662EC" w:rsidRDefault="004662EC" w:rsidP="004662EC">
      <w:pPr>
        <w:pStyle w:val="Heading2"/>
      </w:pPr>
      <w:bookmarkStart w:id="1484" w:name="_Toc388370486"/>
      <w:r>
        <w:t>AsyncSeq</w:t>
      </w:r>
      <w:bookmarkEnd w:id="1484"/>
    </w:p>
    <w:p w14:paraId="0534161D" w14:textId="77777777" w:rsidR="004662EC" w:rsidRDefault="004662EC" w:rsidP="004662EC">
      <w:pPr>
        <w:rPr>
          <w:color w:val="1F497D"/>
        </w:rPr>
      </w:pPr>
      <w:r>
        <w:rPr>
          <w:color w:val="1F497D"/>
        </w:rPr>
        <w:t xml:space="preserve">Tomas, that’s a wonderful contribution! Indeed, it feels like this may be heading towards something that is worth a paper (all together?). </w:t>
      </w:r>
    </w:p>
    <w:p w14:paraId="3A410930" w14:textId="77777777" w:rsidR="004662EC" w:rsidRDefault="004662EC" w:rsidP="004662EC">
      <w:pPr>
        <w:rPr>
          <w:color w:val="1F497D"/>
        </w:rPr>
      </w:pPr>
      <w:r>
        <w:rPr>
          <w:color w:val="1F497D"/>
        </w:rPr>
        <w:t>I’m still mulling over your type definition below. It is certainly beautiful and natural. I would instinctively convert it to the following (following F# lazy lists, and Wadler/Taha’s paper “</w:t>
      </w:r>
      <w:hyperlink r:id="rId40" w:history="1">
        <w:r>
          <w:rPr>
            <w:rStyle w:val="Hyperlink"/>
          </w:rPr>
          <w:t>How to add laziness to a strict language, without even being odd</w:t>
        </w:r>
      </w:hyperlink>
      <w:r>
        <w:rPr>
          <w:color w:val="1F497D"/>
        </w:rPr>
        <w:t>”, which applies to pretty much an computational modality, not just laziness)</w:t>
      </w:r>
    </w:p>
    <w:p w14:paraId="6C0A482F" w14:textId="77777777" w:rsidR="004662EC" w:rsidRDefault="004662EC" w:rsidP="004662EC">
      <w:pPr>
        <w:rPr>
          <w:color w:val="1F497D"/>
        </w:rPr>
      </w:pPr>
    </w:p>
    <w:p w14:paraId="6180136E" w14:textId="77777777" w:rsidR="004662EC" w:rsidRDefault="004662EC" w:rsidP="004662EC">
      <w:pPr>
        <w:autoSpaceDE w:val="0"/>
        <w:autoSpaceDN w:val="0"/>
        <w:ind w:left="720"/>
        <w:rPr>
          <w:rFonts w:ascii="Consolas" w:hAnsi="Consolas" w:cs="Consolas"/>
          <w:szCs w:val="20"/>
        </w:rPr>
      </w:pPr>
      <w:r>
        <w:rPr>
          <w:rFonts w:ascii="Consolas" w:hAnsi="Consolas" w:cs="Consolas"/>
          <w:color w:val="0000FF"/>
          <w:szCs w:val="20"/>
        </w:rPr>
        <w:t>type</w:t>
      </w:r>
      <w:r>
        <w:rPr>
          <w:rFonts w:ascii="Consolas" w:hAnsi="Consolas" w:cs="Consolas"/>
          <w:szCs w:val="20"/>
        </w:rPr>
        <w:t xml:space="preserve"> AsyncSeq&lt;'T&gt; = Async&lt;AsyncSeqCell&lt;'T&gt;&gt;</w:t>
      </w:r>
    </w:p>
    <w:p w14:paraId="09765395" w14:textId="77777777" w:rsidR="004662EC" w:rsidRDefault="004662EC" w:rsidP="004662EC">
      <w:pPr>
        <w:autoSpaceDE w:val="0"/>
        <w:autoSpaceDN w:val="0"/>
        <w:ind w:left="720"/>
        <w:rPr>
          <w:rFonts w:ascii="Consolas" w:hAnsi="Consolas" w:cs="Consolas"/>
          <w:szCs w:val="20"/>
        </w:rPr>
      </w:pPr>
      <w:r>
        <w:rPr>
          <w:rFonts w:ascii="Consolas" w:hAnsi="Consolas" w:cs="Consolas"/>
          <w:color w:val="0000FF"/>
          <w:szCs w:val="20"/>
        </w:rPr>
        <w:t>and</w:t>
      </w:r>
      <w:r>
        <w:rPr>
          <w:rFonts w:ascii="Consolas" w:hAnsi="Consolas" w:cs="Consolas"/>
          <w:szCs w:val="20"/>
        </w:rPr>
        <w:t xml:space="preserve"> AsyncSeqCell&lt;'T&gt; = Nil | Cons </w:t>
      </w:r>
      <w:r>
        <w:rPr>
          <w:rFonts w:ascii="Consolas" w:hAnsi="Consolas" w:cs="Consolas"/>
          <w:color w:val="0000FF"/>
          <w:szCs w:val="20"/>
        </w:rPr>
        <w:t>of</w:t>
      </w:r>
      <w:r>
        <w:rPr>
          <w:rFonts w:ascii="Consolas" w:hAnsi="Consolas" w:cs="Consolas"/>
          <w:szCs w:val="20"/>
        </w:rPr>
        <w:t xml:space="preserve"> 'T * AsyncSeq&lt;'T&gt;</w:t>
      </w:r>
    </w:p>
    <w:p w14:paraId="1B712ED5" w14:textId="77777777" w:rsidR="004662EC" w:rsidRDefault="004662EC" w:rsidP="004662EC">
      <w:pPr>
        <w:rPr>
          <w:rFonts w:ascii="Calibri" w:hAnsi="Calibri" w:cs="Calibri"/>
          <w:color w:val="1F497D"/>
          <w:sz w:val="22"/>
        </w:rPr>
      </w:pPr>
    </w:p>
    <w:p w14:paraId="601E6197" w14:textId="77777777" w:rsidR="004662EC" w:rsidRDefault="004662EC" w:rsidP="004662EC">
      <w:pPr>
        <w:rPr>
          <w:rFonts w:asciiTheme="minorHAnsi" w:hAnsiTheme="minorHAnsi"/>
          <w:color w:val="1F497D"/>
        </w:rPr>
      </w:pPr>
      <w:r>
        <w:rPr>
          <w:color w:val="1F497D"/>
        </w:rPr>
        <w:t xml:space="preserve">with typical operations like these (so simple!!) </w:t>
      </w:r>
    </w:p>
    <w:p w14:paraId="0892D140" w14:textId="77777777" w:rsidR="004662EC" w:rsidRDefault="004662EC" w:rsidP="004662EC">
      <w:pPr>
        <w:rPr>
          <w:color w:val="1F497D"/>
        </w:rPr>
      </w:pPr>
    </w:p>
    <w:p w14:paraId="03722D3D" w14:textId="77777777" w:rsidR="004662EC" w:rsidRDefault="004662EC" w:rsidP="004662EC">
      <w:pPr>
        <w:autoSpaceDE w:val="0"/>
        <w:autoSpaceDN w:val="0"/>
        <w:ind w:left="720"/>
        <w:rPr>
          <w:rFonts w:ascii="Consolas" w:hAnsi="Consolas" w:cs="Consolas"/>
          <w:sz w:val="18"/>
          <w:szCs w:val="18"/>
        </w:rPr>
      </w:pPr>
      <w:r>
        <w:rPr>
          <w:rFonts w:ascii="Consolas" w:hAnsi="Consolas" w:cs="Consolas"/>
          <w:color w:val="0000FF"/>
          <w:sz w:val="18"/>
          <w:szCs w:val="18"/>
        </w:rPr>
        <w:t>let</w:t>
      </w:r>
      <w:r>
        <w:rPr>
          <w:rFonts w:ascii="Consolas" w:hAnsi="Consolas" w:cs="Consolas"/>
          <w:sz w:val="18"/>
          <w:szCs w:val="18"/>
        </w:rPr>
        <w:t xml:space="preserve"> </w:t>
      </w:r>
      <w:r>
        <w:rPr>
          <w:rFonts w:ascii="Consolas" w:hAnsi="Consolas" w:cs="Consolas"/>
          <w:color w:val="0000FF"/>
          <w:sz w:val="18"/>
          <w:szCs w:val="18"/>
        </w:rPr>
        <w:t>rec</w:t>
      </w:r>
      <w:r>
        <w:rPr>
          <w:rFonts w:ascii="Consolas" w:hAnsi="Consolas" w:cs="Consolas"/>
          <w:sz w:val="18"/>
          <w:szCs w:val="18"/>
        </w:rPr>
        <w:t xml:space="preserve"> map (f: 'T </w:t>
      </w:r>
      <w:r>
        <w:rPr>
          <w:rFonts w:ascii="Consolas" w:hAnsi="Consolas" w:cs="Consolas"/>
          <w:color w:val="0000FF"/>
          <w:sz w:val="18"/>
          <w:szCs w:val="18"/>
        </w:rPr>
        <w:t>-&gt;</w:t>
      </w:r>
      <w:r>
        <w:rPr>
          <w:rFonts w:ascii="Consolas" w:hAnsi="Consolas" w:cs="Consolas"/>
          <w:sz w:val="18"/>
          <w:szCs w:val="18"/>
        </w:rPr>
        <w:t xml:space="preserve"> 'U) (x: AsyncSeq&lt;'T&gt;) : AsyncSeq&lt;'U&gt; = </w:t>
      </w:r>
    </w:p>
    <w:p w14:paraId="4E3E3E59"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async { </w:t>
      </w:r>
      <w:r>
        <w:rPr>
          <w:rFonts w:ascii="Consolas" w:hAnsi="Consolas" w:cs="Consolas"/>
          <w:color w:val="0000FF"/>
          <w:sz w:val="18"/>
          <w:szCs w:val="18"/>
        </w:rPr>
        <w:t>let!</w:t>
      </w:r>
      <w:r>
        <w:rPr>
          <w:rFonts w:ascii="Consolas" w:hAnsi="Consolas" w:cs="Consolas"/>
          <w:sz w:val="18"/>
          <w:szCs w:val="18"/>
        </w:rPr>
        <w:t xml:space="preserve"> v = x </w:t>
      </w:r>
    </w:p>
    <w:p w14:paraId="44EAB738"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match</w:t>
      </w:r>
      <w:r>
        <w:rPr>
          <w:rFonts w:ascii="Consolas" w:hAnsi="Consolas" w:cs="Consolas"/>
          <w:sz w:val="18"/>
          <w:szCs w:val="18"/>
        </w:rPr>
        <w:t xml:space="preserve"> v </w:t>
      </w:r>
      <w:r>
        <w:rPr>
          <w:rFonts w:ascii="Consolas" w:hAnsi="Consolas" w:cs="Consolas"/>
          <w:color w:val="0000FF"/>
          <w:sz w:val="18"/>
          <w:szCs w:val="18"/>
        </w:rPr>
        <w:t>with</w:t>
      </w:r>
      <w:r>
        <w:rPr>
          <w:rFonts w:ascii="Consolas" w:hAnsi="Consolas" w:cs="Consolas"/>
          <w:sz w:val="18"/>
          <w:szCs w:val="18"/>
        </w:rPr>
        <w:t xml:space="preserve"> </w:t>
      </w:r>
    </w:p>
    <w:p w14:paraId="7B83C5D8"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 Nil </w:t>
      </w:r>
      <w:r>
        <w:rPr>
          <w:rFonts w:ascii="Consolas" w:hAnsi="Consolas" w:cs="Consolas"/>
          <w:color w:val="0000FF"/>
          <w:sz w:val="18"/>
          <w:szCs w:val="18"/>
        </w:rPr>
        <w:t>-&gt;</w:t>
      </w: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Nil</w:t>
      </w:r>
    </w:p>
    <w:p w14:paraId="0949DBE5"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 Cons (h,t) </w:t>
      </w:r>
      <w:r>
        <w:rPr>
          <w:rFonts w:ascii="Consolas" w:hAnsi="Consolas" w:cs="Consolas"/>
          <w:color w:val="0000FF"/>
          <w:sz w:val="18"/>
          <w:szCs w:val="18"/>
        </w:rPr>
        <w:t>-&gt;</w:t>
      </w: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Cons(f h, map f t) }</w:t>
      </w:r>
    </w:p>
    <w:p w14:paraId="71858D5F" w14:textId="77777777" w:rsidR="004662EC" w:rsidRDefault="004662EC" w:rsidP="004662EC">
      <w:pPr>
        <w:autoSpaceDE w:val="0"/>
        <w:autoSpaceDN w:val="0"/>
        <w:ind w:left="720"/>
        <w:rPr>
          <w:rFonts w:ascii="Consolas" w:hAnsi="Consolas" w:cs="Consolas"/>
          <w:sz w:val="18"/>
          <w:szCs w:val="18"/>
        </w:rPr>
      </w:pPr>
    </w:p>
    <w:p w14:paraId="2B8D63A8" w14:textId="77777777" w:rsidR="004662EC" w:rsidRDefault="004662EC" w:rsidP="004662EC">
      <w:pPr>
        <w:autoSpaceDE w:val="0"/>
        <w:autoSpaceDN w:val="0"/>
        <w:ind w:left="720"/>
        <w:rPr>
          <w:rFonts w:ascii="Consolas" w:hAnsi="Consolas" w:cs="Consolas"/>
          <w:sz w:val="18"/>
          <w:szCs w:val="18"/>
        </w:rPr>
      </w:pPr>
      <w:r>
        <w:rPr>
          <w:rFonts w:ascii="Consolas" w:hAnsi="Consolas" w:cs="Consolas"/>
          <w:color w:val="0000FF"/>
          <w:sz w:val="18"/>
          <w:szCs w:val="18"/>
        </w:rPr>
        <w:t>let</w:t>
      </w:r>
      <w:r>
        <w:rPr>
          <w:rFonts w:ascii="Consolas" w:hAnsi="Consolas" w:cs="Consolas"/>
          <w:sz w:val="18"/>
          <w:szCs w:val="18"/>
        </w:rPr>
        <w:t xml:space="preserve"> </w:t>
      </w:r>
      <w:r>
        <w:rPr>
          <w:rFonts w:ascii="Consolas" w:hAnsi="Consolas" w:cs="Consolas"/>
          <w:color w:val="0000FF"/>
          <w:sz w:val="18"/>
          <w:szCs w:val="18"/>
        </w:rPr>
        <w:t>rec</w:t>
      </w:r>
      <w:r>
        <w:rPr>
          <w:rFonts w:ascii="Consolas" w:hAnsi="Consolas" w:cs="Consolas"/>
          <w:sz w:val="18"/>
          <w:szCs w:val="18"/>
        </w:rPr>
        <w:t xml:space="preserve"> mapAsync (p: 'T </w:t>
      </w:r>
      <w:r>
        <w:rPr>
          <w:rFonts w:ascii="Consolas" w:hAnsi="Consolas" w:cs="Consolas"/>
          <w:color w:val="0000FF"/>
          <w:sz w:val="18"/>
          <w:szCs w:val="18"/>
        </w:rPr>
        <w:t>-&gt;</w:t>
      </w:r>
      <w:r>
        <w:rPr>
          <w:rFonts w:ascii="Consolas" w:hAnsi="Consolas" w:cs="Consolas"/>
          <w:sz w:val="18"/>
          <w:szCs w:val="18"/>
        </w:rPr>
        <w:t xml:space="preserve"> Async&lt;'U&gt;) (x: AsyncSeq&lt;'T&gt;) : AsyncSeq&lt;'U&gt; = </w:t>
      </w:r>
    </w:p>
    <w:p w14:paraId="6A34FE78"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async { </w:t>
      </w:r>
      <w:r>
        <w:rPr>
          <w:rFonts w:ascii="Consolas" w:hAnsi="Consolas" w:cs="Consolas"/>
          <w:color w:val="0000FF"/>
          <w:sz w:val="18"/>
          <w:szCs w:val="18"/>
        </w:rPr>
        <w:t>let!</w:t>
      </w:r>
      <w:r>
        <w:rPr>
          <w:rFonts w:ascii="Consolas" w:hAnsi="Consolas" w:cs="Consolas"/>
          <w:sz w:val="18"/>
          <w:szCs w:val="18"/>
        </w:rPr>
        <w:t xml:space="preserve"> v = x </w:t>
      </w:r>
    </w:p>
    <w:p w14:paraId="0E1324A7"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match</w:t>
      </w:r>
      <w:r>
        <w:rPr>
          <w:rFonts w:ascii="Consolas" w:hAnsi="Consolas" w:cs="Consolas"/>
          <w:sz w:val="18"/>
          <w:szCs w:val="18"/>
        </w:rPr>
        <w:t xml:space="preserve"> v </w:t>
      </w:r>
      <w:r>
        <w:rPr>
          <w:rFonts w:ascii="Consolas" w:hAnsi="Consolas" w:cs="Consolas"/>
          <w:color w:val="0000FF"/>
          <w:sz w:val="18"/>
          <w:szCs w:val="18"/>
        </w:rPr>
        <w:t>with</w:t>
      </w:r>
      <w:r>
        <w:rPr>
          <w:rFonts w:ascii="Consolas" w:hAnsi="Consolas" w:cs="Consolas"/>
          <w:sz w:val="18"/>
          <w:szCs w:val="18"/>
        </w:rPr>
        <w:t xml:space="preserve"> </w:t>
      </w:r>
    </w:p>
    <w:p w14:paraId="0F71D318"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 Nil </w:t>
      </w:r>
      <w:r>
        <w:rPr>
          <w:rFonts w:ascii="Consolas" w:hAnsi="Consolas" w:cs="Consolas"/>
          <w:color w:val="0000FF"/>
          <w:sz w:val="18"/>
          <w:szCs w:val="18"/>
        </w:rPr>
        <w:t>-&gt;</w:t>
      </w: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Nil</w:t>
      </w:r>
    </w:p>
    <w:p w14:paraId="1CBBEA95" w14:textId="77777777" w:rsidR="004662EC" w:rsidRDefault="004662EC" w:rsidP="004662EC">
      <w:pPr>
        <w:autoSpaceDE w:val="0"/>
        <w:autoSpaceDN w:val="0"/>
        <w:ind w:left="720"/>
        <w:rPr>
          <w:rFonts w:ascii="Consolas" w:hAnsi="Consolas" w:cs="Consolas"/>
          <w:sz w:val="18"/>
          <w:szCs w:val="18"/>
        </w:rPr>
      </w:pPr>
      <w:r>
        <w:rPr>
          <w:rFonts w:ascii="Consolas" w:hAnsi="Consolas" w:cs="Consolas"/>
          <w:sz w:val="18"/>
          <w:szCs w:val="18"/>
        </w:rPr>
        <w:t xml:space="preserve">            | Cons (h,t) </w:t>
      </w:r>
      <w:r>
        <w:rPr>
          <w:rFonts w:ascii="Consolas" w:hAnsi="Consolas" w:cs="Consolas"/>
          <w:color w:val="0000FF"/>
          <w:sz w:val="18"/>
          <w:szCs w:val="18"/>
        </w:rPr>
        <w:t>-&gt;</w:t>
      </w:r>
      <w:r>
        <w:rPr>
          <w:rFonts w:ascii="Consolas" w:hAnsi="Consolas" w:cs="Consolas"/>
          <w:sz w:val="18"/>
          <w:szCs w:val="18"/>
        </w:rPr>
        <w:t xml:space="preserve"> </w:t>
      </w:r>
      <w:r>
        <w:rPr>
          <w:rFonts w:ascii="Consolas" w:hAnsi="Consolas" w:cs="Consolas"/>
          <w:color w:val="0000FF"/>
          <w:sz w:val="18"/>
          <w:szCs w:val="18"/>
        </w:rPr>
        <w:t>let!</w:t>
      </w:r>
      <w:r>
        <w:rPr>
          <w:rFonts w:ascii="Consolas" w:hAnsi="Consolas" w:cs="Consolas"/>
          <w:sz w:val="18"/>
          <w:szCs w:val="18"/>
        </w:rPr>
        <w:t xml:space="preserve"> h2 = p h </w:t>
      </w:r>
      <w:r>
        <w:rPr>
          <w:rFonts w:ascii="Consolas" w:hAnsi="Consolas" w:cs="Consolas"/>
          <w:color w:val="0000FF"/>
          <w:sz w:val="18"/>
          <w:szCs w:val="18"/>
        </w:rPr>
        <w:t>in</w:t>
      </w: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Cons(h2, mapAsync p t) }</w:t>
      </w:r>
    </w:p>
    <w:p w14:paraId="702305B5" w14:textId="77777777" w:rsidR="004662EC" w:rsidRDefault="004662EC" w:rsidP="004662EC">
      <w:pPr>
        <w:rPr>
          <w:rFonts w:ascii="Calibri" w:hAnsi="Calibri" w:cs="Calibri"/>
          <w:color w:val="1F497D"/>
          <w:sz w:val="22"/>
        </w:rPr>
      </w:pPr>
    </w:p>
    <w:p w14:paraId="0A9ED7B5" w14:textId="77777777" w:rsidR="004662EC" w:rsidRDefault="004662EC" w:rsidP="004662EC">
      <w:pPr>
        <w:rPr>
          <w:rFonts w:asciiTheme="minorHAnsi" w:hAnsiTheme="minorHAnsi"/>
          <w:color w:val="1F497D"/>
        </w:rPr>
      </w:pPr>
      <w:r>
        <w:rPr>
          <w:color w:val="1F497D"/>
        </w:rPr>
        <w:lastRenderedPageBreak/>
        <w:t xml:space="preserve">I attach the builder implementation that follows for this type. Everything runs through very smoothly. The tryFinally and tryWith are pretty interesting (I have not written anything like them before), and thus not yet fully tested, though I think they are right, and they pass all the tests I had laid out before. </w:t>
      </w:r>
    </w:p>
    <w:p w14:paraId="0AC60469" w14:textId="77777777" w:rsidR="004662EC" w:rsidRDefault="004662EC" w:rsidP="004662EC">
      <w:pPr>
        <w:rPr>
          <w:color w:val="1F497D"/>
        </w:rPr>
      </w:pPr>
    </w:p>
    <w:p w14:paraId="69A3F8D3" w14:textId="77777777" w:rsidR="004662EC" w:rsidRDefault="004662EC" w:rsidP="004662EC">
      <w:pPr>
        <w:rPr>
          <w:color w:val="1F497D"/>
        </w:rPr>
      </w:pPr>
      <w:r>
        <w:rPr>
          <w:color w:val="1F497D"/>
        </w:rPr>
        <w:t xml:space="preserve">Now, the question is, </w:t>
      </w:r>
      <w:r>
        <w:rPr>
          <w:b/>
          <w:bCs/>
          <w:color w:val="1F497D"/>
        </w:rPr>
        <w:t>what does this actually do</w:t>
      </w:r>
      <w:r>
        <w:rPr>
          <w:color w:val="1F497D"/>
        </w:rPr>
        <w:t>?</w:t>
      </w:r>
    </w:p>
    <w:p w14:paraId="528D97D5" w14:textId="77777777" w:rsidR="004662EC" w:rsidRDefault="004662EC" w:rsidP="004662EC">
      <w:pPr>
        <w:rPr>
          <w:color w:val="1F497D"/>
        </w:rPr>
      </w:pPr>
    </w:p>
    <w:p w14:paraId="1D06B6C6" w14:textId="77777777" w:rsidR="004662EC" w:rsidRDefault="004662EC" w:rsidP="004662EC">
      <w:pPr>
        <w:rPr>
          <w:color w:val="1F497D"/>
        </w:rPr>
      </w:pPr>
      <w:r>
        <w:rPr>
          <w:color w:val="1F497D"/>
        </w:rPr>
        <w:t xml:space="preserve">Well, the answer is that it </w:t>
      </w:r>
      <w:r>
        <w:rPr>
          <w:b/>
          <w:bCs/>
          <w:color w:val="1F497D"/>
        </w:rPr>
        <w:t xml:space="preserve">time is no longer in the picture , </w:t>
      </w:r>
      <w:r>
        <w:rPr>
          <w:color w:val="1F497D"/>
        </w:rPr>
        <w:t>at least</w:t>
      </w:r>
      <w:r>
        <w:rPr>
          <w:b/>
          <w:bCs/>
          <w:color w:val="1F497D"/>
        </w:rPr>
        <w:t xml:space="preserve"> </w:t>
      </w:r>
      <w:r>
        <w:rPr>
          <w:color w:val="1F497D"/>
        </w:rPr>
        <w:t>until you start connecting to time-volatile</w:t>
      </w:r>
      <w:r>
        <w:rPr>
          <w:b/>
          <w:bCs/>
          <w:color w:val="1F497D"/>
        </w:rPr>
        <w:t xml:space="preserve"> </w:t>
      </w:r>
      <w:r>
        <w:rPr>
          <w:color w:val="1F497D"/>
        </w:rPr>
        <w:t xml:space="preserve">event streams.  That is, </w:t>
      </w:r>
      <w:r>
        <w:rPr>
          <w:b/>
          <w:bCs/>
          <w:color w:val="1F497D"/>
        </w:rPr>
        <w:t>these are not event streams</w:t>
      </w:r>
      <w:r>
        <w:rPr>
          <w:color w:val="1F497D"/>
        </w:rPr>
        <w:t>. They are simply sequences whose “head/tail” cell is generated asynchronously.</w:t>
      </w:r>
    </w:p>
    <w:p w14:paraId="259E8F17" w14:textId="77777777" w:rsidR="004662EC" w:rsidRDefault="004662EC" w:rsidP="004662EC">
      <w:pPr>
        <w:rPr>
          <w:color w:val="1F497D"/>
        </w:rPr>
      </w:pPr>
    </w:p>
    <w:p w14:paraId="4EE431EE" w14:textId="77777777" w:rsidR="004662EC" w:rsidRDefault="004662EC" w:rsidP="004662EC">
      <w:pPr>
        <w:rPr>
          <w:color w:val="1F497D"/>
        </w:rPr>
      </w:pPr>
      <w:r>
        <w:rPr>
          <w:color w:val="1F497D"/>
        </w:rPr>
        <w:t>So basically, in every case you get the same answer as a synchronous sequence, e.g. this:</w:t>
      </w:r>
    </w:p>
    <w:p w14:paraId="235C69BB" w14:textId="77777777" w:rsidR="004662EC" w:rsidRDefault="004662EC" w:rsidP="004662EC">
      <w:pPr>
        <w:rPr>
          <w:color w:val="1F497D"/>
        </w:rPr>
      </w:pPr>
    </w:p>
    <w:p w14:paraId="2B50DE7C" w14:textId="77777777" w:rsidR="004662EC" w:rsidRDefault="004662EC" w:rsidP="004662EC">
      <w:pPr>
        <w:autoSpaceDE w:val="0"/>
        <w:autoSpaceDN w:val="0"/>
        <w:rPr>
          <w:rFonts w:ascii="Consolas" w:hAnsi="Consolas" w:cs="Consolas"/>
        </w:rPr>
      </w:pPr>
      <w:r>
        <w:rPr>
          <w:rFonts w:ascii="Consolas" w:hAnsi="Consolas" w:cs="Consolas"/>
        </w:rPr>
        <w:t xml:space="preserve">              asyncSeq { </w:t>
      </w:r>
      <w:r>
        <w:rPr>
          <w:rFonts w:ascii="Consolas" w:hAnsi="Consolas" w:cs="Consolas"/>
          <w:color w:val="0000FF"/>
        </w:rPr>
        <w:t>for</w:t>
      </w:r>
      <w:r>
        <w:rPr>
          <w:rFonts w:ascii="Consolas" w:hAnsi="Consolas" w:cs="Consolas"/>
        </w:rPr>
        <w:t xml:space="preserve"> x </w:t>
      </w:r>
      <w:r>
        <w:rPr>
          <w:rFonts w:ascii="Consolas" w:hAnsi="Consolas" w:cs="Consolas"/>
          <w:color w:val="0000FF"/>
        </w:rPr>
        <w:t>in</w:t>
      </w:r>
      <w:r>
        <w:rPr>
          <w:rFonts w:ascii="Consolas" w:hAnsi="Consolas" w:cs="Consolas"/>
        </w:rPr>
        <w:t xml:space="preserve"> asyncSeq { </w:t>
      </w:r>
      <w:r>
        <w:rPr>
          <w:rFonts w:ascii="Consolas" w:hAnsi="Consolas" w:cs="Consolas"/>
          <w:color w:val="0000FF"/>
        </w:rPr>
        <w:t>yield</w:t>
      </w:r>
      <w:r>
        <w:rPr>
          <w:rFonts w:ascii="Consolas" w:hAnsi="Consolas" w:cs="Consolas"/>
        </w:rPr>
        <w:t xml:space="preserve"> 1; </w:t>
      </w:r>
    </w:p>
    <w:p w14:paraId="587413B0" w14:textId="77777777" w:rsidR="004662EC" w:rsidRDefault="004662EC" w:rsidP="004662EC">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do!</w:t>
      </w:r>
      <w:r>
        <w:rPr>
          <w:rFonts w:ascii="Consolas" w:hAnsi="Consolas" w:cs="Consolas"/>
        </w:rPr>
        <w:t xml:space="preserve"> Async.Sleep 100</w:t>
      </w:r>
    </w:p>
    <w:p w14:paraId="78241C34" w14:textId="77777777" w:rsidR="004662EC" w:rsidRDefault="004662EC" w:rsidP="004662EC">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yield</w:t>
      </w:r>
      <w:r>
        <w:rPr>
          <w:rFonts w:ascii="Consolas" w:hAnsi="Consolas" w:cs="Consolas"/>
        </w:rPr>
        <w:t xml:space="preserve"> 2 } </w:t>
      </w:r>
      <w:r>
        <w:rPr>
          <w:rFonts w:ascii="Consolas" w:hAnsi="Consolas" w:cs="Consolas"/>
          <w:color w:val="0000FF"/>
        </w:rPr>
        <w:t>do</w:t>
      </w:r>
      <w:r>
        <w:rPr>
          <w:rFonts w:ascii="Consolas" w:hAnsi="Consolas" w:cs="Consolas"/>
        </w:rPr>
        <w:t xml:space="preserve"> </w:t>
      </w:r>
    </w:p>
    <w:p w14:paraId="1C5AEBDB" w14:textId="77777777" w:rsidR="004662EC" w:rsidRDefault="004662EC" w:rsidP="004662EC">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yield</w:t>
      </w:r>
      <w:r>
        <w:rPr>
          <w:rFonts w:ascii="Consolas" w:hAnsi="Consolas" w:cs="Consolas"/>
        </w:rPr>
        <w:t xml:space="preserve"> (x,</w:t>
      </w:r>
      <w:r>
        <w:rPr>
          <w:rFonts w:ascii="Consolas" w:hAnsi="Consolas" w:cs="Consolas"/>
          <w:color w:val="800000"/>
        </w:rPr>
        <w:t>'a'</w:t>
      </w:r>
      <w:r>
        <w:rPr>
          <w:rFonts w:ascii="Consolas" w:hAnsi="Consolas" w:cs="Consolas"/>
        </w:rPr>
        <w:t xml:space="preserve">) </w:t>
      </w:r>
    </w:p>
    <w:p w14:paraId="6716F8DD" w14:textId="77777777" w:rsidR="004662EC" w:rsidRDefault="004662EC" w:rsidP="004662EC">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do!</w:t>
      </w:r>
      <w:r>
        <w:rPr>
          <w:rFonts w:ascii="Consolas" w:hAnsi="Consolas" w:cs="Consolas"/>
        </w:rPr>
        <w:t xml:space="preserve"> Async.Sleep 10</w:t>
      </w:r>
    </w:p>
    <w:p w14:paraId="77561AFC" w14:textId="77777777" w:rsidR="004662EC" w:rsidRDefault="004662EC" w:rsidP="004662EC">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yield</w:t>
      </w:r>
      <w:r>
        <w:rPr>
          <w:rFonts w:ascii="Consolas" w:hAnsi="Consolas" w:cs="Consolas"/>
        </w:rPr>
        <w:t xml:space="preserve"> (x,</w:t>
      </w:r>
      <w:r>
        <w:rPr>
          <w:rFonts w:ascii="Consolas" w:hAnsi="Consolas" w:cs="Consolas"/>
          <w:color w:val="800000"/>
        </w:rPr>
        <w:t>'b'</w:t>
      </w:r>
      <w:r>
        <w:rPr>
          <w:rFonts w:ascii="Consolas" w:hAnsi="Consolas" w:cs="Consolas"/>
        </w:rPr>
        <w:t xml:space="preserve">) } </w:t>
      </w:r>
    </w:p>
    <w:p w14:paraId="3D563A8C" w14:textId="77777777" w:rsidR="004662EC" w:rsidRDefault="004662EC" w:rsidP="004662EC">
      <w:pPr>
        <w:autoSpaceDE w:val="0"/>
        <w:autoSpaceDN w:val="0"/>
        <w:rPr>
          <w:rFonts w:ascii="Consolas" w:hAnsi="Consolas" w:cs="Consolas"/>
        </w:rPr>
      </w:pPr>
      <w:r>
        <w:rPr>
          <w:rFonts w:ascii="Consolas" w:hAnsi="Consolas" w:cs="Consolas"/>
        </w:rPr>
        <w:t xml:space="preserve">             </w:t>
      </w:r>
    </w:p>
    <w:p w14:paraId="3010D039" w14:textId="77777777" w:rsidR="004662EC" w:rsidRDefault="004662EC" w:rsidP="004662EC">
      <w:pPr>
        <w:autoSpaceDE w:val="0"/>
        <w:autoSpaceDN w:val="0"/>
        <w:rPr>
          <w:rFonts w:ascii="Consolas" w:hAnsi="Consolas" w:cs="Consolas"/>
        </w:rPr>
      </w:pPr>
    </w:p>
    <w:p w14:paraId="1010D980" w14:textId="77777777" w:rsidR="004662EC" w:rsidRDefault="004662EC" w:rsidP="004662EC">
      <w:pPr>
        <w:rPr>
          <w:rFonts w:ascii="Calibri" w:hAnsi="Calibri" w:cs="Calibri"/>
          <w:color w:val="1F497D"/>
        </w:rPr>
      </w:pPr>
      <w:r>
        <w:rPr>
          <w:color w:val="1F497D"/>
        </w:rPr>
        <w:t>gives</w:t>
      </w:r>
    </w:p>
    <w:p w14:paraId="7174BF37" w14:textId="77777777" w:rsidR="004662EC" w:rsidRDefault="004662EC" w:rsidP="004662EC">
      <w:pPr>
        <w:autoSpaceDE w:val="0"/>
        <w:autoSpaceDN w:val="0"/>
        <w:ind w:left="720" w:firstLine="720"/>
        <w:rPr>
          <w:rFonts w:ascii="Consolas" w:hAnsi="Consolas" w:cs="Consolas"/>
        </w:rPr>
      </w:pPr>
      <w:r>
        <w:rPr>
          <w:rFonts w:ascii="Consolas" w:hAnsi="Consolas" w:cs="Consolas"/>
        </w:rPr>
        <w:t> [(1,</w:t>
      </w:r>
      <w:r>
        <w:rPr>
          <w:rFonts w:ascii="Consolas" w:hAnsi="Consolas" w:cs="Consolas"/>
          <w:color w:val="800000"/>
        </w:rPr>
        <w:t>'a'</w:t>
      </w:r>
      <w:r>
        <w:rPr>
          <w:rFonts w:ascii="Consolas" w:hAnsi="Consolas" w:cs="Consolas"/>
        </w:rPr>
        <w:t xml:space="preserve">); (1, </w:t>
      </w:r>
      <w:r>
        <w:rPr>
          <w:rFonts w:ascii="Consolas" w:hAnsi="Consolas" w:cs="Consolas"/>
          <w:color w:val="800000"/>
        </w:rPr>
        <w:t>'b'</w:t>
      </w:r>
      <w:r>
        <w:rPr>
          <w:rFonts w:ascii="Consolas" w:hAnsi="Consolas" w:cs="Consolas"/>
        </w:rPr>
        <w:t>); (2,</w:t>
      </w:r>
      <w:r>
        <w:rPr>
          <w:rFonts w:ascii="Consolas" w:hAnsi="Consolas" w:cs="Consolas"/>
          <w:color w:val="800000"/>
        </w:rPr>
        <w:t>'a'</w:t>
      </w:r>
      <w:r>
        <w:rPr>
          <w:rFonts w:ascii="Consolas" w:hAnsi="Consolas" w:cs="Consolas"/>
        </w:rPr>
        <w:t>); (2,</w:t>
      </w:r>
      <w:r>
        <w:rPr>
          <w:rFonts w:ascii="Consolas" w:hAnsi="Consolas" w:cs="Consolas"/>
          <w:color w:val="800000"/>
        </w:rPr>
        <w:t>'b'</w:t>
      </w:r>
      <w:r>
        <w:rPr>
          <w:rFonts w:ascii="Consolas" w:hAnsi="Consolas" w:cs="Consolas"/>
        </w:rPr>
        <w:t>) ]</w:t>
      </w:r>
    </w:p>
    <w:p w14:paraId="26D89845" w14:textId="77777777" w:rsidR="004662EC" w:rsidRDefault="004662EC" w:rsidP="004662EC">
      <w:pPr>
        <w:rPr>
          <w:rFonts w:ascii="Calibri" w:hAnsi="Calibri" w:cs="Calibri"/>
          <w:color w:val="1F497D"/>
        </w:rPr>
      </w:pPr>
    </w:p>
    <w:p w14:paraId="5E564922" w14:textId="77777777" w:rsidR="004662EC" w:rsidRDefault="004662EC" w:rsidP="004662EC">
      <w:pPr>
        <w:rPr>
          <w:rFonts w:asciiTheme="minorHAnsi" w:hAnsiTheme="minorHAnsi"/>
          <w:color w:val="1F497D"/>
        </w:rPr>
      </w:pPr>
      <w:r>
        <w:rPr>
          <w:color w:val="1F497D"/>
        </w:rPr>
        <w:t>This is regardless of the time delays involved in either sequence – as I said, time is not in the picture. We do these asynchronous waits@</w:t>
      </w:r>
    </w:p>
    <w:p w14:paraId="2F4094CA" w14:textId="77777777" w:rsidR="004662EC" w:rsidRDefault="004662EC" w:rsidP="004662EC">
      <w:pPr>
        <w:ind w:firstLine="720"/>
        <w:rPr>
          <w:color w:val="1F497D"/>
        </w:rPr>
      </w:pPr>
      <w:r>
        <w:rPr>
          <w:color w:val="1F497D"/>
        </w:rPr>
        <w:t xml:space="preserve">input </w:t>
      </w:r>
      <w:r>
        <w:rPr>
          <w:rFonts w:ascii="Wingdings" w:hAnsi="Wingdings"/>
          <w:color w:val="1F497D"/>
        </w:rPr>
        <w:t></w:t>
      </w:r>
      <w:r>
        <w:rPr>
          <w:color w:val="1F497D"/>
        </w:rPr>
        <w:t xml:space="preserve"> Cons(1,tail1)</w:t>
      </w:r>
    </w:p>
    <w:p w14:paraId="5B98D163" w14:textId="77777777" w:rsidR="004662EC" w:rsidRDefault="004662EC" w:rsidP="004662EC">
      <w:pPr>
        <w:ind w:firstLine="720"/>
        <w:rPr>
          <w:color w:val="1F497D"/>
        </w:rPr>
      </w:pPr>
      <w:r>
        <w:rPr>
          <w:color w:val="1F497D"/>
        </w:rPr>
        <w:t xml:space="preserve">sub-list-for-1 </w:t>
      </w:r>
      <w:r>
        <w:rPr>
          <w:rFonts w:ascii="Wingdings" w:hAnsi="Wingdings"/>
          <w:color w:val="1F497D"/>
        </w:rPr>
        <w:t></w:t>
      </w:r>
      <w:r>
        <w:rPr>
          <w:color w:val="1F497D"/>
        </w:rPr>
        <w:t xml:space="preserve"> Cons((1,’a’), tail2)</w:t>
      </w:r>
    </w:p>
    <w:p w14:paraId="10A5B229" w14:textId="77777777" w:rsidR="004662EC" w:rsidRDefault="004662EC" w:rsidP="004662EC">
      <w:pPr>
        <w:ind w:firstLine="720"/>
        <w:rPr>
          <w:color w:val="1F497D"/>
        </w:rPr>
      </w:pPr>
      <w:r>
        <w:rPr>
          <w:color w:val="1F497D"/>
        </w:rPr>
        <w:t xml:space="preserve">tail2 </w:t>
      </w:r>
      <w:r>
        <w:rPr>
          <w:rFonts w:ascii="Wingdings" w:hAnsi="Wingdings"/>
          <w:color w:val="1F497D"/>
        </w:rPr>
        <w:t></w:t>
      </w:r>
      <w:r>
        <w:rPr>
          <w:color w:val="1F497D"/>
        </w:rPr>
        <w:t xml:space="preserve"> &lt;pause-10&gt; </w:t>
      </w:r>
      <w:r>
        <w:rPr>
          <w:rFonts w:ascii="Wingdings" w:hAnsi="Wingdings"/>
          <w:color w:val="1F497D"/>
        </w:rPr>
        <w:t></w:t>
      </w:r>
      <w:r>
        <w:rPr>
          <w:color w:val="1F497D"/>
        </w:rPr>
        <w:t xml:space="preserve"> Cons((1,’b’), tail3 )</w:t>
      </w:r>
    </w:p>
    <w:p w14:paraId="3FB097A6" w14:textId="77777777" w:rsidR="004662EC" w:rsidRDefault="004662EC" w:rsidP="004662EC">
      <w:pPr>
        <w:ind w:firstLine="720"/>
        <w:rPr>
          <w:color w:val="1F497D"/>
        </w:rPr>
      </w:pPr>
      <w:r>
        <w:rPr>
          <w:color w:val="1F497D"/>
        </w:rPr>
        <w:t xml:space="preserve">tail3 </w:t>
      </w:r>
      <w:r>
        <w:rPr>
          <w:rFonts w:ascii="Wingdings" w:hAnsi="Wingdings"/>
          <w:color w:val="1F497D"/>
        </w:rPr>
        <w:t></w:t>
      </w:r>
      <w:r>
        <w:rPr>
          <w:color w:val="1F497D"/>
        </w:rPr>
        <w:t xml:space="preserve"> Nil</w:t>
      </w:r>
    </w:p>
    <w:p w14:paraId="74B6A374" w14:textId="77777777" w:rsidR="004662EC" w:rsidRDefault="004662EC" w:rsidP="004662EC">
      <w:pPr>
        <w:rPr>
          <w:color w:val="1F497D"/>
        </w:rPr>
      </w:pPr>
    </w:p>
    <w:p w14:paraId="1DA9856A" w14:textId="77777777" w:rsidR="004662EC" w:rsidRDefault="004662EC" w:rsidP="004662EC">
      <w:pPr>
        <w:ind w:firstLine="720"/>
        <w:rPr>
          <w:color w:val="1F497D"/>
        </w:rPr>
      </w:pPr>
      <w:r>
        <w:rPr>
          <w:color w:val="1F497D"/>
        </w:rPr>
        <w:t xml:space="preserve">tail1 </w:t>
      </w:r>
      <w:r>
        <w:rPr>
          <w:rFonts w:ascii="Wingdings" w:hAnsi="Wingdings"/>
          <w:color w:val="1F497D"/>
        </w:rPr>
        <w:t></w:t>
      </w:r>
      <w:r>
        <w:rPr>
          <w:color w:val="1F497D"/>
        </w:rPr>
        <w:t xml:space="preserve"> &lt;pause-100&gt; </w:t>
      </w:r>
      <w:r>
        <w:rPr>
          <w:rFonts w:ascii="Wingdings" w:hAnsi="Wingdings"/>
          <w:color w:val="1F497D"/>
        </w:rPr>
        <w:t></w:t>
      </w:r>
      <w:r>
        <w:rPr>
          <w:color w:val="1F497D"/>
        </w:rPr>
        <w:t xml:space="preserve"> Cons(2,tail4)</w:t>
      </w:r>
    </w:p>
    <w:p w14:paraId="0B6FF91F" w14:textId="77777777" w:rsidR="004662EC" w:rsidRDefault="004662EC" w:rsidP="004662EC">
      <w:pPr>
        <w:ind w:firstLine="720"/>
        <w:rPr>
          <w:color w:val="1F497D"/>
        </w:rPr>
      </w:pPr>
      <w:r>
        <w:rPr>
          <w:color w:val="1F497D"/>
        </w:rPr>
        <w:t xml:space="preserve">sub-list-for-2 </w:t>
      </w:r>
      <w:r>
        <w:rPr>
          <w:rFonts w:ascii="Wingdings" w:hAnsi="Wingdings"/>
          <w:color w:val="1F497D"/>
        </w:rPr>
        <w:t></w:t>
      </w:r>
      <w:r>
        <w:rPr>
          <w:color w:val="1F497D"/>
        </w:rPr>
        <w:t xml:space="preserve"> Cons((2,’a’), tail5)</w:t>
      </w:r>
    </w:p>
    <w:p w14:paraId="61B4C3EC" w14:textId="77777777" w:rsidR="004662EC" w:rsidRDefault="004662EC" w:rsidP="004662EC">
      <w:pPr>
        <w:ind w:firstLine="720"/>
        <w:rPr>
          <w:color w:val="1F497D"/>
        </w:rPr>
      </w:pPr>
      <w:r>
        <w:rPr>
          <w:color w:val="1F497D"/>
        </w:rPr>
        <w:t xml:space="preserve">tail5 </w:t>
      </w:r>
      <w:r>
        <w:rPr>
          <w:rFonts w:ascii="Wingdings" w:hAnsi="Wingdings"/>
          <w:color w:val="1F497D"/>
        </w:rPr>
        <w:t></w:t>
      </w:r>
      <w:r>
        <w:rPr>
          <w:color w:val="1F497D"/>
        </w:rPr>
        <w:t xml:space="preserve"> &lt;pause-10&gt; </w:t>
      </w:r>
      <w:r>
        <w:rPr>
          <w:rFonts w:ascii="Wingdings" w:hAnsi="Wingdings"/>
          <w:color w:val="1F497D"/>
        </w:rPr>
        <w:t></w:t>
      </w:r>
      <w:r>
        <w:rPr>
          <w:color w:val="1F497D"/>
        </w:rPr>
        <w:t xml:space="preserve"> Cons((2,’b’), tail6 )</w:t>
      </w:r>
    </w:p>
    <w:p w14:paraId="6ECD0E45" w14:textId="77777777" w:rsidR="004662EC" w:rsidRDefault="004662EC" w:rsidP="004662EC">
      <w:pPr>
        <w:ind w:firstLine="720"/>
        <w:rPr>
          <w:color w:val="1F497D"/>
        </w:rPr>
      </w:pPr>
      <w:r>
        <w:rPr>
          <w:color w:val="1F497D"/>
        </w:rPr>
        <w:t xml:space="preserve">tail6 </w:t>
      </w:r>
      <w:r>
        <w:rPr>
          <w:rFonts w:ascii="Wingdings" w:hAnsi="Wingdings"/>
          <w:color w:val="1F497D"/>
        </w:rPr>
        <w:t></w:t>
      </w:r>
      <w:r>
        <w:rPr>
          <w:color w:val="1F497D"/>
        </w:rPr>
        <w:t xml:space="preserve"> Nil</w:t>
      </w:r>
    </w:p>
    <w:p w14:paraId="4BA96F97" w14:textId="77777777" w:rsidR="004662EC" w:rsidRDefault="004662EC" w:rsidP="004662EC">
      <w:pPr>
        <w:rPr>
          <w:color w:val="1F497D"/>
        </w:rPr>
      </w:pPr>
    </w:p>
    <w:p w14:paraId="3E2ADDE1" w14:textId="77777777" w:rsidR="004662EC" w:rsidRDefault="004662EC" w:rsidP="004662EC">
      <w:pPr>
        <w:rPr>
          <w:color w:val="1F497D"/>
        </w:rPr>
      </w:pPr>
      <w:r>
        <w:rPr>
          <w:color w:val="1F497D"/>
        </w:rPr>
        <w:t>I also like the fact that the relationship to events and observables becomes very clear, e.g. if you look at these, then you see straight away that the asynchronous sequence is continually reconnecting to the event stream and/or observable.</w:t>
      </w:r>
    </w:p>
    <w:p w14:paraId="0D8EDB68" w14:textId="77777777" w:rsidR="004662EC" w:rsidRDefault="004662EC" w:rsidP="004662EC">
      <w:pPr>
        <w:rPr>
          <w:color w:val="1F497D"/>
        </w:rPr>
      </w:pPr>
    </w:p>
    <w:p w14:paraId="3C83D004"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module</w:t>
      </w:r>
      <w:r>
        <w:rPr>
          <w:rFonts w:ascii="Consolas" w:hAnsi="Consolas" w:cs="Consolas"/>
          <w:szCs w:val="20"/>
        </w:rPr>
        <w:t xml:space="preserve"> AsyncSeq = </w:t>
      </w:r>
    </w:p>
    <w:p w14:paraId="27CFFBE0" w14:textId="77777777" w:rsidR="004662EC" w:rsidRDefault="004662EC" w:rsidP="004662EC">
      <w:pPr>
        <w:autoSpaceDE w:val="0"/>
        <w:autoSpaceDN w:val="0"/>
        <w:rPr>
          <w:rFonts w:ascii="Consolas" w:hAnsi="Consolas" w:cs="Consolas"/>
          <w:color w:val="008000"/>
          <w:szCs w:val="20"/>
        </w:rPr>
      </w:pPr>
      <w:r>
        <w:rPr>
          <w:rFonts w:ascii="Consolas" w:hAnsi="Consolas" w:cs="Consolas"/>
          <w:szCs w:val="20"/>
        </w:rPr>
        <w:t xml:space="preserve">        </w:t>
      </w:r>
      <w:r>
        <w:rPr>
          <w:rFonts w:ascii="Consolas" w:hAnsi="Consolas" w:cs="Consolas"/>
          <w:color w:val="008000"/>
          <w:szCs w:val="20"/>
        </w:rPr>
        <w:t>// This may skip event observations if upstream processing takes too long</w:t>
      </w:r>
    </w:p>
    <w:p w14:paraId="70FE92B8"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let</w:t>
      </w:r>
      <w:r>
        <w:rPr>
          <w:rFonts w:ascii="Consolas" w:hAnsi="Consolas" w:cs="Consolas"/>
          <w:szCs w:val="20"/>
        </w:rPr>
        <w:t xml:space="preserve"> </w:t>
      </w:r>
      <w:r>
        <w:rPr>
          <w:rFonts w:ascii="Consolas" w:hAnsi="Consolas" w:cs="Consolas"/>
          <w:color w:val="0000FF"/>
          <w:szCs w:val="20"/>
        </w:rPr>
        <w:t>rec</w:t>
      </w:r>
      <w:r>
        <w:rPr>
          <w:rFonts w:ascii="Consolas" w:hAnsi="Consolas" w:cs="Consolas"/>
          <w:szCs w:val="20"/>
        </w:rPr>
        <w:t xml:space="preserve"> ofEvent (ev: IEvent&lt;'T&gt;) : AsyncSeq&lt;'T&gt; = </w:t>
      </w:r>
    </w:p>
    <w:p w14:paraId="714F8E95"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asyncSeq { </w:t>
      </w:r>
      <w:r>
        <w:rPr>
          <w:rFonts w:ascii="Consolas" w:hAnsi="Consolas" w:cs="Consolas"/>
          <w:color w:val="0000FF"/>
          <w:szCs w:val="20"/>
        </w:rPr>
        <w:t>let!</w:t>
      </w:r>
      <w:r>
        <w:rPr>
          <w:rFonts w:ascii="Consolas" w:hAnsi="Consolas" w:cs="Consolas"/>
          <w:szCs w:val="20"/>
        </w:rPr>
        <w:t xml:space="preserve"> v = Async.AwaitEvent ev </w:t>
      </w:r>
    </w:p>
    <w:p w14:paraId="141DE025"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yield</w:t>
      </w:r>
      <w:r>
        <w:rPr>
          <w:rFonts w:ascii="Consolas" w:hAnsi="Consolas" w:cs="Consolas"/>
          <w:szCs w:val="20"/>
        </w:rPr>
        <w:t xml:space="preserve"> v</w:t>
      </w:r>
    </w:p>
    <w:p w14:paraId="592CA236"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yield!</w:t>
      </w:r>
      <w:r>
        <w:rPr>
          <w:rFonts w:ascii="Consolas" w:hAnsi="Consolas" w:cs="Consolas"/>
          <w:szCs w:val="20"/>
        </w:rPr>
        <w:t xml:space="preserve"> ofEvent ev }</w:t>
      </w:r>
    </w:p>
    <w:p w14:paraId="2057E95B" w14:textId="77777777" w:rsidR="004662EC" w:rsidRDefault="004662EC" w:rsidP="004662EC">
      <w:pPr>
        <w:autoSpaceDE w:val="0"/>
        <w:autoSpaceDN w:val="0"/>
        <w:rPr>
          <w:rFonts w:ascii="Consolas" w:hAnsi="Consolas" w:cs="Consolas"/>
          <w:szCs w:val="20"/>
        </w:rPr>
      </w:pPr>
    </w:p>
    <w:p w14:paraId="67A00593" w14:textId="77777777" w:rsidR="004662EC" w:rsidRDefault="004662EC" w:rsidP="004662EC">
      <w:pPr>
        <w:autoSpaceDE w:val="0"/>
        <w:autoSpaceDN w:val="0"/>
        <w:rPr>
          <w:rFonts w:ascii="Consolas" w:hAnsi="Consolas" w:cs="Consolas"/>
          <w:color w:val="008000"/>
          <w:szCs w:val="20"/>
        </w:rPr>
      </w:pPr>
      <w:r>
        <w:rPr>
          <w:rFonts w:ascii="Consolas" w:hAnsi="Consolas" w:cs="Consolas"/>
          <w:szCs w:val="20"/>
        </w:rPr>
        <w:t xml:space="preserve">        </w:t>
      </w:r>
      <w:r>
        <w:rPr>
          <w:rFonts w:ascii="Consolas" w:hAnsi="Consolas" w:cs="Consolas"/>
          <w:color w:val="008000"/>
          <w:szCs w:val="20"/>
        </w:rPr>
        <w:t>// This continually reconnects, and may miss observations if upstream processing takes too long</w:t>
      </w:r>
    </w:p>
    <w:p w14:paraId="0102B71E"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let</w:t>
      </w:r>
      <w:r>
        <w:rPr>
          <w:rFonts w:ascii="Consolas" w:hAnsi="Consolas" w:cs="Consolas"/>
          <w:szCs w:val="20"/>
        </w:rPr>
        <w:t xml:space="preserve"> </w:t>
      </w:r>
      <w:r>
        <w:rPr>
          <w:rFonts w:ascii="Consolas" w:hAnsi="Consolas" w:cs="Consolas"/>
          <w:color w:val="0000FF"/>
          <w:szCs w:val="20"/>
        </w:rPr>
        <w:t>rec</w:t>
      </w:r>
      <w:r>
        <w:rPr>
          <w:rFonts w:ascii="Consolas" w:hAnsi="Consolas" w:cs="Consolas"/>
          <w:szCs w:val="20"/>
        </w:rPr>
        <w:t xml:space="preserve"> ofObservable (ev: System.IObservable&lt;'T&gt;) : AsyncSeq&lt;'T&gt; = </w:t>
      </w:r>
    </w:p>
    <w:p w14:paraId="60379DCA"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asyncSeq { </w:t>
      </w:r>
      <w:r>
        <w:rPr>
          <w:rFonts w:ascii="Consolas" w:hAnsi="Consolas" w:cs="Consolas"/>
          <w:color w:val="0000FF"/>
          <w:szCs w:val="20"/>
        </w:rPr>
        <w:t>let!</w:t>
      </w:r>
      <w:r>
        <w:rPr>
          <w:rFonts w:ascii="Consolas" w:hAnsi="Consolas" w:cs="Consolas"/>
          <w:szCs w:val="20"/>
        </w:rPr>
        <w:t xml:space="preserve"> obs = Async.AwaitObservable ev</w:t>
      </w:r>
    </w:p>
    <w:p w14:paraId="50AD2872"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yield</w:t>
      </w:r>
      <w:r>
        <w:rPr>
          <w:rFonts w:ascii="Consolas" w:hAnsi="Consolas" w:cs="Consolas"/>
          <w:szCs w:val="20"/>
        </w:rPr>
        <w:t xml:space="preserve"> obs</w:t>
      </w:r>
    </w:p>
    <w:p w14:paraId="1DF58F75" w14:textId="77777777" w:rsidR="004662EC" w:rsidRDefault="004662EC" w:rsidP="004662EC">
      <w:pPr>
        <w:autoSpaceDE w:val="0"/>
        <w:autoSpaceDN w:val="0"/>
        <w:rPr>
          <w:rFonts w:ascii="Consolas" w:hAnsi="Consolas" w:cs="Consolas"/>
          <w:szCs w:val="20"/>
        </w:rPr>
      </w:pPr>
      <w:r>
        <w:rPr>
          <w:rFonts w:ascii="Consolas" w:hAnsi="Consolas" w:cs="Consolas"/>
          <w:szCs w:val="20"/>
        </w:rPr>
        <w:t xml:space="preserve">                       </w:t>
      </w:r>
      <w:r>
        <w:rPr>
          <w:rFonts w:ascii="Consolas" w:hAnsi="Consolas" w:cs="Consolas"/>
          <w:color w:val="0000FF"/>
          <w:szCs w:val="20"/>
        </w:rPr>
        <w:t>yield!</w:t>
      </w:r>
      <w:r>
        <w:rPr>
          <w:rFonts w:ascii="Consolas" w:hAnsi="Consolas" w:cs="Consolas"/>
          <w:szCs w:val="20"/>
        </w:rPr>
        <w:t xml:space="preserve"> ofObservable ev }</w:t>
      </w:r>
    </w:p>
    <w:p w14:paraId="708D4083" w14:textId="77777777" w:rsidR="004662EC" w:rsidRDefault="004662EC" w:rsidP="004662EC">
      <w:pPr>
        <w:rPr>
          <w:rFonts w:ascii="Calibri" w:hAnsi="Calibri" w:cs="Calibri"/>
          <w:color w:val="1F497D"/>
          <w:sz w:val="22"/>
        </w:rPr>
      </w:pPr>
    </w:p>
    <w:p w14:paraId="75F0C697" w14:textId="77777777" w:rsidR="004662EC" w:rsidRDefault="004662EC" w:rsidP="004662EC">
      <w:pPr>
        <w:rPr>
          <w:rFonts w:asciiTheme="minorHAnsi" w:hAnsiTheme="minorHAnsi"/>
          <w:color w:val="1F497D"/>
        </w:rPr>
      </w:pPr>
      <w:r>
        <w:rPr>
          <w:color w:val="1F497D"/>
        </w:rPr>
        <w:t xml:space="preserve">And presumably a zip combinator would allow a “merge” story if we wanted it (oh, but “zip” would involve a parallel wait on one of two asyncs – tricky without introducing multi-threading – I hear Dmitry asking for interleaved asyncs on a single thread </w:t>
      </w:r>
      <w:r>
        <w:rPr>
          <w:rFonts w:ascii="Wingdings" w:hAnsi="Wingdings"/>
          <w:color w:val="1F497D"/>
        </w:rPr>
        <w:t></w:t>
      </w:r>
      <w:r>
        <w:rPr>
          <w:color w:val="1F497D"/>
        </w:rPr>
        <w:t>)</w:t>
      </w:r>
    </w:p>
    <w:p w14:paraId="30FF895D" w14:textId="77777777" w:rsidR="004662EC" w:rsidRDefault="004662EC" w:rsidP="004662EC">
      <w:pPr>
        <w:rPr>
          <w:color w:val="1F497D"/>
        </w:rPr>
      </w:pPr>
    </w:p>
    <w:p w14:paraId="56458E06" w14:textId="77777777" w:rsidR="004662EC" w:rsidRDefault="004662EC" w:rsidP="004662EC">
      <w:pPr>
        <w:rPr>
          <w:color w:val="1F497D"/>
        </w:rPr>
      </w:pPr>
      <w:r>
        <w:rPr>
          <w:color w:val="1F497D"/>
        </w:rPr>
        <w:t>Anyway, all very intriguing, and overall a much cleaner story.</w:t>
      </w:r>
    </w:p>
    <w:p w14:paraId="456662D5" w14:textId="77777777" w:rsidR="004662EC" w:rsidRDefault="004662EC" w:rsidP="004662EC">
      <w:pPr>
        <w:rPr>
          <w:color w:val="1F497D"/>
        </w:rPr>
      </w:pPr>
    </w:p>
    <w:p w14:paraId="03EA5961" w14:textId="77777777" w:rsidR="004662EC" w:rsidRDefault="004662EC" w:rsidP="004662EC">
      <w:pPr>
        <w:rPr>
          <w:color w:val="1F497D"/>
        </w:rPr>
      </w:pPr>
      <w:r>
        <w:rPr>
          <w:color w:val="1F497D"/>
        </w:rPr>
        <w:t>Don</w:t>
      </w:r>
    </w:p>
    <w:p w14:paraId="5073831A" w14:textId="77777777" w:rsidR="004662EC" w:rsidRDefault="004662EC" w:rsidP="004662EC">
      <w:pPr>
        <w:rPr>
          <w:color w:val="1F497D"/>
        </w:rPr>
      </w:pPr>
      <w:r>
        <w:rPr>
          <w:color w:val="1F497D"/>
        </w:rPr>
        <w:t> </w:t>
      </w:r>
    </w:p>
    <w:p w14:paraId="7A79645E" w14:textId="77777777" w:rsidR="004662EC" w:rsidRDefault="004662EC" w:rsidP="004662EC">
      <w:pPr>
        <w:rPr>
          <w:rFonts w:ascii="Tahoma" w:hAnsi="Tahoma" w:cs="Tahoma"/>
          <w:szCs w:val="20"/>
          <w:lang w:val="en-US"/>
        </w:rPr>
      </w:pPr>
      <w:r>
        <w:rPr>
          <w:rFonts w:ascii="Tahoma" w:hAnsi="Tahoma" w:cs="Tahoma"/>
          <w:b/>
          <w:bCs/>
          <w:szCs w:val="20"/>
        </w:rPr>
        <w:t>From:</w:t>
      </w:r>
      <w:r>
        <w:rPr>
          <w:rFonts w:ascii="Tahoma" w:hAnsi="Tahoma" w:cs="Tahoma"/>
          <w:szCs w:val="20"/>
        </w:rPr>
        <w:t xml:space="preserve"> Tomas Petricek [mailto:tomas@tomasp.net] </w:t>
      </w:r>
      <w:r>
        <w:rPr>
          <w:rFonts w:ascii="Tahoma" w:hAnsi="Tahoma" w:cs="Tahoma"/>
          <w:szCs w:val="20"/>
        </w:rPr>
        <w:br/>
      </w:r>
      <w:r>
        <w:rPr>
          <w:rFonts w:ascii="Tahoma" w:hAnsi="Tahoma" w:cs="Tahoma"/>
          <w:b/>
          <w:bCs/>
          <w:szCs w:val="20"/>
        </w:rPr>
        <w:t>Sent:</w:t>
      </w:r>
      <w:r>
        <w:rPr>
          <w:rFonts w:ascii="Tahoma" w:hAnsi="Tahoma" w:cs="Tahoma"/>
          <w:szCs w:val="20"/>
        </w:rPr>
        <w:t xml:space="preserve"> 17 February 2010 21:06</w:t>
      </w:r>
      <w:r>
        <w:rPr>
          <w:rFonts w:ascii="Tahoma" w:hAnsi="Tahoma" w:cs="Tahoma"/>
          <w:szCs w:val="20"/>
        </w:rPr>
        <w:br/>
      </w:r>
      <w:r>
        <w:rPr>
          <w:rFonts w:ascii="Tahoma" w:hAnsi="Tahoma" w:cs="Tahoma"/>
          <w:b/>
          <w:bCs/>
          <w:szCs w:val="20"/>
        </w:rPr>
        <w:t>To:</w:t>
      </w:r>
      <w:r>
        <w:rPr>
          <w:rFonts w:ascii="Tahoma" w:hAnsi="Tahoma" w:cs="Tahoma"/>
          <w:szCs w:val="20"/>
        </w:rPr>
        <w:t xml:space="preserve"> Dmitry Lomov; Don Syme; Brian McNamara; Matthew Podwysocki</w:t>
      </w:r>
      <w:r>
        <w:rPr>
          <w:rFonts w:ascii="Tahoma" w:hAnsi="Tahoma" w:cs="Tahoma"/>
          <w:szCs w:val="20"/>
        </w:rPr>
        <w:br/>
      </w:r>
      <w:r>
        <w:rPr>
          <w:rFonts w:ascii="Tahoma" w:hAnsi="Tahoma" w:cs="Tahoma"/>
          <w:b/>
          <w:bCs/>
          <w:szCs w:val="20"/>
        </w:rPr>
        <w:t>Subject:</w:t>
      </w:r>
      <w:r>
        <w:rPr>
          <w:rFonts w:ascii="Tahoma" w:hAnsi="Tahoma" w:cs="Tahoma"/>
          <w:szCs w:val="20"/>
        </w:rPr>
        <w:t xml:space="preserve"> RE: AsyncSeq (= Observable) puzzles</w:t>
      </w:r>
    </w:p>
    <w:p w14:paraId="1E0C67E1" w14:textId="77777777" w:rsidR="004662EC" w:rsidRDefault="004662EC" w:rsidP="004662EC">
      <w:pPr>
        <w:rPr>
          <w:rFonts w:ascii="Calibri" w:hAnsi="Calibri" w:cs="Calibri"/>
          <w:sz w:val="22"/>
        </w:rPr>
      </w:pPr>
    </w:p>
    <w:p w14:paraId="5CF9F4C9" w14:textId="77777777" w:rsidR="004662EC" w:rsidRDefault="004662EC" w:rsidP="004662EC">
      <w:pPr>
        <w:rPr>
          <w:rFonts w:asciiTheme="minorHAnsi" w:hAnsiTheme="minorHAnsi"/>
          <w:color w:val="1F497D"/>
          <w:lang w:val="en-US"/>
        </w:rPr>
      </w:pPr>
      <w:r>
        <w:rPr>
          <w:color w:val="1F497D"/>
        </w:rPr>
        <w:t xml:space="preserve">I was following the discussion and I can only agree that this is </w:t>
      </w:r>
      <w:r>
        <w:rPr>
          <w:i/>
          <w:iCs/>
          <w:color w:val="1F497D"/>
        </w:rPr>
        <w:t>really</w:t>
      </w:r>
      <w:r>
        <w:rPr>
          <w:color w:val="1F497D"/>
        </w:rPr>
        <w:t xml:space="preserve"> tricky. </w:t>
      </w:r>
    </w:p>
    <w:p w14:paraId="7C3098E2" w14:textId="77777777" w:rsidR="004662EC" w:rsidRDefault="004662EC" w:rsidP="004662EC">
      <w:pPr>
        <w:rPr>
          <w:color w:val="1F497D"/>
        </w:rPr>
      </w:pPr>
    </w:p>
    <w:p w14:paraId="6F661C72" w14:textId="77777777" w:rsidR="004662EC" w:rsidRDefault="004662EC" w:rsidP="004662EC">
      <w:pPr>
        <w:rPr>
          <w:b/>
          <w:bCs/>
          <w:color w:val="1F497D"/>
          <w:sz w:val="24"/>
          <w:szCs w:val="24"/>
        </w:rPr>
      </w:pPr>
      <w:r>
        <w:rPr>
          <w:b/>
          <w:bCs/>
          <w:color w:val="1F497D"/>
          <w:sz w:val="24"/>
          <w:szCs w:val="24"/>
        </w:rPr>
        <w:t>Representing AsyncSeq in F#</w:t>
      </w:r>
    </w:p>
    <w:p w14:paraId="3B5E357B" w14:textId="77777777" w:rsidR="004662EC" w:rsidRDefault="004662EC" w:rsidP="004662EC">
      <w:pPr>
        <w:rPr>
          <w:color w:val="1F497D"/>
          <w:sz w:val="22"/>
        </w:rPr>
      </w:pPr>
      <w:r>
        <w:rPr>
          <w:color w:val="1F497D"/>
        </w:rPr>
        <w:lastRenderedPageBreak/>
        <w:t>Maybe the problem is that a natural representation of asynchronous sequence in F# is not IObservable, but something like this:</w:t>
      </w:r>
    </w:p>
    <w:p w14:paraId="28367119" w14:textId="77777777" w:rsidR="004662EC" w:rsidRDefault="004662EC" w:rsidP="004662EC">
      <w:pPr>
        <w:spacing w:before="120"/>
        <w:ind w:left="454"/>
        <w:rPr>
          <w:rFonts w:ascii="Consolas" w:hAnsi="Consolas" w:cs="Consolas"/>
          <w:color w:val="1F497D"/>
          <w:sz w:val="18"/>
          <w:szCs w:val="18"/>
        </w:rPr>
      </w:pPr>
      <w:r>
        <w:rPr>
          <w:rFonts w:ascii="Consolas" w:hAnsi="Consolas" w:cs="Consolas"/>
          <w:color w:val="1F497D"/>
          <w:sz w:val="18"/>
          <w:szCs w:val="18"/>
        </w:rPr>
        <w:t>type AsyncSeq&lt;'T&gt; = Nil | Cons of Async&lt;'T * AsyncSeq&lt;'T&gt;</w:t>
      </w:r>
    </w:p>
    <w:p w14:paraId="4B9D9583" w14:textId="77777777" w:rsidR="004662EC" w:rsidRDefault="004662EC" w:rsidP="004662EC">
      <w:pPr>
        <w:rPr>
          <w:rFonts w:ascii="Calibri" w:hAnsi="Calibri" w:cs="Calibri"/>
          <w:color w:val="1F497D"/>
          <w:sz w:val="22"/>
        </w:rPr>
      </w:pPr>
      <w:r>
        <w:rPr>
          <w:color w:val="1F497D"/>
        </w:rPr>
        <w:t xml:space="preserve">...the difference would be that this representation is delayed, so when you “bind” on the value of Cons, it evaluates (asynchronously) only one step of the sequence. I believe that this type would naturally work with “async” in the same way F# list works in the context of normal code (you can use it for recursive programming with pattern matching </w:t>
      </w:r>
      <w:r>
        <w:rPr>
          <w:color w:val="1F497D"/>
          <w:sz w:val="16"/>
          <w:szCs w:val="16"/>
        </w:rPr>
        <w:t>(using “match!” of course!)</w:t>
      </w:r>
      <w:r>
        <w:rPr>
          <w:color w:val="1F497D"/>
        </w:rPr>
        <w:t xml:space="preserve"> and the “for” loop would evaluate the asynchronous sequence lazily, so it could behave as the version that doesn’t miss any values, but without any caching. </w:t>
      </w:r>
    </w:p>
    <w:p w14:paraId="777D9CBA" w14:textId="77777777" w:rsidR="004662EC" w:rsidRDefault="004662EC" w:rsidP="004662EC">
      <w:pPr>
        <w:rPr>
          <w:rFonts w:asciiTheme="minorHAnsi" w:hAnsiTheme="minorHAnsi"/>
          <w:color w:val="1F497D"/>
        </w:rPr>
      </w:pPr>
    </w:p>
    <w:p w14:paraId="28F2791E" w14:textId="77777777" w:rsidR="004662EC" w:rsidRDefault="004662EC" w:rsidP="004662EC">
      <w:pPr>
        <w:rPr>
          <w:color w:val="1F497D"/>
        </w:rPr>
      </w:pPr>
      <w:r>
        <w:rPr>
          <w:color w:val="1F497D"/>
        </w:rPr>
        <w:t xml:space="preserve">I haven’t really tried this, so I may be completely wrong. Anyway, if I’m correct, then we could use this data type for asynchronous sequences in F# and then define various conversion functions to get from this to IObservable and back (when getting from IObservable it could use caching or it could miss values). Anyway, this is probably purely theoretical, because adding even more types for asynchronous/reactive/parallel programming would be too confusing. </w:t>
      </w:r>
    </w:p>
    <w:p w14:paraId="791D3CF3" w14:textId="77777777" w:rsidR="004662EC" w:rsidRDefault="004662EC" w:rsidP="004662EC">
      <w:pPr>
        <w:rPr>
          <w:color w:val="1F497D"/>
        </w:rPr>
      </w:pPr>
    </w:p>
    <w:p w14:paraId="71B83A4C" w14:textId="77777777" w:rsidR="004662EC" w:rsidRDefault="004662EC" w:rsidP="004662EC">
      <w:pPr>
        <w:rPr>
          <w:b/>
          <w:bCs/>
          <w:color w:val="1F497D"/>
          <w:sz w:val="24"/>
          <w:szCs w:val="24"/>
        </w:rPr>
      </w:pPr>
      <w:r>
        <w:rPr>
          <w:b/>
          <w:bCs/>
          <w:color w:val="1F497D"/>
          <w:sz w:val="24"/>
          <w:szCs w:val="24"/>
        </w:rPr>
        <w:t>AsyncSeq for IObservable</w:t>
      </w:r>
    </w:p>
    <w:p w14:paraId="43A177E9" w14:textId="77777777" w:rsidR="004662EC" w:rsidRDefault="004662EC" w:rsidP="004662EC">
      <w:pPr>
        <w:rPr>
          <w:color w:val="1F497D"/>
          <w:sz w:val="22"/>
        </w:rPr>
      </w:pPr>
      <w:r>
        <w:rPr>
          <w:color w:val="1F497D"/>
        </w:rPr>
        <w:t>Back to possible designs of “asyncSeq” computation builder for IObservable:</w:t>
      </w:r>
    </w:p>
    <w:p w14:paraId="2481FAB1" w14:textId="77777777" w:rsidR="004662EC" w:rsidRDefault="004662EC" w:rsidP="004662EC">
      <w:pPr>
        <w:pStyle w:val="ListParagraph"/>
        <w:numPr>
          <w:ilvl w:val="0"/>
          <w:numId w:val="50"/>
        </w:numPr>
        <w:spacing w:after="0" w:line="240" w:lineRule="auto"/>
        <w:contextualSpacing/>
        <w:rPr>
          <w:color w:val="1F497D"/>
        </w:rPr>
      </w:pPr>
      <w:r>
        <w:rPr>
          <w:color w:val="1F497D"/>
        </w:rPr>
        <w:t>I think that it should be resumption (one-shot continuation) and there should be only one program counter</w:t>
      </w:r>
      <w:r>
        <w:rPr>
          <w:color w:val="1F497D"/>
        </w:rPr>
        <w:br/>
        <w:t>(F# asynchronous workflows work this way and I think this an important aspect that makes them intuitive and easy to use)</w:t>
      </w:r>
    </w:p>
    <w:p w14:paraId="297B11FF" w14:textId="77777777" w:rsidR="004662EC" w:rsidRDefault="004662EC" w:rsidP="004662EC">
      <w:pPr>
        <w:pStyle w:val="ListParagraph"/>
        <w:numPr>
          <w:ilvl w:val="0"/>
          <w:numId w:val="50"/>
        </w:numPr>
        <w:spacing w:after="0" w:line="240" w:lineRule="auto"/>
        <w:contextualSpacing/>
        <w:rPr>
          <w:color w:val="1F497D"/>
        </w:rPr>
      </w:pPr>
      <w:r>
        <w:rPr>
          <w:color w:val="1F497D"/>
        </w:rPr>
        <w:t>I was going to suggest that we add something like AsyncEnumerator (which allows explicit access to elements and implements caching), but it seems that you already have that (AsyncObserver), which is great! The similarity between GetEnumerator and AsyncObserver is probably a great way to explain the programming model.</w:t>
      </w:r>
    </w:p>
    <w:p w14:paraId="716E383A" w14:textId="77777777" w:rsidR="004662EC" w:rsidRDefault="004662EC" w:rsidP="004662EC">
      <w:pPr>
        <w:pStyle w:val="ListParagraph"/>
        <w:numPr>
          <w:ilvl w:val="0"/>
          <w:numId w:val="50"/>
        </w:numPr>
        <w:spacing w:after="0" w:line="240" w:lineRule="auto"/>
        <w:contextualSpacing/>
        <w:rPr>
          <w:color w:val="1F497D"/>
        </w:rPr>
      </w:pPr>
      <w:r>
        <w:rPr>
          <w:color w:val="1F497D"/>
        </w:rPr>
        <w:t xml:space="preserve">For resumption, the only question is whether “for” should automatically cache the values or not. I think losing values when using AwaitEvent is a good thing, but I’m not really sure about “for”. </w:t>
      </w:r>
    </w:p>
    <w:p w14:paraId="2C700C0C" w14:textId="77777777" w:rsidR="004662EC" w:rsidRDefault="004662EC" w:rsidP="004662EC">
      <w:pPr>
        <w:rPr>
          <w:color w:val="1F497D"/>
        </w:rPr>
      </w:pPr>
    </w:p>
    <w:p w14:paraId="618AEF51" w14:textId="77777777" w:rsidR="004662EC" w:rsidRDefault="004662EC" w:rsidP="004662EC">
      <w:pPr>
        <w:rPr>
          <w:color w:val="1F497D"/>
        </w:rPr>
      </w:pPr>
      <w:r>
        <w:rPr>
          <w:color w:val="1F497D"/>
        </w:rPr>
        <w:t>Are there any other code samples that we would expect to be equivalent? For example this one:</w:t>
      </w:r>
    </w:p>
    <w:p w14:paraId="2A0BD0CA" w14:textId="77777777" w:rsidR="004662EC" w:rsidRDefault="004662EC" w:rsidP="004662EC">
      <w:pPr>
        <w:rPr>
          <w:color w:val="1F497D"/>
        </w:rPr>
      </w:pPr>
    </w:p>
    <w:tbl>
      <w:tblPr>
        <w:tblW w:w="0" w:type="auto"/>
        <w:tblCellMar>
          <w:left w:w="0" w:type="dxa"/>
          <w:right w:w="0" w:type="dxa"/>
        </w:tblCellMar>
        <w:tblLook w:val="04A0" w:firstRow="1" w:lastRow="0" w:firstColumn="1" w:lastColumn="0" w:noHBand="0" w:noVBand="1"/>
      </w:tblPr>
      <w:tblGrid>
        <w:gridCol w:w="2730"/>
        <w:gridCol w:w="6296"/>
      </w:tblGrid>
      <w:tr w:rsidR="004662EC" w14:paraId="2F948924" w14:textId="77777777" w:rsidTr="004662EC">
        <w:tc>
          <w:tcPr>
            <w:tcW w:w="2835" w:type="dxa"/>
            <w:tcMar>
              <w:top w:w="0" w:type="dxa"/>
              <w:left w:w="108" w:type="dxa"/>
              <w:bottom w:w="0" w:type="dxa"/>
              <w:right w:w="108" w:type="dxa"/>
            </w:tcMar>
            <w:hideMark/>
          </w:tcPr>
          <w:p w14:paraId="2255B179" w14:textId="77777777" w:rsidR="004662EC" w:rsidRDefault="004662EC">
            <w:pPr>
              <w:spacing w:before="120"/>
              <w:ind w:left="454"/>
              <w:rPr>
                <w:rFonts w:ascii="Consolas" w:hAnsi="Consolas" w:cs="Consolas"/>
                <w:color w:val="1F497D"/>
                <w:sz w:val="18"/>
                <w:szCs w:val="18"/>
              </w:rPr>
            </w:pPr>
            <w:r>
              <w:rPr>
                <w:rFonts w:ascii="Consolas" w:hAnsi="Consolas" w:cs="Consolas"/>
                <w:color w:val="1F497D"/>
                <w:sz w:val="18"/>
                <w:szCs w:val="18"/>
              </w:rPr>
              <w:t xml:space="preserve">asyncSeq { </w:t>
            </w:r>
          </w:p>
          <w:p w14:paraId="4C862B80" w14:textId="77777777" w:rsidR="004662EC" w:rsidRDefault="004662EC">
            <w:pPr>
              <w:spacing w:before="120"/>
              <w:ind w:left="454"/>
              <w:rPr>
                <w:rFonts w:ascii="Consolas" w:hAnsi="Consolas" w:cs="Consolas"/>
                <w:color w:val="1F497D"/>
                <w:sz w:val="18"/>
                <w:szCs w:val="18"/>
              </w:rPr>
            </w:pPr>
            <w:r>
              <w:rPr>
                <w:rFonts w:ascii="Consolas" w:hAnsi="Consolas" w:cs="Consolas"/>
                <w:color w:val="1F497D"/>
                <w:sz w:val="18"/>
                <w:szCs w:val="18"/>
              </w:rPr>
              <w:t xml:space="preserve">  </w:t>
            </w:r>
            <w:r>
              <w:rPr>
                <w:rFonts w:ascii="Consolas" w:hAnsi="Consolas" w:cs="Consolas"/>
                <w:b/>
                <w:bCs/>
                <w:color w:val="1F497D"/>
                <w:sz w:val="18"/>
                <w:szCs w:val="18"/>
              </w:rPr>
              <w:t>for</w:t>
            </w:r>
            <w:r>
              <w:rPr>
                <w:rFonts w:ascii="Consolas" w:hAnsi="Consolas" w:cs="Consolas"/>
                <w:color w:val="1F497D"/>
                <w:sz w:val="18"/>
                <w:szCs w:val="18"/>
              </w:rPr>
              <w:t xml:space="preserve"> </w:t>
            </w:r>
            <w:r>
              <w:rPr>
                <w:rFonts w:ascii="Consolas" w:hAnsi="Consolas" w:cs="Consolas"/>
                <w:i/>
                <w:iCs/>
                <w:color w:val="1F497D"/>
                <w:sz w:val="18"/>
                <w:szCs w:val="18"/>
              </w:rPr>
              <w:t>v</w:t>
            </w:r>
            <w:r>
              <w:rPr>
                <w:rFonts w:ascii="Consolas" w:hAnsi="Consolas" w:cs="Consolas"/>
                <w:color w:val="1F497D"/>
                <w:sz w:val="18"/>
                <w:szCs w:val="18"/>
              </w:rPr>
              <w:t xml:space="preserve"> </w:t>
            </w:r>
            <w:r>
              <w:rPr>
                <w:rFonts w:ascii="Consolas" w:hAnsi="Consolas" w:cs="Consolas"/>
                <w:b/>
                <w:bCs/>
                <w:color w:val="1F497D"/>
                <w:sz w:val="18"/>
                <w:szCs w:val="18"/>
              </w:rPr>
              <w:t>in</w:t>
            </w:r>
            <w:r>
              <w:rPr>
                <w:rFonts w:ascii="Consolas" w:hAnsi="Consolas" w:cs="Consolas"/>
                <w:color w:val="1F497D"/>
                <w:sz w:val="18"/>
                <w:szCs w:val="18"/>
              </w:rPr>
              <w:t xml:space="preserve"> </w:t>
            </w:r>
            <w:r>
              <w:rPr>
                <w:rFonts w:ascii="Consolas" w:hAnsi="Consolas" w:cs="Consolas"/>
                <w:i/>
                <w:iCs/>
                <w:color w:val="1F497D"/>
                <w:sz w:val="18"/>
                <w:szCs w:val="18"/>
              </w:rPr>
              <w:t>aseq</w:t>
            </w:r>
            <w:r>
              <w:rPr>
                <w:rFonts w:ascii="Consolas" w:hAnsi="Consolas" w:cs="Consolas"/>
                <w:color w:val="1F497D"/>
                <w:sz w:val="18"/>
                <w:szCs w:val="18"/>
              </w:rPr>
              <w:t xml:space="preserve"> </w:t>
            </w:r>
            <w:r>
              <w:rPr>
                <w:rFonts w:ascii="Consolas" w:hAnsi="Consolas" w:cs="Consolas"/>
                <w:b/>
                <w:bCs/>
                <w:color w:val="1F497D"/>
                <w:sz w:val="18"/>
                <w:szCs w:val="18"/>
              </w:rPr>
              <w:t>do</w:t>
            </w:r>
          </w:p>
          <w:p w14:paraId="523F9E59" w14:textId="77777777" w:rsidR="004662EC" w:rsidRDefault="004662EC">
            <w:pPr>
              <w:spacing w:before="120"/>
              <w:ind w:left="454"/>
              <w:rPr>
                <w:rFonts w:ascii="Consolas" w:hAnsi="Consolas" w:cs="Consolas"/>
                <w:color w:val="1F497D"/>
                <w:sz w:val="18"/>
                <w:szCs w:val="18"/>
              </w:rPr>
            </w:pPr>
            <w:r>
              <w:rPr>
                <w:rFonts w:ascii="Consolas" w:hAnsi="Consolas" w:cs="Consolas"/>
                <w:color w:val="1F497D"/>
                <w:sz w:val="18"/>
                <w:szCs w:val="18"/>
              </w:rPr>
              <w:t xml:space="preserve">    </w:t>
            </w:r>
            <w:r>
              <w:rPr>
                <w:rFonts w:ascii="Consolas" w:hAnsi="Consolas" w:cs="Consolas"/>
                <w:i/>
                <w:iCs/>
                <w:color w:val="1F497D"/>
                <w:sz w:val="18"/>
                <w:szCs w:val="18"/>
              </w:rPr>
              <w:t>&lt;body&gt;</w:t>
            </w:r>
            <w:r>
              <w:rPr>
                <w:rFonts w:ascii="Consolas" w:hAnsi="Consolas" w:cs="Consolas"/>
                <w:color w:val="1F497D"/>
                <w:sz w:val="18"/>
                <w:szCs w:val="18"/>
              </w:rPr>
              <w:t xml:space="preserve"> }</w:t>
            </w:r>
          </w:p>
        </w:tc>
        <w:tc>
          <w:tcPr>
            <w:tcW w:w="6665" w:type="dxa"/>
            <w:tcMar>
              <w:top w:w="0" w:type="dxa"/>
              <w:left w:w="108" w:type="dxa"/>
              <w:bottom w:w="0" w:type="dxa"/>
              <w:right w:w="108" w:type="dxa"/>
            </w:tcMar>
            <w:hideMark/>
          </w:tcPr>
          <w:p w14:paraId="6DAA95CB" w14:textId="77777777" w:rsidR="004662EC" w:rsidRDefault="004662EC">
            <w:pPr>
              <w:spacing w:before="120"/>
              <w:ind w:left="454"/>
              <w:rPr>
                <w:rFonts w:ascii="Consolas" w:hAnsi="Consolas" w:cs="Consolas"/>
                <w:color w:val="1F497D"/>
                <w:sz w:val="18"/>
                <w:szCs w:val="18"/>
              </w:rPr>
            </w:pPr>
            <w:r>
              <w:rPr>
                <w:rFonts w:ascii="Consolas" w:hAnsi="Consolas" w:cs="Consolas"/>
                <w:b/>
                <w:bCs/>
                <w:color w:val="1F497D"/>
                <w:sz w:val="18"/>
                <w:szCs w:val="18"/>
              </w:rPr>
              <w:t>let</w:t>
            </w:r>
            <w:r>
              <w:rPr>
                <w:rFonts w:ascii="Consolas" w:hAnsi="Consolas" w:cs="Consolas"/>
                <w:color w:val="1F497D"/>
                <w:sz w:val="18"/>
                <w:szCs w:val="18"/>
              </w:rPr>
              <w:t xml:space="preserve"> ao = AsyncObserver(</w:t>
            </w:r>
            <w:r>
              <w:rPr>
                <w:rFonts w:ascii="Consolas" w:hAnsi="Consolas" w:cs="Consolas"/>
                <w:i/>
                <w:iCs/>
                <w:color w:val="1F497D"/>
                <w:sz w:val="18"/>
                <w:szCs w:val="18"/>
              </w:rPr>
              <w:t>aseq</w:t>
            </w:r>
            <w:r>
              <w:rPr>
                <w:rFonts w:ascii="Consolas" w:hAnsi="Consolas" w:cs="Consolas"/>
                <w:color w:val="1F497D"/>
                <w:sz w:val="18"/>
                <w:szCs w:val="18"/>
              </w:rPr>
              <w:t>)</w:t>
            </w:r>
          </w:p>
          <w:p w14:paraId="4441884E" w14:textId="77777777" w:rsidR="004662EC" w:rsidRDefault="004662EC">
            <w:pPr>
              <w:spacing w:before="120"/>
              <w:ind w:left="454"/>
              <w:rPr>
                <w:rFonts w:ascii="Consolas" w:hAnsi="Consolas" w:cs="Consolas"/>
                <w:color w:val="1F497D"/>
                <w:sz w:val="18"/>
                <w:szCs w:val="18"/>
              </w:rPr>
            </w:pPr>
            <w:r>
              <w:rPr>
                <w:rFonts w:ascii="Consolas" w:hAnsi="Consolas" w:cs="Consolas"/>
                <w:b/>
                <w:bCs/>
                <w:color w:val="1F497D"/>
                <w:sz w:val="18"/>
                <w:szCs w:val="18"/>
              </w:rPr>
              <w:t>let rec</w:t>
            </w:r>
            <w:r>
              <w:rPr>
                <w:rFonts w:ascii="Consolas" w:hAnsi="Consolas" w:cs="Consolas"/>
                <w:color w:val="1F497D"/>
                <w:sz w:val="18"/>
                <w:szCs w:val="18"/>
              </w:rPr>
              <w:t xml:space="preserve"> loop() = asyncSeq { </w:t>
            </w:r>
          </w:p>
          <w:p w14:paraId="2116E00B" w14:textId="77777777" w:rsidR="004662EC" w:rsidRDefault="004662EC">
            <w:pPr>
              <w:spacing w:before="120"/>
              <w:ind w:left="454"/>
              <w:rPr>
                <w:rFonts w:ascii="Consolas" w:hAnsi="Consolas" w:cs="Consolas"/>
                <w:b/>
                <w:bCs/>
                <w:color w:val="1F497D"/>
                <w:sz w:val="18"/>
                <w:szCs w:val="18"/>
              </w:rPr>
            </w:pPr>
            <w:r>
              <w:rPr>
                <w:rFonts w:ascii="Consolas" w:hAnsi="Consolas" w:cs="Consolas"/>
                <w:b/>
                <w:bCs/>
                <w:color w:val="1F497D"/>
                <w:sz w:val="18"/>
                <w:szCs w:val="18"/>
              </w:rPr>
              <w:t xml:space="preserve">  let! </w:t>
            </w:r>
            <w:r>
              <w:rPr>
                <w:rFonts w:ascii="Consolas" w:hAnsi="Consolas" w:cs="Consolas"/>
                <w:color w:val="1F497D"/>
                <w:sz w:val="18"/>
                <w:szCs w:val="18"/>
              </w:rPr>
              <w:t>next =</w:t>
            </w:r>
            <w:r>
              <w:rPr>
                <w:rFonts w:ascii="Consolas" w:hAnsi="Consolas" w:cs="Consolas"/>
                <w:b/>
                <w:bCs/>
                <w:color w:val="1F497D"/>
                <w:sz w:val="18"/>
                <w:szCs w:val="18"/>
              </w:rPr>
              <w:t xml:space="preserve"> </w:t>
            </w:r>
            <w:r>
              <w:rPr>
                <w:rFonts w:ascii="Consolas" w:hAnsi="Consolas" w:cs="Consolas"/>
                <w:color w:val="1F497D"/>
                <w:sz w:val="18"/>
                <w:szCs w:val="18"/>
              </w:rPr>
              <w:t>ao.Next</w:t>
            </w:r>
          </w:p>
          <w:p w14:paraId="059DD952" w14:textId="77777777" w:rsidR="004662EC" w:rsidRDefault="004662EC">
            <w:pPr>
              <w:spacing w:before="120"/>
              <w:ind w:left="454"/>
              <w:rPr>
                <w:rFonts w:ascii="Consolas" w:hAnsi="Consolas" w:cs="Consolas"/>
                <w:b/>
                <w:bCs/>
                <w:color w:val="1F497D"/>
                <w:sz w:val="18"/>
                <w:szCs w:val="18"/>
              </w:rPr>
            </w:pPr>
            <w:r>
              <w:rPr>
                <w:rFonts w:ascii="Consolas" w:hAnsi="Consolas" w:cs="Consolas"/>
                <w:b/>
                <w:bCs/>
                <w:color w:val="1F497D"/>
                <w:sz w:val="18"/>
                <w:szCs w:val="18"/>
              </w:rPr>
              <w:t xml:space="preserve">  match </w:t>
            </w:r>
            <w:r>
              <w:rPr>
                <w:rFonts w:ascii="Consolas" w:hAnsi="Consolas" w:cs="Consolas"/>
                <w:color w:val="1F497D"/>
                <w:sz w:val="18"/>
                <w:szCs w:val="18"/>
              </w:rPr>
              <w:t>next</w:t>
            </w:r>
            <w:r>
              <w:rPr>
                <w:rFonts w:ascii="Consolas" w:hAnsi="Consolas" w:cs="Consolas"/>
                <w:b/>
                <w:bCs/>
                <w:color w:val="1F497D"/>
                <w:sz w:val="18"/>
                <w:szCs w:val="18"/>
              </w:rPr>
              <w:t xml:space="preserve"> with  </w:t>
            </w:r>
          </w:p>
          <w:p w14:paraId="13A6D1AB" w14:textId="77777777" w:rsidR="004662EC" w:rsidRDefault="004662EC">
            <w:pPr>
              <w:spacing w:before="120"/>
              <w:ind w:left="454"/>
              <w:rPr>
                <w:rFonts w:ascii="Consolas" w:hAnsi="Consolas" w:cs="Consolas"/>
                <w:i/>
                <w:iCs/>
                <w:color w:val="1F497D"/>
                <w:sz w:val="18"/>
                <w:szCs w:val="18"/>
              </w:rPr>
            </w:pPr>
            <w:r>
              <w:rPr>
                <w:rFonts w:ascii="Consolas" w:hAnsi="Consolas" w:cs="Consolas"/>
                <w:color w:val="1F497D"/>
                <w:sz w:val="18"/>
                <w:szCs w:val="18"/>
              </w:rPr>
              <w:t xml:space="preserve">  | Some(v) -&gt; </w:t>
            </w:r>
            <w:r>
              <w:rPr>
                <w:rFonts w:ascii="Consolas" w:hAnsi="Consolas" w:cs="Consolas"/>
                <w:i/>
                <w:iCs/>
                <w:color w:val="1F497D"/>
                <w:sz w:val="18"/>
                <w:szCs w:val="18"/>
              </w:rPr>
              <w:t>&lt;body&gt;</w:t>
            </w:r>
            <w:r>
              <w:rPr>
                <w:rFonts w:ascii="Consolas" w:hAnsi="Consolas" w:cs="Consolas"/>
                <w:color w:val="1F497D"/>
                <w:sz w:val="18"/>
                <w:szCs w:val="18"/>
              </w:rPr>
              <w:t>; return! loop()</w:t>
            </w:r>
          </w:p>
          <w:p w14:paraId="01C64D6A" w14:textId="77777777" w:rsidR="004662EC" w:rsidRDefault="004662EC">
            <w:pPr>
              <w:spacing w:before="120"/>
              <w:ind w:left="454"/>
              <w:rPr>
                <w:rFonts w:ascii="Consolas" w:hAnsi="Consolas" w:cs="Consolas"/>
                <w:color w:val="1F497D"/>
                <w:sz w:val="18"/>
                <w:szCs w:val="18"/>
              </w:rPr>
            </w:pPr>
            <w:r>
              <w:rPr>
                <w:rFonts w:ascii="Consolas" w:hAnsi="Consolas" w:cs="Consolas"/>
                <w:i/>
                <w:iCs/>
                <w:color w:val="1F497D"/>
                <w:sz w:val="18"/>
                <w:szCs w:val="18"/>
              </w:rPr>
              <w:t>  </w:t>
            </w:r>
            <w:r>
              <w:rPr>
                <w:rFonts w:ascii="Consolas" w:hAnsi="Consolas" w:cs="Consolas"/>
                <w:color w:val="1F497D"/>
                <w:sz w:val="18"/>
                <w:szCs w:val="18"/>
              </w:rPr>
              <w:t>| None -&gt; ()</w:t>
            </w:r>
          </w:p>
        </w:tc>
      </w:tr>
    </w:tbl>
    <w:p w14:paraId="705DF54E" w14:textId="77777777" w:rsidR="004662EC" w:rsidRDefault="004662EC" w:rsidP="004662EC">
      <w:pPr>
        <w:rPr>
          <w:rFonts w:ascii="Calibri" w:hAnsi="Calibri" w:cs="Calibri"/>
          <w:color w:val="1F497D"/>
          <w:sz w:val="22"/>
          <w:lang w:val="en-US"/>
        </w:rPr>
      </w:pPr>
    </w:p>
    <w:p w14:paraId="5F98B043" w14:textId="77777777" w:rsidR="004662EC" w:rsidRDefault="004662EC" w:rsidP="004662EC">
      <w:pPr>
        <w:rPr>
          <w:rFonts w:asciiTheme="minorHAnsi" w:hAnsiTheme="minorHAnsi"/>
          <w:color w:val="1F497D"/>
        </w:rPr>
      </w:pPr>
      <w:r>
        <w:rPr>
          <w:color w:val="1F497D"/>
        </w:rPr>
        <w:t xml:space="preserve">This would suggest that “for” should be using caching. So, I my vote would probably be to use caching. Another practical question is whether the user can easily choose between the two. For example, can he write </w:t>
      </w:r>
      <w:r>
        <w:rPr>
          <w:rFonts w:ascii="Consolas" w:hAnsi="Consolas" w:cs="Consolas"/>
          <w:b/>
          <w:bCs/>
          <w:color w:val="1F497D"/>
          <w:szCs w:val="20"/>
        </w:rPr>
        <w:t>for</w:t>
      </w:r>
      <w:r>
        <w:rPr>
          <w:rFonts w:ascii="Consolas" w:hAnsi="Consolas" w:cs="Consolas"/>
          <w:color w:val="1F497D"/>
          <w:szCs w:val="20"/>
        </w:rPr>
        <w:t xml:space="preserve"> v </w:t>
      </w:r>
      <w:r>
        <w:rPr>
          <w:rFonts w:ascii="Consolas" w:hAnsi="Consolas" w:cs="Consolas"/>
          <w:b/>
          <w:bCs/>
          <w:color w:val="1F497D"/>
          <w:szCs w:val="20"/>
        </w:rPr>
        <w:t>in</w:t>
      </w:r>
      <w:r>
        <w:rPr>
          <w:rFonts w:ascii="Consolas" w:hAnsi="Consolas" w:cs="Consolas"/>
          <w:color w:val="1F497D"/>
          <w:szCs w:val="20"/>
        </w:rPr>
        <w:t xml:space="preserve"> aseq |&gt; AsyncSeq.forgetful </w:t>
      </w:r>
      <w:r>
        <w:rPr>
          <w:rFonts w:ascii="Consolas" w:hAnsi="Consolas" w:cs="Consolas"/>
          <w:b/>
          <w:bCs/>
          <w:color w:val="1F497D"/>
          <w:szCs w:val="20"/>
        </w:rPr>
        <w:t>do</w:t>
      </w:r>
      <w:r>
        <w:rPr>
          <w:rFonts w:ascii="Consolas" w:hAnsi="Consolas" w:cs="Consolas"/>
          <w:color w:val="1F497D"/>
          <w:szCs w:val="20"/>
        </w:rPr>
        <w:t xml:space="preserve"> </w:t>
      </w:r>
      <w:r>
        <w:rPr>
          <w:color w:val="1F497D"/>
        </w:rPr>
        <w:t xml:space="preserve">if we use the cached option (this seems to be </w:t>
      </w:r>
      <w:r>
        <w:rPr>
          <w:color w:val="1F497D"/>
        </w:rPr>
        <w:lastRenderedPageBreak/>
        <w:t xml:space="preserve">tricky)? If we choose the non-caching version, can the user write </w:t>
      </w:r>
      <w:r>
        <w:rPr>
          <w:rFonts w:ascii="Consolas" w:hAnsi="Consolas" w:cs="Consolas"/>
          <w:b/>
          <w:bCs/>
          <w:color w:val="1F497D"/>
          <w:szCs w:val="20"/>
        </w:rPr>
        <w:t>for</w:t>
      </w:r>
      <w:r>
        <w:rPr>
          <w:rFonts w:ascii="Consolas" w:hAnsi="Consolas" w:cs="Consolas"/>
          <w:color w:val="1F497D"/>
          <w:szCs w:val="20"/>
        </w:rPr>
        <w:t xml:space="preserve"> v </w:t>
      </w:r>
      <w:r>
        <w:rPr>
          <w:rFonts w:ascii="Consolas" w:hAnsi="Consolas" w:cs="Consolas"/>
          <w:b/>
          <w:bCs/>
          <w:color w:val="1F497D"/>
          <w:szCs w:val="20"/>
        </w:rPr>
        <w:t xml:space="preserve">in </w:t>
      </w:r>
      <w:r>
        <w:rPr>
          <w:rFonts w:ascii="Consolas" w:hAnsi="Consolas" w:cs="Consolas"/>
          <w:color w:val="1F497D"/>
          <w:szCs w:val="20"/>
        </w:rPr>
        <w:t>aseq |&gt; AsyncSeq.forgetful</w:t>
      </w:r>
      <w:r>
        <w:rPr>
          <w:color w:val="1F497D"/>
          <w:szCs w:val="20"/>
        </w:rPr>
        <w:t xml:space="preserve"> </w:t>
      </w:r>
      <w:r>
        <w:rPr>
          <w:b/>
          <w:bCs/>
          <w:color w:val="1F497D"/>
          <w:szCs w:val="20"/>
        </w:rPr>
        <w:t>do</w:t>
      </w:r>
      <w:r>
        <w:rPr>
          <w:color w:val="1F497D"/>
        </w:rPr>
        <w:t xml:space="preserve"> (this looks more plausible). Anyway, this may be another thing to consider.</w:t>
      </w:r>
    </w:p>
    <w:p w14:paraId="7FAEEF26" w14:textId="77777777" w:rsidR="004662EC" w:rsidRDefault="004662EC" w:rsidP="004662EC">
      <w:pPr>
        <w:rPr>
          <w:color w:val="1F497D"/>
        </w:rPr>
      </w:pPr>
    </w:p>
    <w:p w14:paraId="75198BD3" w14:textId="77777777" w:rsidR="004662EC" w:rsidRDefault="004662EC" w:rsidP="004662EC">
      <w:pPr>
        <w:rPr>
          <w:b/>
          <w:bCs/>
          <w:color w:val="1F497D"/>
          <w:sz w:val="24"/>
          <w:szCs w:val="24"/>
        </w:rPr>
      </w:pPr>
      <w:r>
        <w:rPr>
          <w:b/>
          <w:bCs/>
          <w:color w:val="1F497D"/>
          <w:sz w:val="24"/>
          <w:szCs w:val="24"/>
        </w:rPr>
        <w:t>Off-topic: Asynchronous waiting in while</w:t>
      </w:r>
    </w:p>
    <w:p w14:paraId="701603C7" w14:textId="77777777" w:rsidR="004662EC" w:rsidRDefault="004662EC" w:rsidP="004662EC">
      <w:pPr>
        <w:rPr>
          <w:color w:val="1F497D"/>
          <w:sz w:val="22"/>
        </w:rPr>
      </w:pPr>
      <w:r>
        <w:rPr>
          <w:color w:val="1F497D"/>
        </w:rPr>
        <w:t>And here is one more off-topic note – in the equality above, the recursive version on the right hand side was surprisingly difficult to write! I was expecting something like (with “while!” which does asynchronous waiting when evaluating the condition – technically speaking it takes “unit -&gt; Async&lt;bool&gt;” instead of “unit -&gt; bool”):</w:t>
      </w:r>
    </w:p>
    <w:p w14:paraId="179BD950" w14:textId="77777777" w:rsidR="004662EC" w:rsidRDefault="004662EC" w:rsidP="004662EC">
      <w:pPr>
        <w:rPr>
          <w:color w:val="1F497D"/>
        </w:rPr>
      </w:pPr>
    </w:p>
    <w:p w14:paraId="50EC9AD1" w14:textId="77777777" w:rsidR="004662EC" w:rsidRDefault="004662EC" w:rsidP="004662EC">
      <w:pPr>
        <w:spacing w:before="120"/>
        <w:ind w:left="454"/>
        <w:rPr>
          <w:rFonts w:ascii="Consolas" w:hAnsi="Consolas" w:cs="Consolas"/>
          <w:color w:val="1F497D"/>
          <w:sz w:val="18"/>
          <w:szCs w:val="18"/>
        </w:rPr>
      </w:pPr>
      <w:r>
        <w:rPr>
          <w:rFonts w:ascii="Consolas" w:hAnsi="Consolas" w:cs="Consolas"/>
          <w:b/>
          <w:bCs/>
          <w:color w:val="1F497D"/>
          <w:sz w:val="18"/>
          <w:szCs w:val="18"/>
        </w:rPr>
        <w:t>let</w:t>
      </w:r>
      <w:r>
        <w:rPr>
          <w:rFonts w:ascii="Consolas" w:hAnsi="Consolas" w:cs="Consolas"/>
          <w:color w:val="1F497D"/>
          <w:sz w:val="18"/>
          <w:szCs w:val="18"/>
        </w:rPr>
        <w:t xml:space="preserve"> ao = </w:t>
      </w:r>
      <w:r>
        <w:rPr>
          <w:rFonts w:ascii="Consolas" w:hAnsi="Consolas" w:cs="Consolas"/>
          <w:i/>
          <w:iCs/>
          <w:color w:val="1F497D"/>
          <w:sz w:val="18"/>
          <w:szCs w:val="18"/>
        </w:rPr>
        <w:t>aseq</w:t>
      </w:r>
      <w:r>
        <w:rPr>
          <w:rFonts w:ascii="Consolas" w:hAnsi="Consolas" w:cs="Consolas"/>
          <w:color w:val="1F497D"/>
          <w:sz w:val="18"/>
          <w:szCs w:val="18"/>
        </w:rPr>
        <w:t>.GetAsyncEnumerator()</w:t>
      </w:r>
    </w:p>
    <w:p w14:paraId="1FFC2C14" w14:textId="77777777" w:rsidR="004662EC" w:rsidRDefault="004662EC" w:rsidP="004662EC">
      <w:pPr>
        <w:spacing w:before="120"/>
        <w:ind w:left="454"/>
        <w:rPr>
          <w:rFonts w:ascii="Consolas" w:hAnsi="Consolas" w:cs="Consolas"/>
          <w:color w:val="1F497D"/>
          <w:sz w:val="18"/>
          <w:szCs w:val="18"/>
        </w:rPr>
      </w:pPr>
      <w:r>
        <w:rPr>
          <w:rFonts w:ascii="Consolas" w:hAnsi="Consolas" w:cs="Consolas"/>
          <w:b/>
          <w:bCs/>
          <w:color w:val="1F497D"/>
          <w:sz w:val="18"/>
          <w:szCs w:val="18"/>
        </w:rPr>
        <w:t xml:space="preserve">while! </w:t>
      </w:r>
      <w:r>
        <w:rPr>
          <w:rFonts w:ascii="Consolas" w:hAnsi="Consolas" w:cs="Consolas"/>
          <w:color w:val="1F497D"/>
          <w:sz w:val="18"/>
          <w:szCs w:val="18"/>
        </w:rPr>
        <w:t>ao.MoveNext() do</w:t>
      </w:r>
    </w:p>
    <w:p w14:paraId="2833C12D" w14:textId="77777777" w:rsidR="004662EC" w:rsidRDefault="004662EC" w:rsidP="004662EC">
      <w:pPr>
        <w:spacing w:before="120"/>
        <w:ind w:left="454"/>
        <w:rPr>
          <w:rFonts w:ascii="Consolas" w:hAnsi="Consolas" w:cs="Consolas"/>
          <w:b/>
          <w:bCs/>
          <w:color w:val="1F497D"/>
          <w:sz w:val="18"/>
          <w:szCs w:val="18"/>
        </w:rPr>
      </w:pPr>
      <w:r>
        <w:rPr>
          <w:rFonts w:ascii="Consolas" w:hAnsi="Consolas" w:cs="Consolas"/>
          <w:b/>
          <w:bCs/>
          <w:color w:val="1F497D"/>
          <w:sz w:val="18"/>
          <w:szCs w:val="18"/>
        </w:rPr>
        <w:t xml:space="preserve">  let </w:t>
      </w:r>
      <w:r>
        <w:rPr>
          <w:rFonts w:ascii="Consolas" w:hAnsi="Consolas" w:cs="Consolas"/>
          <w:color w:val="1F497D"/>
          <w:sz w:val="18"/>
          <w:szCs w:val="18"/>
        </w:rPr>
        <w:t>v =</w:t>
      </w:r>
      <w:r>
        <w:rPr>
          <w:rFonts w:ascii="Consolas" w:hAnsi="Consolas" w:cs="Consolas"/>
          <w:b/>
          <w:bCs/>
          <w:color w:val="1F497D"/>
          <w:sz w:val="18"/>
          <w:szCs w:val="18"/>
        </w:rPr>
        <w:t xml:space="preserve"> </w:t>
      </w:r>
      <w:r>
        <w:rPr>
          <w:rFonts w:ascii="Consolas" w:hAnsi="Consolas" w:cs="Consolas"/>
          <w:color w:val="1F497D"/>
          <w:sz w:val="18"/>
          <w:szCs w:val="18"/>
        </w:rPr>
        <w:t>ao.Current</w:t>
      </w:r>
    </w:p>
    <w:p w14:paraId="6486A0E1" w14:textId="77777777" w:rsidR="004662EC" w:rsidRDefault="004662EC" w:rsidP="004662EC">
      <w:pPr>
        <w:spacing w:before="120"/>
        <w:ind w:left="454"/>
        <w:rPr>
          <w:rFonts w:ascii="Calibri" w:hAnsi="Calibri" w:cs="Calibri"/>
          <w:color w:val="1F497D"/>
          <w:sz w:val="22"/>
        </w:rPr>
      </w:pPr>
      <w:r>
        <w:rPr>
          <w:rFonts w:ascii="Consolas" w:hAnsi="Consolas" w:cs="Consolas"/>
          <w:b/>
          <w:bCs/>
          <w:color w:val="1F497D"/>
          <w:sz w:val="18"/>
          <w:szCs w:val="18"/>
        </w:rPr>
        <w:t xml:space="preserve">  </w:t>
      </w:r>
      <w:r>
        <w:rPr>
          <w:rFonts w:ascii="Consolas" w:hAnsi="Consolas" w:cs="Consolas"/>
          <w:i/>
          <w:iCs/>
          <w:color w:val="1F497D"/>
          <w:sz w:val="18"/>
          <w:szCs w:val="18"/>
        </w:rPr>
        <w:t>&lt;body&gt;</w:t>
      </w:r>
    </w:p>
    <w:p w14:paraId="1BD6C729" w14:textId="77777777" w:rsidR="004662EC" w:rsidRDefault="004662EC" w:rsidP="004662EC">
      <w:pPr>
        <w:rPr>
          <w:rFonts w:asciiTheme="minorHAnsi" w:hAnsiTheme="minorHAnsi"/>
          <w:color w:val="1F497D"/>
        </w:rPr>
      </w:pPr>
    </w:p>
    <w:p w14:paraId="19A32732" w14:textId="77777777" w:rsidR="004662EC" w:rsidRDefault="004662EC" w:rsidP="004662EC">
      <w:pPr>
        <w:rPr>
          <w:color w:val="1F497D"/>
        </w:rPr>
      </w:pPr>
    </w:p>
    <w:p w14:paraId="23235E97" w14:textId="77777777" w:rsidR="004662EC" w:rsidRDefault="004662EC" w:rsidP="004662EC">
      <w:pPr>
        <w:rPr>
          <w:color w:val="1F497D"/>
        </w:rPr>
      </w:pPr>
      <w:r>
        <w:rPr>
          <w:color w:val="1F497D"/>
        </w:rPr>
        <w:t xml:space="preserve">Thanks for including me in this discussion! </w:t>
      </w:r>
    </w:p>
    <w:p w14:paraId="1EF08DE4" w14:textId="77777777" w:rsidR="004662EC" w:rsidRDefault="004662EC" w:rsidP="004662EC">
      <w:pPr>
        <w:rPr>
          <w:color w:val="1F497D"/>
        </w:rPr>
      </w:pPr>
      <w:r>
        <w:rPr>
          <w:color w:val="1F497D"/>
        </w:rPr>
        <w:t>Tomas</w:t>
      </w:r>
    </w:p>
    <w:p w14:paraId="0D801ECD" w14:textId="77777777" w:rsidR="004662EC" w:rsidRDefault="004662EC" w:rsidP="004662EC">
      <w:pPr>
        <w:rPr>
          <w:color w:val="1F497D"/>
        </w:rPr>
      </w:pPr>
    </w:p>
    <w:p w14:paraId="072A5014" w14:textId="77777777" w:rsidR="004662EC" w:rsidRDefault="004662EC" w:rsidP="004662EC">
      <w:pPr>
        <w:pStyle w:val="Heading2"/>
      </w:pPr>
      <w:bookmarkStart w:id="1485" w:name="_Toc388370487"/>
      <w:r>
        <w:t>Making MailboxProcessor MarshalByRef</w:t>
      </w:r>
      <w:bookmarkEnd w:id="1485"/>
    </w:p>
    <w:p w14:paraId="7D4ECC2E" w14:textId="77777777" w:rsidR="004662EC" w:rsidRDefault="004662EC" w:rsidP="004662EC">
      <w:pPr>
        <w:pStyle w:val="Heading2"/>
      </w:pPr>
      <w:bookmarkStart w:id="1486" w:name="_Toc388370488"/>
      <w:r>
        <w:t>Enabling async hops across domains</w:t>
      </w:r>
      <w:bookmarkEnd w:id="1486"/>
    </w:p>
    <w:p w14:paraId="52FBF466" w14:textId="77777777" w:rsidR="004662EC" w:rsidRDefault="004662EC" w:rsidP="004662EC"/>
    <w:p w14:paraId="5FF34313" w14:textId="77777777" w:rsidR="008910A1" w:rsidRPr="008910A1" w:rsidRDefault="008910A1" w:rsidP="008910A1">
      <w:pPr>
        <w:rPr>
          <w:lang w:eastAsia="en-GB"/>
        </w:rPr>
      </w:pPr>
    </w:p>
    <w:sectPr w:rsidR="008910A1" w:rsidRPr="008910A1" w:rsidSect="008D16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Don Syme" w:date="2010-03-16T08:24:00Z" w:initials="DS">
    <w:p w14:paraId="54448560" w14:textId="77777777" w:rsidR="008D31A9" w:rsidRDefault="008D31A9" w:rsidP="00806A52">
      <w:pPr>
        <w:pStyle w:val="CommentText"/>
      </w:pPr>
      <w:r>
        <w:rPr>
          <w:rStyle w:val="CommentReference"/>
        </w:rPr>
        <w:annotationRef/>
      </w:r>
      <w:r>
        <w:t>Consider lifting this restriction for V1 or SP by allowing attributes on union type fields?</w:t>
      </w:r>
    </w:p>
  </w:comment>
  <w:comment w:id="76" w:author="Don Syme" w:date="2010-03-16T08:24:00Z" w:initials="DS">
    <w:p w14:paraId="63BD8D1D" w14:textId="77777777" w:rsidR="008D31A9" w:rsidRDefault="008D31A9" w:rsidP="00806A52">
      <w:pPr>
        <w:pStyle w:val="CommentText"/>
      </w:pPr>
      <w:r>
        <w:rPr>
          <w:rStyle w:val="CommentReference"/>
        </w:rPr>
        <w:annotationRef/>
      </w:r>
      <w:r>
        <w:t>The Fx team have raised a query about our serialization format here. We’re still not sure we can do anything about it.</w:t>
      </w:r>
    </w:p>
  </w:comment>
  <w:comment w:id="77" w:author="Don Syme" w:date="2010-03-16T08:24:00Z" w:initials="DS">
    <w:p w14:paraId="79DB782F" w14:textId="77777777" w:rsidR="008D31A9" w:rsidRDefault="008D31A9" w:rsidP="00806A52">
      <w:pPr>
        <w:pStyle w:val="CommentText"/>
      </w:pPr>
      <w:r>
        <w:rPr>
          <w:rStyle w:val="CommentReference"/>
        </w:rPr>
        <w:annotationRef/>
      </w:r>
      <w:r>
        <w:t>Likewise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448560" w15:done="0"/>
  <w15:commentEx w15:paraId="63BD8D1D" w15:done="0"/>
  <w15:commentEx w15:paraId="79DB78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41EB7" w14:textId="77777777" w:rsidR="00C40B20" w:rsidRDefault="00C40B20" w:rsidP="00A01817">
      <w:pPr>
        <w:spacing w:after="0" w:line="240" w:lineRule="auto"/>
      </w:pPr>
      <w:r>
        <w:separator/>
      </w:r>
    </w:p>
  </w:endnote>
  <w:endnote w:type="continuationSeparator" w:id="0">
    <w:p w14:paraId="6CC67AD6" w14:textId="77777777" w:rsidR="00C40B20" w:rsidRDefault="00C40B20" w:rsidP="00A0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83922" w14:textId="77777777" w:rsidR="00C40B20" w:rsidRDefault="00C40B20" w:rsidP="00A01817">
      <w:pPr>
        <w:spacing w:after="0" w:line="240" w:lineRule="auto"/>
      </w:pPr>
      <w:r>
        <w:separator/>
      </w:r>
    </w:p>
  </w:footnote>
  <w:footnote w:type="continuationSeparator" w:id="0">
    <w:p w14:paraId="7065F2A5" w14:textId="77777777" w:rsidR="00C40B20" w:rsidRDefault="00C40B20" w:rsidP="00A01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E1C2B92"/>
    <w:lvl w:ilvl="0">
      <w:start w:val="1"/>
      <w:numFmt w:val="decimal"/>
      <w:pStyle w:val="ListNumber"/>
      <w:lvlText w:val="%1."/>
      <w:lvlJc w:val="left"/>
      <w:pPr>
        <w:tabs>
          <w:tab w:val="num" w:pos="360"/>
        </w:tabs>
        <w:ind w:left="360" w:hanging="360"/>
      </w:pPr>
    </w:lvl>
  </w:abstractNum>
  <w:abstractNum w:abstractNumId="1">
    <w:nsid w:val="01D734BC"/>
    <w:multiLevelType w:val="hybridMultilevel"/>
    <w:tmpl w:val="AFACF7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121525"/>
    <w:multiLevelType w:val="hybridMultilevel"/>
    <w:tmpl w:val="A6661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6742D"/>
    <w:multiLevelType w:val="hybridMultilevel"/>
    <w:tmpl w:val="31028A4C"/>
    <w:lvl w:ilvl="0" w:tplc="4232E8A8">
      <w:numFmt w:val="bullet"/>
      <w:lvlText w:val="-"/>
      <w:lvlJc w:val="left"/>
      <w:pPr>
        <w:ind w:left="720" w:hanging="360"/>
      </w:pPr>
      <w:rPr>
        <w:rFonts w:ascii="Calibri" w:eastAsiaTheme="minorHAnsi" w:hAnsi="Calibri" w:cstheme="minorBid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0AF20FA9"/>
    <w:multiLevelType w:val="hybridMultilevel"/>
    <w:tmpl w:val="DEB0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F0EB8"/>
    <w:multiLevelType w:val="hybridMultilevel"/>
    <w:tmpl w:val="4760B95E"/>
    <w:lvl w:ilvl="0" w:tplc="E934313C">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9578D6"/>
    <w:multiLevelType w:val="hybridMultilevel"/>
    <w:tmpl w:val="DE86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266285"/>
    <w:multiLevelType w:val="hybridMultilevel"/>
    <w:tmpl w:val="3D7C2E1A"/>
    <w:lvl w:ilvl="0" w:tplc="982C7796">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14094584"/>
    <w:multiLevelType w:val="hybridMultilevel"/>
    <w:tmpl w:val="00003E76"/>
    <w:lvl w:ilvl="0" w:tplc="2FF076B2">
      <w:start w:val="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nsid w:val="1BF124C8"/>
    <w:multiLevelType w:val="hybridMultilevel"/>
    <w:tmpl w:val="EDF8F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9B1917"/>
    <w:multiLevelType w:val="hybridMultilevel"/>
    <w:tmpl w:val="1CDC8672"/>
    <w:lvl w:ilvl="0" w:tplc="80C8F88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nsid w:val="228211F6"/>
    <w:multiLevelType w:val="hybridMultilevel"/>
    <w:tmpl w:val="1DE663E0"/>
    <w:lvl w:ilvl="0" w:tplc="BA721B64">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31921DB"/>
    <w:multiLevelType w:val="hybridMultilevel"/>
    <w:tmpl w:val="96EC61A4"/>
    <w:lvl w:ilvl="0" w:tplc="8E003348">
      <w:start w:val="1"/>
      <w:numFmt w:val="bullet"/>
      <w:pStyle w:val="ListParagraph"/>
      <w:lvlText w:val=""/>
      <w:lvlJc w:val="left"/>
      <w:pPr>
        <w:ind w:left="1437" w:hanging="360"/>
      </w:pPr>
      <w:rPr>
        <w:rFonts w:ascii="Wingdings" w:hAnsi="Wingdings" w:hint="default"/>
        <w:color w:val="4F81BD" w:themeColor="accent1"/>
        <w:sz w:val="1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5847976"/>
    <w:multiLevelType w:val="hybridMultilevel"/>
    <w:tmpl w:val="A8263746"/>
    <w:lvl w:ilvl="0" w:tplc="725EE5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084DA6"/>
    <w:multiLevelType w:val="hybridMultilevel"/>
    <w:tmpl w:val="EA322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E73423"/>
    <w:multiLevelType w:val="hybridMultilevel"/>
    <w:tmpl w:val="0EAE6F5A"/>
    <w:lvl w:ilvl="0" w:tplc="0ADC0974">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AAB27B3"/>
    <w:multiLevelType w:val="hybridMultilevel"/>
    <w:tmpl w:val="E7D45306"/>
    <w:lvl w:ilvl="0" w:tplc="DFA450E6">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nsid w:val="2D181C4F"/>
    <w:multiLevelType w:val="hybridMultilevel"/>
    <w:tmpl w:val="52C0E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214D24"/>
    <w:multiLevelType w:val="hybridMultilevel"/>
    <w:tmpl w:val="31E69BFA"/>
    <w:lvl w:ilvl="0" w:tplc="B574AA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B11D8F"/>
    <w:multiLevelType w:val="hybridMultilevel"/>
    <w:tmpl w:val="3FAAC3E8"/>
    <w:lvl w:ilvl="0" w:tplc="C352D1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3630107A"/>
    <w:multiLevelType w:val="hybridMultilevel"/>
    <w:tmpl w:val="AAE46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90646F"/>
    <w:multiLevelType w:val="hybridMultilevel"/>
    <w:tmpl w:val="C32639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8C23707"/>
    <w:multiLevelType w:val="hybridMultilevel"/>
    <w:tmpl w:val="9884A3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9070D44"/>
    <w:multiLevelType w:val="hybridMultilevel"/>
    <w:tmpl w:val="1DF8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A2F6DE3"/>
    <w:multiLevelType w:val="hybridMultilevel"/>
    <w:tmpl w:val="E3C21EA6"/>
    <w:lvl w:ilvl="0" w:tplc="55CCFE62">
      <w:start w:val="20"/>
      <w:numFmt w:val="bullet"/>
      <w:lvlText w:val=""/>
      <w:lvlJc w:val="left"/>
      <w:pPr>
        <w:ind w:left="720" w:hanging="360"/>
      </w:pPr>
      <w:rPr>
        <w:rFonts w:ascii="Symbol" w:eastAsia="Calibri"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5">
    <w:nsid w:val="3F364D86"/>
    <w:multiLevelType w:val="multilevel"/>
    <w:tmpl w:val="3978219E"/>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G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0094B8B"/>
    <w:multiLevelType w:val="multilevel"/>
    <w:tmpl w:val="BEF2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9E1FC7"/>
    <w:multiLevelType w:val="hybridMultilevel"/>
    <w:tmpl w:val="8C5C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A80822"/>
    <w:multiLevelType w:val="hybridMultilevel"/>
    <w:tmpl w:val="78E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6295A41"/>
    <w:multiLevelType w:val="hybridMultilevel"/>
    <w:tmpl w:val="B7EAFB70"/>
    <w:lvl w:ilvl="0" w:tplc="10222CB0">
      <w:start w:val="1"/>
      <w:numFmt w:val="bullet"/>
      <w:lvlText w:val="-"/>
      <w:lvlJc w:val="left"/>
      <w:pPr>
        <w:ind w:left="720" w:hanging="360"/>
      </w:pPr>
      <w:rPr>
        <w:rFonts w:ascii="Calisto MT" w:eastAsiaTheme="minorHAnsi" w:hAnsi="Calisto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8A47281"/>
    <w:multiLevelType w:val="hybridMultilevel"/>
    <w:tmpl w:val="1D907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C7909B2"/>
    <w:multiLevelType w:val="hybridMultilevel"/>
    <w:tmpl w:val="1982E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CF47BCE"/>
    <w:multiLevelType w:val="hybridMultilevel"/>
    <w:tmpl w:val="745C78D2"/>
    <w:lvl w:ilvl="0" w:tplc="934A24AE">
      <w:start w:val="1"/>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3">
    <w:nsid w:val="565136F7"/>
    <w:multiLevelType w:val="hybridMultilevel"/>
    <w:tmpl w:val="5E44BFF4"/>
    <w:lvl w:ilvl="0" w:tplc="E2FEDCF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0380AD5"/>
    <w:multiLevelType w:val="hybridMultilevel"/>
    <w:tmpl w:val="A1DA9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3B0100C"/>
    <w:multiLevelType w:val="hybridMultilevel"/>
    <w:tmpl w:val="367C928E"/>
    <w:lvl w:ilvl="0" w:tplc="25B87376">
      <w:start w:val="5"/>
      <w:numFmt w:val="bullet"/>
      <w:pStyle w:val="Style1"/>
      <w:lvlText w:val="-"/>
      <w:lvlJc w:val="left"/>
      <w:pPr>
        <w:ind w:left="390" w:hanging="360"/>
      </w:pPr>
      <w:rPr>
        <w:rFonts w:ascii="Calibri" w:eastAsiaTheme="minorHAnsi" w:hAnsi="Calibri" w:cstheme="minorBidi" w:hint="default"/>
      </w:rPr>
    </w:lvl>
    <w:lvl w:ilvl="1" w:tplc="08090019">
      <w:start w:val="1"/>
      <w:numFmt w:val="bullet"/>
      <w:lvlText w:val="o"/>
      <w:lvlJc w:val="left"/>
      <w:pPr>
        <w:ind w:left="1110" w:hanging="360"/>
      </w:pPr>
      <w:rPr>
        <w:rFonts w:ascii="Courier New" w:hAnsi="Courier New" w:cs="Courier New" w:hint="default"/>
      </w:rPr>
    </w:lvl>
    <w:lvl w:ilvl="2" w:tplc="0809001B" w:tentative="1">
      <w:start w:val="1"/>
      <w:numFmt w:val="bullet"/>
      <w:lvlText w:val=""/>
      <w:lvlJc w:val="left"/>
      <w:pPr>
        <w:ind w:left="1830" w:hanging="360"/>
      </w:pPr>
      <w:rPr>
        <w:rFonts w:ascii="Wingdings" w:hAnsi="Wingdings" w:hint="default"/>
      </w:rPr>
    </w:lvl>
    <w:lvl w:ilvl="3" w:tplc="0809000F" w:tentative="1">
      <w:start w:val="1"/>
      <w:numFmt w:val="bullet"/>
      <w:lvlText w:val=""/>
      <w:lvlJc w:val="left"/>
      <w:pPr>
        <w:ind w:left="2550" w:hanging="360"/>
      </w:pPr>
      <w:rPr>
        <w:rFonts w:ascii="Symbol" w:hAnsi="Symbol" w:hint="default"/>
      </w:rPr>
    </w:lvl>
    <w:lvl w:ilvl="4" w:tplc="08090019" w:tentative="1">
      <w:start w:val="1"/>
      <w:numFmt w:val="bullet"/>
      <w:lvlText w:val="o"/>
      <w:lvlJc w:val="left"/>
      <w:pPr>
        <w:ind w:left="3270" w:hanging="360"/>
      </w:pPr>
      <w:rPr>
        <w:rFonts w:ascii="Courier New" w:hAnsi="Courier New" w:cs="Courier New" w:hint="default"/>
      </w:rPr>
    </w:lvl>
    <w:lvl w:ilvl="5" w:tplc="0809001B" w:tentative="1">
      <w:start w:val="1"/>
      <w:numFmt w:val="bullet"/>
      <w:lvlText w:val=""/>
      <w:lvlJc w:val="left"/>
      <w:pPr>
        <w:ind w:left="3990" w:hanging="360"/>
      </w:pPr>
      <w:rPr>
        <w:rFonts w:ascii="Wingdings" w:hAnsi="Wingdings" w:hint="default"/>
      </w:rPr>
    </w:lvl>
    <w:lvl w:ilvl="6" w:tplc="0809000F" w:tentative="1">
      <w:start w:val="1"/>
      <w:numFmt w:val="bullet"/>
      <w:lvlText w:val=""/>
      <w:lvlJc w:val="left"/>
      <w:pPr>
        <w:ind w:left="4710" w:hanging="360"/>
      </w:pPr>
      <w:rPr>
        <w:rFonts w:ascii="Symbol" w:hAnsi="Symbol" w:hint="default"/>
      </w:rPr>
    </w:lvl>
    <w:lvl w:ilvl="7" w:tplc="08090019" w:tentative="1">
      <w:start w:val="1"/>
      <w:numFmt w:val="bullet"/>
      <w:lvlText w:val="o"/>
      <w:lvlJc w:val="left"/>
      <w:pPr>
        <w:ind w:left="5430" w:hanging="360"/>
      </w:pPr>
      <w:rPr>
        <w:rFonts w:ascii="Courier New" w:hAnsi="Courier New" w:cs="Courier New" w:hint="default"/>
      </w:rPr>
    </w:lvl>
    <w:lvl w:ilvl="8" w:tplc="0809001B" w:tentative="1">
      <w:start w:val="1"/>
      <w:numFmt w:val="bullet"/>
      <w:lvlText w:val=""/>
      <w:lvlJc w:val="left"/>
      <w:pPr>
        <w:ind w:left="6150" w:hanging="360"/>
      </w:pPr>
      <w:rPr>
        <w:rFonts w:ascii="Wingdings" w:hAnsi="Wingdings" w:hint="default"/>
      </w:rPr>
    </w:lvl>
  </w:abstractNum>
  <w:abstractNum w:abstractNumId="36">
    <w:nsid w:val="63CF3E53"/>
    <w:multiLevelType w:val="hybridMultilevel"/>
    <w:tmpl w:val="1EF86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4B571A"/>
    <w:multiLevelType w:val="hybridMultilevel"/>
    <w:tmpl w:val="AA282B96"/>
    <w:lvl w:ilvl="0" w:tplc="454A885C">
      <w:start w:val="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8">
    <w:nsid w:val="66EA7AE6"/>
    <w:multiLevelType w:val="hybridMultilevel"/>
    <w:tmpl w:val="245E99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86A6D0E"/>
    <w:multiLevelType w:val="hybridMultilevel"/>
    <w:tmpl w:val="ED58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F54071"/>
    <w:multiLevelType w:val="hybridMultilevel"/>
    <w:tmpl w:val="18B2DE1E"/>
    <w:lvl w:ilvl="0" w:tplc="61DCD1B2">
      <w:start w:val="16"/>
      <w:numFmt w:val="bullet"/>
      <w:lvlText w:val="-"/>
      <w:lvlJc w:val="left"/>
      <w:pPr>
        <w:ind w:left="720" w:hanging="360"/>
      </w:pPr>
      <w:rPr>
        <w:rFonts w:ascii="Calibri" w:eastAsiaTheme="minorHAnsi" w:hAnsi="Calibri" w:cs="Calibri" w:hint="default"/>
      </w:rPr>
    </w:lvl>
    <w:lvl w:ilvl="1" w:tplc="61DCD1B2">
      <w:start w:val="16"/>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
    <w:nsid w:val="6A2270F6"/>
    <w:multiLevelType w:val="hybridMultilevel"/>
    <w:tmpl w:val="56103584"/>
    <w:lvl w:ilvl="0" w:tplc="373C4DD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A620147"/>
    <w:multiLevelType w:val="hybridMultilevel"/>
    <w:tmpl w:val="6242D464"/>
    <w:lvl w:ilvl="0" w:tplc="D046C64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740A40"/>
    <w:multiLevelType w:val="hybridMultilevel"/>
    <w:tmpl w:val="B388D4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B87735"/>
    <w:multiLevelType w:val="hybridMultilevel"/>
    <w:tmpl w:val="BE766AE0"/>
    <w:lvl w:ilvl="0" w:tplc="0809000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0938A2"/>
    <w:multiLevelType w:val="hybridMultilevel"/>
    <w:tmpl w:val="B1ACC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77634EB"/>
    <w:multiLevelType w:val="hybridMultilevel"/>
    <w:tmpl w:val="F1107E42"/>
    <w:lvl w:ilvl="0" w:tplc="C4A0A94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510285"/>
    <w:multiLevelType w:val="hybridMultilevel"/>
    <w:tmpl w:val="AB1A8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89550F1"/>
    <w:multiLevelType w:val="hybridMultilevel"/>
    <w:tmpl w:val="1ACA1712"/>
    <w:lvl w:ilvl="0" w:tplc="41EA1D8E">
      <w:start w:val="2511"/>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9">
    <w:nsid w:val="7DA27B1D"/>
    <w:multiLevelType w:val="hybridMultilevel"/>
    <w:tmpl w:val="8D30EB88"/>
    <w:lvl w:ilvl="0" w:tplc="91D289B6">
      <w:start w:val="2"/>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25"/>
  </w:num>
  <w:num w:numId="2">
    <w:abstractNumId w:val="12"/>
  </w:num>
  <w:num w:numId="3">
    <w:abstractNumId w:val="5"/>
  </w:num>
  <w:num w:numId="4">
    <w:abstractNumId w:val="14"/>
  </w:num>
  <w:num w:numId="5">
    <w:abstractNumId w:val="42"/>
  </w:num>
  <w:num w:numId="6">
    <w:abstractNumId w:val="44"/>
  </w:num>
  <w:num w:numId="7">
    <w:abstractNumId w:val="13"/>
  </w:num>
  <w:num w:numId="8">
    <w:abstractNumId w:val="18"/>
  </w:num>
  <w:num w:numId="9">
    <w:abstractNumId w:val="29"/>
  </w:num>
  <w:num w:numId="10">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46"/>
  </w:num>
  <w:num w:numId="14">
    <w:abstractNumId w:val="4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2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0"/>
  </w:num>
  <w:num w:numId="2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7"/>
  </w:num>
  <w:num w:numId="30">
    <w:abstractNumId w:val="6"/>
  </w:num>
  <w:num w:numId="31">
    <w:abstractNumId w:val="43"/>
  </w:num>
  <w:num w:numId="32">
    <w:abstractNumId w:val="45"/>
  </w:num>
  <w:num w:numId="33">
    <w:abstractNumId w:val="39"/>
  </w:num>
  <w:num w:numId="34">
    <w:abstractNumId w:val="27"/>
  </w:num>
  <w:num w:numId="35">
    <w:abstractNumId w:val="30"/>
  </w:num>
  <w:num w:numId="36">
    <w:abstractNumId w:val="20"/>
  </w:num>
  <w:num w:numId="37">
    <w:abstractNumId w:val="47"/>
  </w:num>
  <w:num w:numId="38">
    <w:abstractNumId w:val="34"/>
  </w:num>
  <w:num w:numId="39">
    <w:abstractNumId w:val="22"/>
  </w:num>
  <w:num w:numId="40">
    <w:abstractNumId w:val="4"/>
  </w:num>
  <w:num w:numId="41">
    <w:abstractNumId w:val="33"/>
  </w:num>
  <w:num w:numId="42">
    <w:abstractNumId w:val="36"/>
  </w:num>
  <w:num w:numId="43">
    <w:abstractNumId w:val="2"/>
  </w:num>
  <w:num w:numId="44">
    <w:abstractNumId w:val="19"/>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lvlOverride w:ilvl="1"/>
    <w:lvlOverride w:ilvl="2"/>
    <w:lvlOverride w:ilvl="3"/>
    <w:lvlOverride w:ilvl="4"/>
    <w:lvlOverride w:ilvl="5"/>
    <w:lvlOverride w:ilvl="6"/>
    <w:lvlOverride w:ilvl="7"/>
    <w:lvlOverride w:ilvl="8"/>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7D"/>
    <w:rsid w:val="0000407F"/>
    <w:rsid w:val="0000690F"/>
    <w:rsid w:val="00010359"/>
    <w:rsid w:val="000108BC"/>
    <w:rsid w:val="00011B72"/>
    <w:rsid w:val="00015644"/>
    <w:rsid w:val="0001571B"/>
    <w:rsid w:val="00016B0B"/>
    <w:rsid w:val="00017C8E"/>
    <w:rsid w:val="0002094E"/>
    <w:rsid w:val="00020EE0"/>
    <w:rsid w:val="00021349"/>
    <w:rsid w:val="00021A87"/>
    <w:rsid w:val="00025D63"/>
    <w:rsid w:val="00027C94"/>
    <w:rsid w:val="0003001A"/>
    <w:rsid w:val="00030EB4"/>
    <w:rsid w:val="00031AAC"/>
    <w:rsid w:val="0003278B"/>
    <w:rsid w:val="00032C01"/>
    <w:rsid w:val="0003376F"/>
    <w:rsid w:val="00034C41"/>
    <w:rsid w:val="00035992"/>
    <w:rsid w:val="00036132"/>
    <w:rsid w:val="00036C7E"/>
    <w:rsid w:val="00040061"/>
    <w:rsid w:val="000403F3"/>
    <w:rsid w:val="000417BD"/>
    <w:rsid w:val="000436AC"/>
    <w:rsid w:val="00044D36"/>
    <w:rsid w:val="00044D3A"/>
    <w:rsid w:val="000467B1"/>
    <w:rsid w:val="00047525"/>
    <w:rsid w:val="0005282E"/>
    <w:rsid w:val="00053932"/>
    <w:rsid w:val="00053C19"/>
    <w:rsid w:val="00054EEC"/>
    <w:rsid w:val="00055190"/>
    <w:rsid w:val="0005734A"/>
    <w:rsid w:val="00060266"/>
    <w:rsid w:val="0006046D"/>
    <w:rsid w:val="000622F6"/>
    <w:rsid w:val="000630FB"/>
    <w:rsid w:val="00063D06"/>
    <w:rsid w:val="00063E47"/>
    <w:rsid w:val="00065183"/>
    <w:rsid w:val="00065817"/>
    <w:rsid w:val="000711A2"/>
    <w:rsid w:val="00071EDB"/>
    <w:rsid w:val="00071FA7"/>
    <w:rsid w:val="00072682"/>
    <w:rsid w:val="00073482"/>
    <w:rsid w:val="00074AED"/>
    <w:rsid w:val="00075783"/>
    <w:rsid w:val="00076D38"/>
    <w:rsid w:val="00082391"/>
    <w:rsid w:val="000825CD"/>
    <w:rsid w:val="000827C8"/>
    <w:rsid w:val="00086673"/>
    <w:rsid w:val="00087224"/>
    <w:rsid w:val="000908DF"/>
    <w:rsid w:val="0009207B"/>
    <w:rsid w:val="00092BB7"/>
    <w:rsid w:val="00093329"/>
    <w:rsid w:val="00095481"/>
    <w:rsid w:val="00096945"/>
    <w:rsid w:val="00096FD8"/>
    <w:rsid w:val="000A0DE0"/>
    <w:rsid w:val="000A12D2"/>
    <w:rsid w:val="000A2335"/>
    <w:rsid w:val="000A30C8"/>
    <w:rsid w:val="000A42E0"/>
    <w:rsid w:val="000A4803"/>
    <w:rsid w:val="000A4973"/>
    <w:rsid w:val="000A4C7D"/>
    <w:rsid w:val="000A60D3"/>
    <w:rsid w:val="000A6C88"/>
    <w:rsid w:val="000A79F4"/>
    <w:rsid w:val="000B0269"/>
    <w:rsid w:val="000B16D7"/>
    <w:rsid w:val="000B1D52"/>
    <w:rsid w:val="000B2282"/>
    <w:rsid w:val="000B4219"/>
    <w:rsid w:val="000B47AD"/>
    <w:rsid w:val="000B5409"/>
    <w:rsid w:val="000B5EC1"/>
    <w:rsid w:val="000B7B79"/>
    <w:rsid w:val="000C0D06"/>
    <w:rsid w:val="000C2D95"/>
    <w:rsid w:val="000C4CBC"/>
    <w:rsid w:val="000C58D4"/>
    <w:rsid w:val="000D29FB"/>
    <w:rsid w:val="000D3E77"/>
    <w:rsid w:val="000D5B4C"/>
    <w:rsid w:val="000D6B54"/>
    <w:rsid w:val="000E0699"/>
    <w:rsid w:val="000E0C63"/>
    <w:rsid w:val="000E1818"/>
    <w:rsid w:val="000E1A59"/>
    <w:rsid w:val="000E66B6"/>
    <w:rsid w:val="000E70DF"/>
    <w:rsid w:val="000F0D32"/>
    <w:rsid w:val="000F1592"/>
    <w:rsid w:val="000F2F26"/>
    <w:rsid w:val="000F5A79"/>
    <w:rsid w:val="000F5DBB"/>
    <w:rsid w:val="000F5F92"/>
    <w:rsid w:val="000F63E4"/>
    <w:rsid w:val="00100298"/>
    <w:rsid w:val="00100304"/>
    <w:rsid w:val="001006C8"/>
    <w:rsid w:val="00100CDB"/>
    <w:rsid w:val="00102A4E"/>
    <w:rsid w:val="00102C42"/>
    <w:rsid w:val="00102F67"/>
    <w:rsid w:val="00104CEE"/>
    <w:rsid w:val="00105640"/>
    <w:rsid w:val="0010593A"/>
    <w:rsid w:val="00107709"/>
    <w:rsid w:val="00107BA5"/>
    <w:rsid w:val="00107CE0"/>
    <w:rsid w:val="00111063"/>
    <w:rsid w:val="001126AC"/>
    <w:rsid w:val="00112DBC"/>
    <w:rsid w:val="001143BB"/>
    <w:rsid w:val="00114635"/>
    <w:rsid w:val="00114C46"/>
    <w:rsid w:val="001223A9"/>
    <w:rsid w:val="001233D4"/>
    <w:rsid w:val="00125560"/>
    <w:rsid w:val="00125A47"/>
    <w:rsid w:val="001274A7"/>
    <w:rsid w:val="00130235"/>
    <w:rsid w:val="001305A7"/>
    <w:rsid w:val="00132AA6"/>
    <w:rsid w:val="0013648E"/>
    <w:rsid w:val="00137281"/>
    <w:rsid w:val="00137368"/>
    <w:rsid w:val="00137675"/>
    <w:rsid w:val="0013780E"/>
    <w:rsid w:val="00137A68"/>
    <w:rsid w:val="001427E1"/>
    <w:rsid w:val="00145F05"/>
    <w:rsid w:val="00147663"/>
    <w:rsid w:val="00147AA3"/>
    <w:rsid w:val="001521CA"/>
    <w:rsid w:val="00152949"/>
    <w:rsid w:val="001530D2"/>
    <w:rsid w:val="00153501"/>
    <w:rsid w:val="001553F4"/>
    <w:rsid w:val="0015627C"/>
    <w:rsid w:val="001617EE"/>
    <w:rsid w:val="00163D2D"/>
    <w:rsid w:val="00163F55"/>
    <w:rsid w:val="00164B80"/>
    <w:rsid w:val="001676E7"/>
    <w:rsid w:val="00172296"/>
    <w:rsid w:val="00173305"/>
    <w:rsid w:val="001753B6"/>
    <w:rsid w:val="00176FB4"/>
    <w:rsid w:val="00181E3D"/>
    <w:rsid w:val="0018394C"/>
    <w:rsid w:val="001851BD"/>
    <w:rsid w:val="00185A5D"/>
    <w:rsid w:val="0018631D"/>
    <w:rsid w:val="00186446"/>
    <w:rsid w:val="0018764E"/>
    <w:rsid w:val="00187803"/>
    <w:rsid w:val="001879E7"/>
    <w:rsid w:val="00190AE8"/>
    <w:rsid w:val="00190FC3"/>
    <w:rsid w:val="001945FA"/>
    <w:rsid w:val="00195533"/>
    <w:rsid w:val="001955A6"/>
    <w:rsid w:val="0019590E"/>
    <w:rsid w:val="00195C13"/>
    <w:rsid w:val="00195DE5"/>
    <w:rsid w:val="00196361"/>
    <w:rsid w:val="001A2C54"/>
    <w:rsid w:val="001A407A"/>
    <w:rsid w:val="001B0216"/>
    <w:rsid w:val="001B4168"/>
    <w:rsid w:val="001B4637"/>
    <w:rsid w:val="001B5925"/>
    <w:rsid w:val="001B7C8B"/>
    <w:rsid w:val="001C16F6"/>
    <w:rsid w:val="001C1E9F"/>
    <w:rsid w:val="001C27BD"/>
    <w:rsid w:val="001C30B2"/>
    <w:rsid w:val="001C3AD3"/>
    <w:rsid w:val="001C4636"/>
    <w:rsid w:val="001C5AE2"/>
    <w:rsid w:val="001C5C7D"/>
    <w:rsid w:val="001C5DFB"/>
    <w:rsid w:val="001C65D8"/>
    <w:rsid w:val="001C74EA"/>
    <w:rsid w:val="001C7720"/>
    <w:rsid w:val="001D054B"/>
    <w:rsid w:val="001D248F"/>
    <w:rsid w:val="001D2A82"/>
    <w:rsid w:val="001D52DB"/>
    <w:rsid w:val="001D7F8C"/>
    <w:rsid w:val="001E051D"/>
    <w:rsid w:val="001E4111"/>
    <w:rsid w:val="001E4A1B"/>
    <w:rsid w:val="001F1DF2"/>
    <w:rsid w:val="001F2E01"/>
    <w:rsid w:val="001F2FEB"/>
    <w:rsid w:val="001F4423"/>
    <w:rsid w:val="001F5B8C"/>
    <w:rsid w:val="001F6190"/>
    <w:rsid w:val="001F6908"/>
    <w:rsid w:val="001F70C3"/>
    <w:rsid w:val="001F74CF"/>
    <w:rsid w:val="001F75B7"/>
    <w:rsid w:val="001F7ACD"/>
    <w:rsid w:val="00201D56"/>
    <w:rsid w:val="00201D67"/>
    <w:rsid w:val="0020409A"/>
    <w:rsid w:val="002047A4"/>
    <w:rsid w:val="00204BA3"/>
    <w:rsid w:val="002061C2"/>
    <w:rsid w:val="00211152"/>
    <w:rsid w:val="00212664"/>
    <w:rsid w:val="00212BF3"/>
    <w:rsid w:val="00213E84"/>
    <w:rsid w:val="002152EC"/>
    <w:rsid w:val="00215FB5"/>
    <w:rsid w:val="002210F5"/>
    <w:rsid w:val="00221DC0"/>
    <w:rsid w:val="00223D70"/>
    <w:rsid w:val="00225E9C"/>
    <w:rsid w:val="002272D8"/>
    <w:rsid w:val="002305A7"/>
    <w:rsid w:val="0023072A"/>
    <w:rsid w:val="00231348"/>
    <w:rsid w:val="00231D59"/>
    <w:rsid w:val="002324A9"/>
    <w:rsid w:val="002325C1"/>
    <w:rsid w:val="002351D5"/>
    <w:rsid w:val="0023584F"/>
    <w:rsid w:val="00236526"/>
    <w:rsid w:val="002366E6"/>
    <w:rsid w:val="00236E9F"/>
    <w:rsid w:val="00237538"/>
    <w:rsid w:val="002434F8"/>
    <w:rsid w:val="00243F06"/>
    <w:rsid w:val="002460C2"/>
    <w:rsid w:val="0024667B"/>
    <w:rsid w:val="00246C72"/>
    <w:rsid w:val="00247838"/>
    <w:rsid w:val="0025081D"/>
    <w:rsid w:val="00252E4E"/>
    <w:rsid w:val="00254012"/>
    <w:rsid w:val="002550C7"/>
    <w:rsid w:val="00255EC6"/>
    <w:rsid w:val="00256465"/>
    <w:rsid w:val="00262DFA"/>
    <w:rsid w:val="002633A3"/>
    <w:rsid w:val="0026594F"/>
    <w:rsid w:val="0026695C"/>
    <w:rsid w:val="00266F3C"/>
    <w:rsid w:val="00273B8F"/>
    <w:rsid w:val="002741C4"/>
    <w:rsid w:val="0027531C"/>
    <w:rsid w:val="00276735"/>
    <w:rsid w:val="00276FF6"/>
    <w:rsid w:val="00277C7E"/>
    <w:rsid w:val="00280F0C"/>
    <w:rsid w:val="0028119E"/>
    <w:rsid w:val="0028410D"/>
    <w:rsid w:val="002879BF"/>
    <w:rsid w:val="00287DC0"/>
    <w:rsid w:val="00291896"/>
    <w:rsid w:val="0029246D"/>
    <w:rsid w:val="0029402B"/>
    <w:rsid w:val="002966FF"/>
    <w:rsid w:val="00296BD8"/>
    <w:rsid w:val="00296D03"/>
    <w:rsid w:val="002976DA"/>
    <w:rsid w:val="002A05CC"/>
    <w:rsid w:val="002A0C35"/>
    <w:rsid w:val="002A13C5"/>
    <w:rsid w:val="002A180C"/>
    <w:rsid w:val="002A4304"/>
    <w:rsid w:val="002A47E4"/>
    <w:rsid w:val="002A47FF"/>
    <w:rsid w:val="002A4DCB"/>
    <w:rsid w:val="002A688B"/>
    <w:rsid w:val="002B11FD"/>
    <w:rsid w:val="002B3FFB"/>
    <w:rsid w:val="002B6CEC"/>
    <w:rsid w:val="002B730E"/>
    <w:rsid w:val="002C1DF5"/>
    <w:rsid w:val="002C1EC6"/>
    <w:rsid w:val="002C3DDF"/>
    <w:rsid w:val="002C432B"/>
    <w:rsid w:val="002C434B"/>
    <w:rsid w:val="002C520D"/>
    <w:rsid w:val="002D20CE"/>
    <w:rsid w:val="002D2862"/>
    <w:rsid w:val="002D41DE"/>
    <w:rsid w:val="002D7323"/>
    <w:rsid w:val="002E06B5"/>
    <w:rsid w:val="002E0A8C"/>
    <w:rsid w:val="002E1B30"/>
    <w:rsid w:val="002E22FD"/>
    <w:rsid w:val="002E2DF5"/>
    <w:rsid w:val="002E3AD3"/>
    <w:rsid w:val="002E5D17"/>
    <w:rsid w:val="002E609B"/>
    <w:rsid w:val="002E68DB"/>
    <w:rsid w:val="002F188C"/>
    <w:rsid w:val="002F376D"/>
    <w:rsid w:val="002F403B"/>
    <w:rsid w:val="002F5E22"/>
    <w:rsid w:val="002F6882"/>
    <w:rsid w:val="002F69D7"/>
    <w:rsid w:val="002F7288"/>
    <w:rsid w:val="002F7488"/>
    <w:rsid w:val="002F7884"/>
    <w:rsid w:val="002F7EDA"/>
    <w:rsid w:val="00302859"/>
    <w:rsid w:val="00302968"/>
    <w:rsid w:val="00302FBA"/>
    <w:rsid w:val="00303099"/>
    <w:rsid w:val="00303E62"/>
    <w:rsid w:val="003045B4"/>
    <w:rsid w:val="003061C8"/>
    <w:rsid w:val="00310674"/>
    <w:rsid w:val="003109A1"/>
    <w:rsid w:val="00310CC9"/>
    <w:rsid w:val="0031207A"/>
    <w:rsid w:val="00312A25"/>
    <w:rsid w:val="00313D6C"/>
    <w:rsid w:val="003146AD"/>
    <w:rsid w:val="003149F9"/>
    <w:rsid w:val="00315A09"/>
    <w:rsid w:val="00317ED6"/>
    <w:rsid w:val="00321013"/>
    <w:rsid w:val="0032370F"/>
    <w:rsid w:val="003251E6"/>
    <w:rsid w:val="00326427"/>
    <w:rsid w:val="00326652"/>
    <w:rsid w:val="00326BFA"/>
    <w:rsid w:val="00332C4F"/>
    <w:rsid w:val="0033338B"/>
    <w:rsid w:val="00333543"/>
    <w:rsid w:val="00334552"/>
    <w:rsid w:val="003350FE"/>
    <w:rsid w:val="00335246"/>
    <w:rsid w:val="003352EF"/>
    <w:rsid w:val="00336B2D"/>
    <w:rsid w:val="00340D12"/>
    <w:rsid w:val="00341B94"/>
    <w:rsid w:val="003425EF"/>
    <w:rsid w:val="00342E38"/>
    <w:rsid w:val="00346220"/>
    <w:rsid w:val="00346AA9"/>
    <w:rsid w:val="00346DF4"/>
    <w:rsid w:val="00347A4F"/>
    <w:rsid w:val="0035047E"/>
    <w:rsid w:val="00350E76"/>
    <w:rsid w:val="00351FA0"/>
    <w:rsid w:val="00352768"/>
    <w:rsid w:val="00353B7D"/>
    <w:rsid w:val="00354C68"/>
    <w:rsid w:val="00355938"/>
    <w:rsid w:val="00357838"/>
    <w:rsid w:val="00357CE1"/>
    <w:rsid w:val="00361AB1"/>
    <w:rsid w:val="00363071"/>
    <w:rsid w:val="0036445E"/>
    <w:rsid w:val="00365D50"/>
    <w:rsid w:val="00366E78"/>
    <w:rsid w:val="0037059F"/>
    <w:rsid w:val="00370F06"/>
    <w:rsid w:val="00370F5F"/>
    <w:rsid w:val="00371707"/>
    <w:rsid w:val="00376045"/>
    <w:rsid w:val="00377407"/>
    <w:rsid w:val="00380ED7"/>
    <w:rsid w:val="0038110E"/>
    <w:rsid w:val="00382FFC"/>
    <w:rsid w:val="003841B7"/>
    <w:rsid w:val="003857C1"/>
    <w:rsid w:val="00385A94"/>
    <w:rsid w:val="00386AED"/>
    <w:rsid w:val="00387216"/>
    <w:rsid w:val="003875DD"/>
    <w:rsid w:val="00390E13"/>
    <w:rsid w:val="00392803"/>
    <w:rsid w:val="0039350C"/>
    <w:rsid w:val="00393936"/>
    <w:rsid w:val="003947DC"/>
    <w:rsid w:val="003965F8"/>
    <w:rsid w:val="003A2A39"/>
    <w:rsid w:val="003A2F19"/>
    <w:rsid w:val="003A325D"/>
    <w:rsid w:val="003A5AB7"/>
    <w:rsid w:val="003A666A"/>
    <w:rsid w:val="003A7BD3"/>
    <w:rsid w:val="003A7CF6"/>
    <w:rsid w:val="003B10DE"/>
    <w:rsid w:val="003B3FF8"/>
    <w:rsid w:val="003B5591"/>
    <w:rsid w:val="003B7AB6"/>
    <w:rsid w:val="003C176E"/>
    <w:rsid w:val="003C20BF"/>
    <w:rsid w:val="003C4445"/>
    <w:rsid w:val="003C55AF"/>
    <w:rsid w:val="003C5AA9"/>
    <w:rsid w:val="003C6BAB"/>
    <w:rsid w:val="003C70B8"/>
    <w:rsid w:val="003C7337"/>
    <w:rsid w:val="003C75B2"/>
    <w:rsid w:val="003D3915"/>
    <w:rsid w:val="003D4ECE"/>
    <w:rsid w:val="003D5115"/>
    <w:rsid w:val="003D6584"/>
    <w:rsid w:val="003D69F0"/>
    <w:rsid w:val="003D7B64"/>
    <w:rsid w:val="003D7DA2"/>
    <w:rsid w:val="003D7E38"/>
    <w:rsid w:val="003E0BED"/>
    <w:rsid w:val="003E52D5"/>
    <w:rsid w:val="003E723A"/>
    <w:rsid w:val="003F17F1"/>
    <w:rsid w:val="003F58D7"/>
    <w:rsid w:val="003F5BBC"/>
    <w:rsid w:val="003F5E7D"/>
    <w:rsid w:val="003F67DC"/>
    <w:rsid w:val="00400E29"/>
    <w:rsid w:val="004040DE"/>
    <w:rsid w:val="00405D00"/>
    <w:rsid w:val="00406EAF"/>
    <w:rsid w:val="00410721"/>
    <w:rsid w:val="00410CFF"/>
    <w:rsid w:val="00410FCE"/>
    <w:rsid w:val="0041187D"/>
    <w:rsid w:val="00411A0D"/>
    <w:rsid w:val="00412513"/>
    <w:rsid w:val="00412944"/>
    <w:rsid w:val="004141B4"/>
    <w:rsid w:val="004151DB"/>
    <w:rsid w:val="00416AB9"/>
    <w:rsid w:val="00417347"/>
    <w:rsid w:val="00420991"/>
    <w:rsid w:val="00423F2F"/>
    <w:rsid w:val="00424807"/>
    <w:rsid w:val="00425598"/>
    <w:rsid w:val="00426108"/>
    <w:rsid w:val="00427A78"/>
    <w:rsid w:val="00427D9E"/>
    <w:rsid w:val="00434930"/>
    <w:rsid w:val="00435892"/>
    <w:rsid w:val="004402C9"/>
    <w:rsid w:val="00440447"/>
    <w:rsid w:val="0044145F"/>
    <w:rsid w:val="0044227F"/>
    <w:rsid w:val="0044265F"/>
    <w:rsid w:val="0044330B"/>
    <w:rsid w:val="004435DD"/>
    <w:rsid w:val="00443B3C"/>
    <w:rsid w:val="00445C45"/>
    <w:rsid w:val="00445C93"/>
    <w:rsid w:val="004460CC"/>
    <w:rsid w:val="004464AB"/>
    <w:rsid w:val="00447420"/>
    <w:rsid w:val="00450286"/>
    <w:rsid w:val="0045382B"/>
    <w:rsid w:val="00453A83"/>
    <w:rsid w:val="00453AB9"/>
    <w:rsid w:val="00454EAA"/>
    <w:rsid w:val="00455298"/>
    <w:rsid w:val="00456A89"/>
    <w:rsid w:val="004577A9"/>
    <w:rsid w:val="004625AA"/>
    <w:rsid w:val="004632CB"/>
    <w:rsid w:val="004632F4"/>
    <w:rsid w:val="00463B80"/>
    <w:rsid w:val="0046420A"/>
    <w:rsid w:val="00466261"/>
    <w:rsid w:val="004662EC"/>
    <w:rsid w:val="00467610"/>
    <w:rsid w:val="00471CEA"/>
    <w:rsid w:val="00472224"/>
    <w:rsid w:val="004750F6"/>
    <w:rsid w:val="0047624D"/>
    <w:rsid w:val="00476E68"/>
    <w:rsid w:val="004810AB"/>
    <w:rsid w:val="00481E69"/>
    <w:rsid w:val="00483FF6"/>
    <w:rsid w:val="004872DB"/>
    <w:rsid w:val="00487FC4"/>
    <w:rsid w:val="00490C73"/>
    <w:rsid w:val="00491CCD"/>
    <w:rsid w:val="00492991"/>
    <w:rsid w:val="00493316"/>
    <w:rsid w:val="00493D37"/>
    <w:rsid w:val="0049550C"/>
    <w:rsid w:val="00497A2C"/>
    <w:rsid w:val="00497BF5"/>
    <w:rsid w:val="004A0504"/>
    <w:rsid w:val="004A5C6E"/>
    <w:rsid w:val="004A647E"/>
    <w:rsid w:val="004B09FD"/>
    <w:rsid w:val="004B0B37"/>
    <w:rsid w:val="004B1C2D"/>
    <w:rsid w:val="004B2C8B"/>
    <w:rsid w:val="004B4696"/>
    <w:rsid w:val="004B4697"/>
    <w:rsid w:val="004B5E27"/>
    <w:rsid w:val="004B5F5F"/>
    <w:rsid w:val="004B6CC8"/>
    <w:rsid w:val="004B76F1"/>
    <w:rsid w:val="004B7D30"/>
    <w:rsid w:val="004B7F7D"/>
    <w:rsid w:val="004C150F"/>
    <w:rsid w:val="004C1891"/>
    <w:rsid w:val="004C3465"/>
    <w:rsid w:val="004C4E3A"/>
    <w:rsid w:val="004C5015"/>
    <w:rsid w:val="004C5112"/>
    <w:rsid w:val="004C5C8E"/>
    <w:rsid w:val="004C635A"/>
    <w:rsid w:val="004C6EBC"/>
    <w:rsid w:val="004D02B9"/>
    <w:rsid w:val="004D0E03"/>
    <w:rsid w:val="004D0E44"/>
    <w:rsid w:val="004D1BC2"/>
    <w:rsid w:val="004D29A5"/>
    <w:rsid w:val="004D2D2F"/>
    <w:rsid w:val="004D3031"/>
    <w:rsid w:val="004D303E"/>
    <w:rsid w:val="004D4067"/>
    <w:rsid w:val="004D4BE6"/>
    <w:rsid w:val="004D516D"/>
    <w:rsid w:val="004D52F1"/>
    <w:rsid w:val="004E0968"/>
    <w:rsid w:val="004E142F"/>
    <w:rsid w:val="004E3AB3"/>
    <w:rsid w:val="004E4D57"/>
    <w:rsid w:val="004F4EDF"/>
    <w:rsid w:val="004F6510"/>
    <w:rsid w:val="004F6985"/>
    <w:rsid w:val="00500916"/>
    <w:rsid w:val="005016BB"/>
    <w:rsid w:val="00501DDE"/>
    <w:rsid w:val="00502317"/>
    <w:rsid w:val="00502A66"/>
    <w:rsid w:val="0050509D"/>
    <w:rsid w:val="005067F4"/>
    <w:rsid w:val="00506A1C"/>
    <w:rsid w:val="00507E1B"/>
    <w:rsid w:val="005113A4"/>
    <w:rsid w:val="005114DE"/>
    <w:rsid w:val="00511601"/>
    <w:rsid w:val="00512266"/>
    <w:rsid w:val="00514E46"/>
    <w:rsid w:val="00515E41"/>
    <w:rsid w:val="00516290"/>
    <w:rsid w:val="00516AC4"/>
    <w:rsid w:val="00516D21"/>
    <w:rsid w:val="005225FA"/>
    <w:rsid w:val="0052413B"/>
    <w:rsid w:val="00525C8B"/>
    <w:rsid w:val="00525EA6"/>
    <w:rsid w:val="00526BA9"/>
    <w:rsid w:val="00527F3B"/>
    <w:rsid w:val="00530D10"/>
    <w:rsid w:val="00531298"/>
    <w:rsid w:val="00531374"/>
    <w:rsid w:val="00532D40"/>
    <w:rsid w:val="005333BC"/>
    <w:rsid w:val="0053460F"/>
    <w:rsid w:val="00534DCD"/>
    <w:rsid w:val="00536586"/>
    <w:rsid w:val="00536934"/>
    <w:rsid w:val="0053766E"/>
    <w:rsid w:val="00540039"/>
    <w:rsid w:val="00540F43"/>
    <w:rsid w:val="005410C3"/>
    <w:rsid w:val="00543634"/>
    <w:rsid w:val="00547C45"/>
    <w:rsid w:val="00551768"/>
    <w:rsid w:val="00554EF8"/>
    <w:rsid w:val="005551B3"/>
    <w:rsid w:val="00555C4B"/>
    <w:rsid w:val="0055794C"/>
    <w:rsid w:val="0056159B"/>
    <w:rsid w:val="00563A49"/>
    <w:rsid w:val="00564695"/>
    <w:rsid w:val="005652DA"/>
    <w:rsid w:val="00565B37"/>
    <w:rsid w:val="00565E70"/>
    <w:rsid w:val="00566ED1"/>
    <w:rsid w:val="00570DCC"/>
    <w:rsid w:val="00571E1C"/>
    <w:rsid w:val="0057257C"/>
    <w:rsid w:val="005743AB"/>
    <w:rsid w:val="00576E19"/>
    <w:rsid w:val="00577842"/>
    <w:rsid w:val="0058293F"/>
    <w:rsid w:val="00583364"/>
    <w:rsid w:val="0058346B"/>
    <w:rsid w:val="00584263"/>
    <w:rsid w:val="005864A5"/>
    <w:rsid w:val="0058768D"/>
    <w:rsid w:val="00590F0A"/>
    <w:rsid w:val="005915DE"/>
    <w:rsid w:val="005922D6"/>
    <w:rsid w:val="00592763"/>
    <w:rsid w:val="00593A12"/>
    <w:rsid w:val="005940E1"/>
    <w:rsid w:val="00595631"/>
    <w:rsid w:val="005A1F89"/>
    <w:rsid w:val="005A26A5"/>
    <w:rsid w:val="005A2812"/>
    <w:rsid w:val="005A3452"/>
    <w:rsid w:val="005A4727"/>
    <w:rsid w:val="005A6C80"/>
    <w:rsid w:val="005B1E10"/>
    <w:rsid w:val="005B235D"/>
    <w:rsid w:val="005B25E8"/>
    <w:rsid w:val="005B5079"/>
    <w:rsid w:val="005B7CFE"/>
    <w:rsid w:val="005C0FD8"/>
    <w:rsid w:val="005C361E"/>
    <w:rsid w:val="005C3A28"/>
    <w:rsid w:val="005C4BAC"/>
    <w:rsid w:val="005C60C4"/>
    <w:rsid w:val="005D031F"/>
    <w:rsid w:val="005D201B"/>
    <w:rsid w:val="005D37C7"/>
    <w:rsid w:val="005D3E3A"/>
    <w:rsid w:val="005D467C"/>
    <w:rsid w:val="005D564E"/>
    <w:rsid w:val="005E08AA"/>
    <w:rsid w:val="005E2218"/>
    <w:rsid w:val="005E276E"/>
    <w:rsid w:val="005E318E"/>
    <w:rsid w:val="005E4188"/>
    <w:rsid w:val="005E4FDA"/>
    <w:rsid w:val="005E6F72"/>
    <w:rsid w:val="005E7F64"/>
    <w:rsid w:val="005F0004"/>
    <w:rsid w:val="005F012B"/>
    <w:rsid w:val="005F11C7"/>
    <w:rsid w:val="005F20C5"/>
    <w:rsid w:val="005F258B"/>
    <w:rsid w:val="005F33D1"/>
    <w:rsid w:val="005F537C"/>
    <w:rsid w:val="005F5456"/>
    <w:rsid w:val="005F58F9"/>
    <w:rsid w:val="005F5D6D"/>
    <w:rsid w:val="005F658F"/>
    <w:rsid w:val="005F6C20"/>
    <w:rsid w:val="005F7E16"/>
    <w:rsid w:val="00600EEF"/>
    <w:rsid w:val="00600EF7"/>
    <w:rsid w:val="00600F36"/>
    <w:rsid w:val="00601BBA"/>
    <w:rsid w:val="00603F8F"/>
    <w:rsid w:val="00604322"/>
    <w:rsid w:val="00606614"/>
    <w:rsid w:val="00607825"/>
    <w:rsid w:val="00607F41"/>
    <w:rsid w:val="00615996"/>
    <w:rsid w:val="00616501"/>
    <w:rsid w:val="006167F0"/>
    <w:rsid w:val="00617088"/>
    <w:rsid w:val="0062295A"/>
    <w:rsid w:val="00623180"/>
    <w:rsid w:val="0063118C"/>
    <w:rsid w:val="006343BB"/>
    <w:rsid w:val="00634E91"/>
    <w:rsid w:val="00637BD5"/>
    <w:rsid w:val="00641FB8"/>
    <w:rsid w:val="00642864"/>
    <w:rsid w:val="006429D3"/>
    <w:rsid w:val="0064356F"/>
    <w:rsid w:val="00644929"/>
    <w:rsid w:val="00644ED4"/>
    <w:rsid w:val="00647635"/>
    <w:rsid w:val="0065007F"/>
    <w:rsid w:val="00650105"/>
    <w:rsid w:val="00650125"/>
    <w:rsid w:val="00650507"/>
    <w:rsid w:val="00650ACC"/>
    <w:rsid w:val="00651845"/>
    <w:rsid w:val="006523A0"/>
    <w:rsid w:val="00652428"/>
    <w:rsid w:val="00652A87"/>
    <w:rsid w:val="00652D0D"/>
    <w:rsid w:val="00652E60"/>
    <w:rsid w:val="00654CDB"/>
    <w:rsid w:val="00655816"/>
    <w:rsid w:val="00656DCF"/>
    <w:rsid w:val="00657947"/>
    <w:rsid w:val="00657A08"/>
    <w:rsid w:val="00657E6F"/>
    <w:rsid w:val="00661F94"/>
    <w:rsid w:val="006624C8"/>
    <w:rsid w:val="0066379B"/>
    <w:rsid w:val="00664256"/>
    <w:rsid w:val="00667307"/>
    <w:rsid w:val="00670A1B"/>
    <w:rsid w:val="00673594"/>
    <w:rsid w:val="00673885"/>
    <w:rsid w:val="00673DED"/>
    <w:rsid w:val="00674A61"/>
    <w:rsid w:val="00675193"/>
    <w:rsid w:val="00675DCF"/>
    <w:rsid w:val="00677BC3"/>
    <w:rsid w:val="006810D3"/>
    <w:rsid w:val="006823DE"/>
    <w:rsid w:val="00682D28"/>
    <w:rsid w:val="006845D1"/>
    <w:rsid w:val="00684947"/>
    <w:rsid w:val="00684B20"/>
    <w:rsid w:val="00684B98"/>
    <w:rsid w:val="00685015"/>
    <w:rsid w:val="006853D7"/>
    <w:rsid w:val="00685861"/>
    <w:rsid w:val="0068586E"/>
    <w:rsid w:val="00685C83"/>
    <w:rsid w:val="0068656B"/>
    <w:rsid w:val="00686749"/>
    <w:rsid w:val="006873DE"/>
    <w:rsid w:val="00687DB5"/>
    <w:rsid w:val="00687DE4"/>
    <w:rsid w:val="0069020D"/>
    <w:rsid w:val="0069107E"/>
    <w:rsid w:val="006953AA"/>
    <w:rsid w:val="006977E6"/>
    <w:rsid w:val="006A17FD"/>
    <w:rsid w:val="006A1DDC"/>
    <w:rsid w:val="006A25DE"/>
    <w:rsid w:val="006A4445"/>
    <w:rsid w:val="006A6990"/>
    <w:rsid w:val="006A754C"/>
    <w:rsid w:val="006B0BB2"/>
    <w:rsid w:val="006B1E6E"/>
    <w:rsid w:val="006B436B"/>
    <w:rsid w:val="006B4B2F"/>
    <w:rsid w:val="006B51FC"/>
    <w:rsid w:val="006B54BC"/>
    <w:rsid w:val="006C2CA4"/>
    <w:rsid w:val="006C2D5B"/>
    <w:rsid w:val="006C2F4A"/>
    <w:rsid w:val="006C316A"/>
    <w:rsid w:val="006C32D4"/>
    <w:rsid w:val="006C3FF2"/>
    <w:rsid w:val="006C584E"/>
    <w:rsid w:val="006C6DFC"/>
    <w:rsid w:val="006C7AE9"/>
    <w:rsid w:val="006D4A91"/>
    <w:rsid w:val="006D7B50"/>
    <w:rsid w:val="006D7B7D"/>
    <w:rsid w:val="006E10C2"/>
    <w:rsid w:val="006E32E7"/>
    <w:rsid w:val="006E5291"/>
    <w:rsid w:val="006E66D5"/>
    <w:rsid w:val="006E7B15"/>
    <w:rsid w:val="006E7F1A"/>
    <w:rsid w:val="006F3116"/>
    <w:rsid w:val="006F3BA5"/>
    <w:rsid w:val="006F3CEF"/>
    <w:rsid w:val="006F6985"/>
    <w:rsid w:val="00701474"/>
    <w:rsid w:val="00701A19"/>
    <w:rsid w:val="00701B36"/>
    <w:rsid w:val="007034C9"/>
    <w:rsid w:val="007045FB"/>
    <w:rsid w:val="0070669F"/>
    <w:rsid w:val="0070788A"/>
    <w:rsid w:val="00707993"/>
    <w:rsid w:val="0071536F"/>
    <w:rsid w:val="00715DC0"/>
    <w:rsid w:val="00720DA3"/>
    <w:rsid w:val="00720FA5"/>
    <w:rsid w:val="007210D9"/>
    <w:rsid w:val="007309B5"/>
    <w:rsid w:val="007318B6"/>
    <w:rsid w:val="00732111"/>
    <w:rsid w:val="00732474"/>
    <w:rsid w:val="00733C82"/>
    <w:rsid w:val="0073415D"/>
    <w:rsid w:val="00735D57"/>
    <w:rsid w:val="00735F8F"/>
    <w:rsid w:val="00736A7E"/>
    <w:rsid w:val="00737378"/>
    <w:rsid w:val="007401AB"/>
    <w:rsid w:val="0074087F"/>
    <w:rsid w:val="007412D9"/>
    <w:rsid w:val="00741673"/>
    <w:rsid w:val="00741A6F"/>
    <w:rsid w:val="00743891"/>
    <w:rsid w:val="00745C74"/>
    <w:rsid w:val="0074611C"/>
    <w:rsid w:val="007471A1"/>
    <w:rsid w:val="007474B0"/>
    <w:rsid w:val="00747D4A"/>
    <w:rsid w:val="00752F35"/>
    <w:rsid w:val="00753345"/>
    <w:rsid w:val="00753C15"/>
    <w:rsid w:val="007541E5"/>
    <w:rsid w:val="00754BBA"/>
    <w:rsid w:val="00757902"/>
    <w:rsid w:val="00757A2F"/>
    <w:rsid w:val="00757CE6"/>
    <w:rsid w:val="00760336"/>
    <w:rsid w:val="00761C5C"/>
    <w:rsid w:val="007620F0"/>
    <w:rsid w:val="007625B1"/>
    <w:rsid w:val="0076542A"/>
    <w:rsid w:val="0077208A"/>
    <w:rsid w:val="007771F3"/>
    <w:rsid w:val="00777452"/>
    <w:rsid w:val="00780067"/>
    <w:rsid w:val="00780CF0"/>
    <w:rsid w:val="0078101A"/>
    <w:rsid w:val="00782284"/>
    <w:rsid w:val="00782427"/>
    <w:rsid w:val="00783237"/>
    <w:rsid w:val="00785760"/>
    <w:rsid w:val="00785D60"/>
    <w:rsid w:val="0078613A"/>
    <w:rsid w:val="00791D8B"/>
    <w:rsid w:val="0079482C"/>
    <w:rsid w:val="00794851"/>
    <w:rsid w:val="00795B70"/>
    <w:rsid w:val="007A0C0C"/>
    <w:rsid w:val="007A188A"/>
    <w:rsid w:val="007A1D60"/>
    <w:rsid w:val="007A24D4"/>
    <w:rsid w:val="007A32FE"/>
    <w:rsid w:val="007A3804"/>
    <w:rsid w:val="007A3BD1"/>
    <w:rsid w:val="007A45DD"/>
    <w:rsid w:val="007A4986"/>
    <w:rsid w:val="007A6452"/>
    <w:rsid w:val="007A78D6"/>
    <w:rsid w:val="007B09F2"/>
    <w:rsid w:val="007B0C01"/>
    <w:rsid w:val="007B1C61"/>
    <w:rsid w:val="007B46F0"/>
    <w:rsid w:val="007B5480"/>
    <w:rsid w:val="007B6939"/>
    <w:rsid w:val="007C1DC4"/>
    <w:rsid w:val="007C2060"/>
    <w:rsid w:val="007C53C7"/>
    <w:rsid w:val="007C64D0"/>
    <w:rsid w:val="007D34C1"/>
    <w:rsid w:val="007E00A5"/>
    <w:rsid w:val="007E2C94"/>
    <w:rsid w:val="007E2FD0"/>
    <w:rsid w:val="007E4211"/>
    <w:rsid w:val="007E52F6"/>
    <w:rsid w:val="007E6C17"/>
    <w:rsid w:val="007F15DB"/>
    <w:rsid w:val="007F1D63"/>
    <w:rsid w:val="007F1FCC"/>
    <w:rsid w:val="007F2D4F"/>
    <w:rsid w:val="007F4D0B"/>
    <w:rsid w:val="007F66F7"/>
    <w:rsid w:val="007F672A"/>
    <w:rsid w:val="007F785C"/>
    <w:rsid w:val="007F7B97"/>
    <w:rsid w:val="00800A32"/>
    <w:rsid w:val="00800A98"/>
    <w:rsid w:val="00803ADE"/>
    <w:rsid w:val="008057BF"/>
    <w:rsid w:val="008062C7"/>
    <w:rsid w:val="00806A52"/>
    <w:rsid w:val="0080735B"/>
    <w:rsid w:val="0080756C"/>
    <w:rsid w:val="008129BF"/>
    <w:rsid w:val="00812C14"/>
    <w:rsid w:val="00813D17"/>
    <w:rsid w:val="008142AE"/>
    <w:rsid w:val="0081560E"/>
    <w:rsid w:val="008177CA"/>
    <w:rsid w:val="00820560"/>
    <w:rsid w:val="00821F21"/>
    <w:rsid w:val="00824372"/>
    <w:rsid w:val="00825032"/>
    <w:rsid w:val="0082571D"/>
    <w:rsid w:val="00825B74"/>
    <w:rsid w:val="008269E8"/>
    <w:rsid w:val="00827044"/>
    <w:rsid w:val="008275D0"/>
    <w:rsid w:val="00830AAD"/>
    <w:rsid w:val="00830F5E"/>
    <w:rsid w:val="008313C9"/>
    <w:rsid w:val="00832D5F"/>
    <w:rsid w:val="008340E1"/>
    <w:rsid w:val="00835856"/>
    <w:rsid w:val="00837ADB"/>
    <w:rsid w:val="0084095B"/>
    <w:rsid w:val="00845A78"/>
    <w:rsid w:val="00845D9E"/>
    <w:rsid w:val="00851060"/>
    <w:rsid w:val="00851268"/>
    <w:rsid w:val="00851EB6"/>
    <w:rsid w:val="008530FA"/>
    <w:rsid w:val="00853AD5"/>
    <w:rsid w:val="00853DBC"/>
    <w:rsid w:val="00853DFC"/>
    <w:rsid w:val="00854921"/>
    <w:rsid w:val="008559E4"/>
    <w:rsid w:val="00860262"/>
    <w:rsid w:val="008609CD"/>
    <w:rsid w:val="00862361"/>
    <w:rsid w:val="0086340D"/>
    <w:rsid w:val="0086512E"/>
    <w:rsid w:val="00865C3E"/>
    <w:rsid w:val="00866616"/>
    <w:rsid w:val="0086787D"/>
    <w:rsid w:val="008721B3"/>
    <w:rsid w:val="00872CD8"/>
    <w:rsid w:val="00874FF9"/>
    <w:rsid w:val="00875DD3"/>
    <w:rsid w:val="00877082"/>
    <w:rsid w:val="008802DA"/>
    <w:rsid w:val="008910A1"/>
    <w:rsid w:val="008918EA"/>
    <w:rsid w:val="00893371"/>
    <w:rsid w:val="008934D1"/>
    <w:rsid w:val="0089507D"/>
    <w:rsid w:val="008951E7"/>
    <w:rsid w:val="00895ECF"/>
    <w:rsid w:val="008962A6"/>
    <w:rsid w:val="00897044"/>
    <w:rsid w:val="008A2544"/>
    <w:rsid w:val="008A3A58"/>
    <w:rsid w:val="008A3C11"/>
    <w:rsid w:val="008A3D10"/>
    <w:rsid w:val="008A478B"/>
    <w:rsid w:val="008A64F3"/>
    <w:rsid w:val="008B0A12"/>
    <w:rsid w:val="008B109E"/>
    <w:rsid w:val="008B119B"/>
    <w:rsid w:val="008B18F5"/>
    <w:rsid w:val="008B2B11"/>
    <w:rsid w:val="008B5B98"/>
    <w:rsid w:val="008B6682"/>
    <w:rsid w:val="008B77A8"/>
    <w:rsid w:val="008C0255"/>
    <w:rsid w:val="008C06F7"/>
    <w:rsid w:val="008C1A4E"/>
    <w:rsid w:val="008C2704"/>
    <w:rsid w:val="008C2DCB"/>
    <w:rsid w:val="008C66ED"/>
    <w:rsid w:val="008D11E5"/>
    <w:rsid w:val="008D16C8"/>
    <w:rsid w:val="008D23A6"/>
    <w:rsid w:val="008D30B7"/>
    <w:rsid w:val="008D31A9"/>
    <w:rsid w:val="008D4BF9"/>
    <w:rsid w:val="008D5946"/>
    <w:rsid w:val="008E0217"/>
    <w:rsid w:val="008E057B"/>
    <w:rsid w:val="008E0E20"/>
    <w:rsid w:val="008E14C7"/>
    <w:rsid w:val="008E1994"/>
    <w:rsid w:val="008E2081"/>
    <w:rsid w:val="008E5398"/>
    <w:rsid w:val="008E58B7"/>
    <w:rsid w:val="008E5CB5"/>
    <w:rsid w:val="008E711D"/>
    <w:rsid w:val="008F00F2"/>
    <w:rsid w:val="008F067D"/>
    <w:rsid w:val="008F0F6F"/>
    <w:rsid w:val="008F1268"/>
    <w:rsid w:val="008F150D"/>
    <w:rsid w:val="008F308C"/>
    <w:rsid w:val="008F5A00"/>
    <w:rsid w:val="008F6453"/>
    <w:rsid w:val="008F67BE"/>
    <w:rsid w:val="008F7F38"/>
    <w:rsid w:val="00900267"/>
    <w:rsid w:val="009009AA"/>
    <w:rsid w:val="0090184E"/>
    <w:rsid w:val="00901BBF"/>
    <w:rsid w:val="00901C7F"/>
    <w:rsid w:val="0090505B"/>
    <w:rsid w:val="00905C2D"/>
    <w:rsid w:val="009100F2"/>
    <w:rsid w:val="00911803"/>
    <w:rsid w:val="00913006"/>
    <w:rsid w:val="00915276"/>
    <w:rsid w:val="009170E9"/>
    <w:rsid w:val="009212BF"/>
    <w:rsid w:val="0092255A"/>
    <w:rsid w:val="0092294C"/>
    <w:rsid w:val="00922C35"/>
    <w:rsid w:val="009238E1"/>
    <w:rsid w:val="00924948"/>
    <w:rsid w:val="0092736F"/>
    <w:rsid w:val="00927EEA"/>
    <w:rsid w:val="00930698"/>
    <w:rsid w:val="00931144"/>
    <w:rsid w:val="00932B21"/>
    <w:rsid w:val="00933F95"/>
    <w:rsid w:val="00934573"/>
    <w:rsid w:val="00942464"/>
    <w:rsid w:val="0094330E"/>
    <w:rsid w:val="009434E0"/>
    <w:rsid w:val="00943A47"/>
    <w:rsid w:val="00943A4B"/>
    <w:rsid w:val="009447DF"/>
    <w:rsid w:val="00944BC2"/>
    <w:rsid w:val="009470BC"/>
    <w:rsid w:val="00947B6C"/>
    <w:rsid w:val="0095059E"/>
    <w:rsid w:val="009521A5"/>
    <w:rsid w:val="00956F4C"/>
    <w:rsid w:val="00960C59"/>
    <w:rsid w:val="009627B0"/>
    <w:rsid w:val="00966266"/>
    <w:rsid w:val="0096636D"/>
    <w:rsid w:val="00970A89"/>
    <w:rsid w:val="00970DC2"/>
    <w:rsid w:val="00971902"/>
    <w:rsid w:val="00971B39"/>
    <w:rsid w:val="00973D44"/>
    <w:rsid w:val="00977729"/>
    <w:rsid w:val="009806BA"/>
    <w:rsid w:val="00981C79"/>
    <w:rsid w:val="00982A96"/>
    <w:rsid w:val="00982B78"/>
    <w:rsid w:val="00984008"/>
    <w:rsid w:val="0098549E"/>
    <w:rsid w:val="00985527"/>
    <w:rsid w:val="00985AB0"/>
    <w:rsid w:val="00985C97"/>
    <w:rsid w:val="009867E0"/>
    <w:rsid w:val="00986986"/>
    <w:rsid w:val="00990616"/>
    <w:rsid w:val="00991864"/>
    <w:rsid w:val="00992665"/>
    <w:rsid w:val="00993116"/>
    <w:rsid w:val="00993BCC"/>
    <w:rsid w:val="0099557E"/>
    <w:rsid w:val="00995911"/>
    <w:rsid w:val="00996FE0"/>
    <w:rsid w:val="009974CB"/>
    <w:rsid w:val="00997823"/>
    <w:rsid w:val="009978D8"/>
    <w:rsid w:val="00997E4C"/>
    <w:rsid w:val="009A1163"/>
    <w:rsid w:val="009A11AC"/>
    <w:rsid w:val="009A273E"/>
    <w:rsid w:val="009A399E"/>
    <w:rsid w:val="009A406F"/>
    <w:rsid w:val="009A4F55"/>
    <w:rsid w:val="009A5164"/>
    <w:rsid w:val="009A51BC"/>
    <w:rsid w:val="009A52C8"/>
    <w:rsid w:val="009A54E0"/>
    <w:rsid w:val="009A7225"/>
    <w:rsid w:val="009A7690"/>
    <w:rsid w:val="009A7B74"/>
    <w:rsid w:val="009B0D6A"/>
    <w:rsid w:val="009B0FFC"/>
    <w:rsid w:val="009B1C26"/>
    <w:rsid w:val="009B2737"/>
    <w:rsid w:val="009B3E61"/>
    <w:rsid w:val="009B54CE"/>
    <w:rsid w:val="009B5660"/>
    <w:rsid w:val="009B5C73"/>
    <w:rsid w:val="009B77B8"/>
    <w:rsid w:val="009C11DF"/>
    <w:rsid w:val="009C1802"/>
    <w:rsid w:val="009C19D3"/>
    <w:rsid w:val="009C28FF"/>
    <w:rsid w:val="009C3C3F"/>
    <w:rsid w:val="009C3DA3"/>
    <w:rsid w:val="009C6EAB"/>
    <w:rsid w:val="009C7849"/>
    <w:rsid w:val="009D064D"/>
    <w:rsid w:val="009D11C1"/>
    <w:rsid w:val="009D1F6D"/>
    <w:rsid w:val="009D21AF"/>
    <w:rsid w:val="009D5BA5"/>
    <w:rsid w:val="009D5C76"/>
    <w:rsid w:val="009D5E09"/>
    <w:rsid w:val="009D639C"/>
    <w:rsid w:val="009D6F66"/>
    <w:rsid w:val="009D7E33"/>
    <w:rsid w:val="009E0778"/>
    <w:rsid w:val="009E125F"/>
    <w:rsid w:val="009E1B0A"/>
    <w:rsid w:val="009E3679"/>
    <w:rsid w:val="009E49A1"/>
    <w:rsid w:val="009E4BF2"/>
    <w:rsid w:val="009E53B6"/>
    <w:rsid w:val="009F0587"/>
    <w:rsid w:val="009F30D8"/>
    <w:rsid w:val="009F33B5"/>
    <w:rsid w:val="009F3E57"/>
    <w:rsid w:val="009F48A6"/>
    <w:rsid w:val="009F6A68"/>
    <w:rsid w:val="009F6EF8"/>
    <w:rsid w:val="00A00A1A"/>
    <w:rsid w:val="00A00B56"/>
    <w:rsid w:val="00A01817"/>
    <w:rsid w:val="00A03A10"/>
    <w:rsid w:val="00A03CAC"/>
    <w:rsid w:val="00A063A2"/>
    <w:rsid w:val="00A06CD7"/>
    <w:rsid w:val="00A070D5"/>
    <w:rsid w:val="00A075B0"/>
    <w:rsid w:val="00A13575"/>
    <w:rsid w:val="00A15495"/>
    <w:rsid w:val="00A1665F"/>
    <w:rsid w:val="00A20D40"/>
    <w:rsid w:val="00A21DA1"/>
    <w:rsid w:val="00A22E79"/>
    <w:rsid w:val="00A22F68"/>
    <w:rsid w:val="00A2671C"/>
    <w:rsid w:val="00A2751F"/>
    <w:rsid w:val="00A30FD6"/>
    <w:rsid w:val="00A32719"/>
    <w:rsid w:val="00A32B2F"/>
    <w:rsid w:val="00A3489B"/>
    <w:rsid w:val="00A34CC5"/>
    <w:rsid w:val="00A35B8D"/>
    <w:rsid w:val="00A361F0"/>
    <w:rsid w:val="00A42A20"/>
    <w:rsid w:val="00A42E87"/>
    <w:rsid w:val="00A42F17"/>
    <w:rsid w:val="00A43D6B"/>
    <w:rsid w:val="00A44362"/>
    <w:rsid w:val="00A44F23"/>
    <w:rsid w:val="00A46091"/>
    <w:rsid w:val="00A51840"/>
    <w:rsid w:val="00A51A68"/>
    <w:rsid w:val="00A53D11"/>
    <w:rsid w:val="00A54D63"/>
    <w:rsid w:val="00A559F3"/>
    <w:rsid w:val="00A57B55"/>
    <w:rsid w:val="00A57E64"/>
    <w:rsid w:val="00A612C2"/>
    <w:rsid w:val="00A64951"/>
    <w:rsid w:val="00A679B4"/>
    <w:rsid w:val="00A67ADE"/>
    <w:rsid w:val="00A72398"/>
    <w:rsid w:val="00A727A1"/>
    <w:rsid w:val="00A73338"/>
    <w:rsid w:val="00A73F36"/>
    <w:rsid w:val="00A763F6"/>
    <w:rsid w:val="00A768CC"/>
    <w:rsid w:val="00A77D1B"/>
    <w:rsid w:val="00A81023"/>
    <w:rsid w:val="00A82A4D"/>
    <w:rsid w:val="00A82D12"/>
    <w:rsid w:val="00A82DBB"/>
    <w:rsid w:val="00A83326"/>
    <w:rsid w:val="00A9011A"/>
    <w:rsid w:val="00A90F8E"/>
    <w:rsid w:val="00A90FD6"/>
    <w:rsid w:val="00A9204A"/>
    <w:rsid w:val="00A9230B"/>
    <w:rsid w:val="00A92A54"/>
    <w:rsid w:val="00A94FCF"/>
    <w:rsid w:val="00A95333"/>
    <w:rsid w:val="00A95476"/>
    <w:rsid w:val="00A95841"/>
    <w:rsid w:val="00A97C70"/>
    <w:rsid w:val="00AA1A8A"/>
    <w:rsid w:val="00AA1B12"/>
    <w:rsid w:val="00AA295A"/>
    <w:rsid w:val="00AA2AA7"/>
    <w:rsid w:val="00AA39EA"/>
    <w:rsid w:val="00AA48CD"/>
    <w:rsid w:val="00AA51AD"/>
    <w:rsid w:val="00AA6502"/>
    <w:rsid w:val="00AA787A"/>
    <w:rsid w:val="00AA788F"/>
    <w:rsid w:val="00AA7B84"/>
    <w:rsid w:val="00AB0547"/>
    <w:rsid w:val="00AB0908"/>
    <w:rsid w:val="00AB14DA"/>
    <w:rsid w:val="00AB1D22"/>
    <w:rsid w:val="00AB27B3"/>
    <w:rsid w:val="00AB3465"/>
    <w:rsid w:val="00AB3ED7"/>
    <w:rsid w:val="00AB4AAF"/>
    <w:rsid w:val="00AB5AB7"/>
    <w:rsid w:val="00AB69BA"/>
    <w:rsid w:val="00AB7060"/>
    <w:rsid w:val="00AB7A61"/>
    <w:rsid w:val="00AC0054"/>
    <w:rsid w:val="00AC048D"/>
    <w:rsid w:val="00AC0680"/>
    <w:rsid w:val="00AC31AF"/>
    <w:rsid w:val="00AC31E2"/>
    <w:rsid w:val="00AC4C56"/>
    <w:rsid w:val="00AC5C8B"/>
    <w:rsid w:val="00AC6849"/>
    <w:rsid w:val="00AC689C"/>
    <w:rsid w:val="00AD092E"/>
    <w:rsid w:val="00AD2D5C"/>
    <w:rsid w:val="00AD4067"/>
    <w:rsid w:val="00AE0E62"/>
    <w:rsid w:val="00AE12F1"/>
    <w:rsid w:val="00AE297E"/>
    <w:rsid w:val="00AE2DD3"/>
    <w:rsid w:val="00AF0528"/>
    <w:rsid w:val="00AF1E6D"/>
    <w:rsid w:val="00AF26FB"/>
    <w:rsid w:val="00AF3C23"/>
    <w:rsid w:val="00AF3DBA"/>
    <w:rsid w:val="00AF5E19"/>
    <w:rsid w:val="00AF6348"/>
    <w:rsid w:val="00B00350"/>
    <w:rsid w:val="00B01A6A"/>
    <w:rsid w:val="00B024B4"/>
    <w:rsid w:val="00B0614D"/>
    <w:rsid w:val="00B061CB"/>
    <w:rsid w:val="00B0645E"/>
    <w:rsid w:val="00B06AF3"/>
    <w:rsid w:val="00B07C39"/>
    <w:rsid w:val="00B07E4E"/>
    <w:rsid w:val="00B10530"/>
    <w:rsid w:val="00B1113E"/>
    <w:rsid w:val="00B1193B"/>
    <w:rsid w:val="00B11A43"/>
    <w:rsid w:val="00B1316B"/>
    <w:rsid w:val="00B13308"/>
    <w:rsid w:val="00B138F9"/>
    <w:rsid w:val="00B160B9"/>
    <w:rsid w:val="00B16C5E"/>
    <w:rsid w:val="00B16CFA"/>
    <w:rsid w:val="00B2079C"/>
    <w:rsid w:val="00B207B8"/>
    <w:rsid w:val="00B22D78"/>
    <w:rsid w:val="00B23140"/>
    <w:rsid w:val="00B246CE"/>
    <w:rsid w:val="00B24C36"/>
    <w:rsid w:val="00B26F4A"/>
    <w:rsid w:val="00B271F7"/>
    <w:rsid w:val="00B274EF"/>
    <w:rsid w:val="00B3028F"/>
    <w:rsid w:val="00B3052E"/>
    <w:rsid w:val="00B309A4"/>
    <w:rsid w:val="00B30B87"/>
    <w:rsid w:val="00B30BE3"/>
    <w:rsid w:val="00B3321E"/>
    <w:rsid w:val="00B342CE"/>
    <w:rsid w:val="00B347B2"/>
    <w:rsid w:val="00B365CD"/>
    <w:rsid w:val="00B37A6A"/>
    <w:rsid w:val="00B40008"/>
    <w:rsid w:val="00B42A91"/>
    <w:rsid w:val="00B4325F"/>
    <w:rsid w:val="00B4406D"/>
    <w:rsid w:val="00B4646B"/>
    <w:rsid w:val="00B473E7"/>
    <w:rsid w:val="00B4742E"/>
    <w:rsid w:val="00B515AC"/>
    <w:rsid w:val="00B527BC"/>
    <w:rsid w:val="00B52A11"/>
    <w:rsid w:val="00B533EF"/>
    <w:rsid w:val="00B565F9"/>
    <w:rsid w:val="00B56625"/>
    <w:rsid w:val="00B56A7F"/>
    <w:rsid w:val="00B56CC1"/>
    <w:rsid w:val="00B63B05"/>
    <w:rsid w:val="00B63C4D"/>
    <w:rsid w:val="00B645E7"/>
    <w:rsid w:val="00B65048"/>
    <w:rsid w:val="00B66D11"/>
    <w:rsid w:val="00B70E42"/>
    <w:rsid w:val="00B732D8"/>
    <w:rsid w:val="00B73FC6"/>
    <w:rsid w:val="00B76A2C"/>
    <w:rsid w:val="00B80273"/>
    <w:rsid w:val="00B80379"/>
    <w:rsid w:val="00B80D90"/>
    <w:rsid w:val="00B8300D"/>
    <w:rsid w:val="00B83DE2"/>
    <w:rsid w:val="00B84CD1"/>
    <w:rsid w:val="00B86518"/>
    <w:rsid w:val="00B87083"/>
    <w:rsid w:val="00B87280"/>
    <w:rsid w:val="00B91FB3"/>
    <w:rsid w:val="00B9241B"/>
    <w:rsid w:val="00B93157"/>
    <w:rsid w:val="00B95255"/>
    <w:rsid w:val="00BA33E6"/>
    <w:rsid w:val="00BA3BE1"/>
    <w:rsid w:val="00BA3BE4"/>
    <w:rsid w:val="00BA7971"/>
    <w:rsid w:val="00BB31FF"/>
    <w:rsid w:val="00BB4808"/>
    <w:rsid w:val="00BB6CB0"/>
    <w:rsid w:val="00BC05AE"/>
    <w:rsid w:val="00BC360B"/>
    <w:rsid w:val="00BC67C7"/>
    <w:rsid w:val="00BC6B04"/>
    <w:rsid w:val="00BC7E38"/>
    <w:rsid w:val="00BD0826"/>
    <w:rsid w:val="00BD27CD"/>
    <w:rsid w:val="00BD29D8"/>
    <w:rsid w:val="00BD6021"/>
    <w:rsid w:val="00BD6515"/>
    <w:rsid w:val="00BD6E22"/>
    <w:rsid w:val="00BD7715"/>
    <w:rsid w:val="00BE08D8"/>
    <w:rsid w:val="00BE1046"/>
    <w:rsid w:val="00BE1202"/>
    <w:rsid w:val="00BE285E"/>
    <w:rsid w:val="00BE377A"/>
    <w:rsid w:val="00BE62A3"/>
    <w:rsid w:val="00BE6DC7"/>
    <w:rsid w:val="00BE782C"/>
    <w:rsid w:val="00BF00C3"/>
    <w:rsid w:val="00BF1E1F"/>
    <w:rsid w:val="00BF53A9"/>
    <w:rsid w:val="00BF6AB6"/>
    <w:rsid w:val="00C01533"/>
    <w:rsid w:val="00C03147"/>
    <w:rsid w:val="00C03B2C"/>
    <w:rsid w:val="00C04B52"/>
    <w:rsid w:val="00C06437"/>
    <w:rsid w:val="00C070F5"/>
    <w:rsid w:val="00C07B60"/>
    <w:rsid w:val="00C11368"/>
    <w:rsid w:val="00C12BF7"/>
    <w:rsid w:val="00C13BF0"/>
    <w:rsid w:val="00C14401"/>
    <w:rsid w:val="00C15254"/>
    <w:rsid w:val="00C16B73"/>
    <w:rsid w:val="00C21B6E"/>
    <w:rsid w:val="00C22E5F"/>
    <w:rsid w:val="00C22EDC"/>
    <w:rsid w:val="00C23638"/>
    <w:rsid w:val="00C23A02"/>
    <w:rsid w:val="00C245CB"/>
    <w:rsid w:val="00C25109"/>
    <w:rsid w:val="00C26228"/>
    <w:rsid w:val="00C265F9"/>
    <w:rsid w:val="00C2790F"/>
    <w:rsid w:val="00C31C15"/>
    <w:rsid w:val="00C329F4"/>
    <w:rsid w:val="00C32C7A"/>
    <w:rsid w:val="00C32CE4"/>
    <w:rsid w:val="00C341F2"/>
    <w:rsid w:val="00C345FB"/>
    <w:rsid w:val="00C374B5"/>
    <w:rsid w:val="00C405E8"/>
    <w:rsid w:val="00C40B20"/>
    <w:rsid w:val="00C4181F"/>
    <w:rsid w:val="00C42F09"/>
    <w:rsid w:val="00C44205"/>
    <w:rsid w:val="00C45BA9"/>
    <w:rsid w:val="00C460E8"/>
    <w:rsid w:val="00C47192"/>
    <w:rsid w:val="00C4746B"/>
    <w:rsid w:val="00C47900"/>
    <w:rsid w:val="00C52230"/>
    <w:rsid w:val="00C5272B"/>
    <w:rsid w:val="00C54710"/>
    <w:rsid w:val="00C54D56"/>
    <w:rsid w:val="00C55A1C"/>
    <w:rsid w:val="00C61577"/>
    <w:rsid w:val="00C638A4"/>
    <w:rsid w:val="00C63F54"/>
    <w:rsid w:val="00C657BA"/>
    <w:rsid w:val="00C66182"/>
    <w:rsid w:val="00C66504"/>
    <w:rsid w:val="00C67641"/>
    <w:rsid w:val="00C70E1B"/>
    <w:rsid w:val="00C71164"/>
    <w:rsid w:val="00C71FE9"/>
    <w:rsid w:val="00C72316"/>
    <w:rsid w:val="00C725B9"/>
    <w:rsid w:val="00C72643"/>
    <w:rsid w:val="00C73A81"/>
    <w:rsid w:val="00C758BE"/>
    <w:rsid w:val="00C759FA"/>
    <w:rsid w:val="00C77393"/>
    <w:rsid w:val="00C83B43"/>
    <w:rsid w:val="00C84C1D"/>
    <w:rsid w:val="00C84FCE"/>
    <w:rsid w:val="00C85E57"/>
    <w:rsid w:val="00C90B51"/>
    <w:rsid w:val="00C90F41"/>
    <w:rsid w:val="00C9164C"/>
    <w:rsid w:val="00C92669"/>
    <w:rsid w:val="00C94536"/>
    <w:rsid w:val="00C94912"/>
    <w:rsid w:val="00C95742"/>
    <w:rsid w:val="00C96C64"/>
    <w:rsid w:val="00C971CE"/>
    <w:rsid w:val="00C97382"/>
    <w:rsid w:val="00CA1E27"/>
    <w:rsid w:val="00CA387E"/>
    <w:rsid w:val="00CA40F0"/>
    <w:rsid w:val="00CA46DC"/>
    <w:rsid w:val="00CA579E"/>
    <w:rsid w:val="00CA5C1F"/>
    <w:rsid w:val="00CA6346"/>
    <w:rsid w:val="00CA7D7C"/>
    <w:rsid w:val="00CB1FCB"/>
    <w:rsid w:val="00CB32EB"/>
    <w:rsid w:val="00CB3495"/>
    <w:rsid w:val="00CB3E53"/>
    <w:rsid w:val="00CB4C04"/>
    <w:rsid w:val="00CB524E"/>
    <w:rsid w:val="00CB64FB"/>
    <w:rsid w:val="00CB6881"/>
    <w:rsid w:val="00CB7E3D"/>
    <w:rsid w:val="00CC0540"/>
    <w:rsid w:val="00CC18F6"/>
    <w:rsid w:val="00CC305E"/>
    <w:rsid w:val="00CC37F3"/>
    <w:rsid w:val="00CC3E11"/>
    <w:rsid w:val="00CC7765"/>
    <w:rsid w:val="00CD0DD3"/>
    <w:rsid w:val="00CD1F95"/>
    <w:rsid w:val="00CD2715"/>
    <w:rsid w:val="00CD3445"/>
    <w:rsid w:val="00CD36C4"/>
    <w:rsid w:val="00CD4233"/>
    <w:rsid w:val="00CD4A55"/>
    <w:rsid w:val="00CD4D1F"/>
    <w:rsid w:val="00CD4E6E"/>
    <w:rsid w:val="00CE0858"/>
    <w:rsid w:val="00CE0CA7"/>
    <w:rsid w:val="00CE2D58"/>
    <w:rsid w:val="00CE3A89"/>
    <w:rsid w:val="00CE6850"/>
    <w:rsid w:val="00CE6B77"/>
    <w:rsid w:val="00CE726F"/>
    <w:rsid w:val="00CF1B26"/>
    <w:rsid w:val="00CF4AE7"/>
    <w:rsid w:val="00D004AC"/>
    <w:rsid w:val="00D0050B"/>
    <w:rsid w:val="00D02B0D"/>
    <w:rsid w:val="00D03191"/>
    <w:rsid w:val="00D05B06"/>
    <w:rsid w:val="00D05D3C"/>
    <w:rsid w:val="00D07FDF"/>
    <w:rsid w:val="00D10178"/>
    <w:rsid w:val="00D109A3"/>
    <w:rsid w:val="00D13820"/>
    <w:rsid w:val="00D14F73"/>
    <w:rsid w:val="00D161B4"/>
    <w:rsid w:val="00D1674C"/>
    <w:rsid w:val="00D16C76"/>
    <w:rsid w:val="00D17740"/>
    <w:rsid w:val="00D20BAB"/>
    <w:rsid w:val="00D2208A"/>
    <w:rsid w:val="00D22A1C"/>
    <w:rsid w:val="00D2398E"/>
    <w:rsid w:val="00D24123"/>
    <w:rsid w:val="00D25176"/>
    <w:rsid w:val="00D25F9E"/>
    <w:rsid w:val="00D26290"/>
    <w:rsid w:val="00D309FA"/>
    <w:rsid w:val="00D328C9"/>
    <w:rsid w:val="00D3400D"/>
    <w:rsid w:val="00D34646"/>
    <w:rsid w:val="00D35370"/>
    <w:rsid w:val="00D37A0D"/>
    <w:rsid w:val="00D40165"/>
    <w:rsid w:val="00D40479"/>
    <w:rsid w:val="00D407A7"/>
    <w:rsid w:val="00D44D14"/>
    <w:rsid w:val="00D4536E"/>
    <w:rsid w:val="00D457B9"/>
    <w:rsid w:val="00D50C82"/>
    <w:rsid w:val="00D50E78"/>
    <w:rsid w:val="00D510FF"/>
    <w:rsid w:val="00D5254E"/>
    <w:rsid w:val="00D5383E"/>
    <w:rsid w:val="00D541F9"/>
    <w:rsid w:val="00D549E1"/>
    <w:rsid w:val="00D54C0A"/>
    <w:rsid w:val="00D563F2"/>
    <w:rsid w:val="00D60EA4"/>
    <w:rsid w:val="00D618FC"/>
    <w:rsid w:val="00D620A6"/>
    <w:rsid w:val="00D620FB"/>
    <w:rsid w:val="00D62657"/>
    <w:rsid w:val="00D62850"/>
    <w:rsid w:val="00D62BAB"/>
    <w:rsid w:val="00D6512C"/>
    <w:rsid w:val="00D65839"/>
    <w:rsid w:val="00D712D0"/>
    <w:rsid w:val="00D74F4E"/>
    <w:rsid w:val="00D75B42"/>
    <w:rsid w:val="00D802AD"/>
    <w:rsid w:val="00D818DE"/>
    <w:rsid w:val="00D82086"/>
    <w:rsid w:val="00D8302F"/>
    <w:rsid w:val="00D8619C"/>
    <w:rsid w:val="00D9069A"/>
    <w:rsid w:val="00D91B4B"/>
    <w:rsid w:val="00D927F9"/>
    <w:rsid w:val="00D95E6E"/>
    <w:rsid w:val="00DA18C8"/>
    <w:rsid w:val="00DA4653"/>
    <w:rsid w:val="00DA5214"/>
    <w:rsid w:val="00DA5A1A"/>
    <w:rsid w:val="00DA682A"/>
    <w:rsid w:val="00DB104A"/>
    <w:rsid w:val="00DB1FBB"/>
    <w:rsid w:val="00DB26A4"/>
    <w:rsid w:val="00DB4E32"/>
    <w:rsid w:val="00DB5CD4"/>
    <w:rsid w:val="00DC168C"/>
    <w:rsid w:val="00DC635B"/>
    <w:rsid w:val="00DC6677"/>
    <w:rsid w:val="00DC6B9C"/>
    <w:rsid w:val="00DD2D37"/>
    <w:rsid w:val="00DD4276"/>
    <w:rsid w:val="00DD6635"/>
    <w:rsid w:val="00DE0078"/>
    <w:rsid w:val="00DE2F80"/>
    <w:rsid w:val="00DE384F"/>
    <w:rsid w:val="00DE3A74"/>
    <w:rsid w:val="00DE4896"/>
    <w:rsid w:val="00DE5163"/>
    <w:rsid w:val="00DE6A83"/>
    <w:rsid w:val="00DE6EA6"/>
    <w:rsid w:val="00DE7480"/>
    <w:rsid w:val="00DE7D3C"/>
    <w:rsid w:val="00DF0E69"/>
    <w:rsid w:val="00DF1D86"/>
    <w:rsid w:val="00DF25DD"/>
    <w:rsid w:val="00DF433E"/>
    <w:rsid w:val="00DF47D2"/>
    <w:rsid w:val="00E003D2"/>
    <w:rsid w:val="00E01625"/>
    <w:rsid w:val="00E022DE"/>
    <w:rsid w:val="00E03F46"/>
    <w:rsid w:val="00E042A5"/>
    <w:rsid w:val="00E06B99"/>
    <w:rsid w:val="00E070C4"/>
    <w:rsid w:val="00E071C0"/>
    <w:rsid w:val="00E10CF5"/>
    <w:rsid w:val="00E1158D"/>
    <w:rsid w:val="00E12873"/>
    <w:rsid w:val="00E14063"/>
    <w:rsid w:val="00E145D1"/>
    <w:rsid w:val="00E154E1"/>
    <w:rsid w:val="00E15ADE"/>
    <w:rsid w:val="00E15F95"/>
    <w:rsid w:val="00E1662D"/>
    <w:rsid w:val="00E16C8D"/>
    <w:rsid w:val="00E17728"/>
    <w:rsid w:val="00E21807"/>
    <w:rsid w:val="00E21D7C"/>
    <w:rsid w:val="00E22A9D"/>
    <w:rsid w:val="00E2312B"/>
    <w:rsid w:val="00E23F50"/>
    <w:rsid w:val="00E246F1"/>
    <w:rsid w:val="00E265CC"/>
    <w:rsid w:val="00E268F6"/>
    <w:rsid w:val="00E269A9"/>
    <w:rsid w:val="00E27920"/>
    <w:rsid w:val="00E27992"/>
    <w:rsid w:val="00E302C4"/>
    <w:rsid w:val="00E3141E"/>
    <w:rsid w:val="00E32B67"/>
    <w:rsid w:val="00E34EEE"/>
    <w:rsid w:val="00E378F3"/>
    <w:rsid w:val="00E4174E"/>
    <w:rsid w:val="00E42465"/>
    <w:rsid w:val="00E424D2"/>
    <w:rsid w:val="00E428F4"/>
    <w:rsid w:val="00E4564E"/>
    <w:rsid w:val="00E46B6B"/>
    <w:rsid w:val="00E473FD"/>
    <w:rsid w:val="00E51446"/>
    <w:rsid w:val="00E540BD"/>
    <w:rsid w:val="00E54FBD"/>
    <w:rsid w:val="00E55A28"/>
    <w:rsid w:val="00E56A16"/>
    <w:rsid w:val="00E576BA"/>
    <w:rsid w:val="00E60A3D"/>
    <w:rsid w:val="00E61457"/>
    <w:rsid w:val="00E621C4"/>
    <w:rsid w:val="00E640C3"/>
    <w:rsid w:val="00E64A55"/>
    <w:rsid w:val="00E65530"/>
    <w:rsid w:val="00E65532"/>
    <w:rsid w:val="00E66304"/>
    <w:rsid w:val="00E72046"/>
    <w:rsid w:val="00E73AB8"/>
    <w:rsid w:val="00E73DF3"/>
    <w:rsid w:val="00E74295"/>
    <w:rsid w:val="00E747BB"/>
    <w:rsid w:val="00E7533C"/>
    <w:rsid w:val="00E76580"/>
    <w:rsid w:val="00E7685C"/>
    <w:rsid w:val="00E802C2"/>
    <w:rsid w:val="00E80F5C"/>
    <w:rsid w:val="00E82A04"/>
    <w:rsid w:val="00E82ABF"/>
    <w:rsid w:val="00E872A3"/>
    <w:rsid w:val="00E87AA9"/>
    <w:rsid w:val="00E87C73"/>
    <w:rsid w:val="00E90BD8"/>
    <w:rsid w:val="00E90CB5"/>
    <w:rsid w:val="00E915A4"/>
    <w:rsid w:val="00E91A83"/>
    <w:rsid w:val="00E924EE"/>
    <w:rsid w:val="00E9315D"/>
    <w:rsid w:val="00E93E32"/>
    <w:rsid w:val="00E93E42"/>
    <w:rsid w:val="00E9478F"/>
    <w:rsid w:val="00E96B26"/>
    <w:rsid w:val="00E96DB6"/>
    <w:rsid w:val="00E974B8"/>
    <w:rsid w:val="00E9773E"/>
    <w:rsid w:val="00EA136D"/>
    <w:rsid w:val="00EA2524"/>
    <w:rsid w:val="00EA2F99"/>
    <w:rsid w:val="00EA2FAA"/>
    <w:rsid w:val="00EA3021"/>
    <w:rsid w:val="00EA51DC"/>
    <w:rsid w:val="00EA5FDD"/>
    <w:rsid w:val="00EA60C2"/>
    <w:rsid w:val="00EB02CB"/>
    <w:rsid w:val="00EB37AA"/>
    <w:rsid w:val="00EB3B9C"/>
    <w:rsid w:val="00EB3E60"/>
    <w:rsid w:val="00EB408A"/>
    <w:rsid w:val="00EB431D"/>
    <w:rsid w:val="00EB4ADA"/>
    <w:rsid w:val="00EB5E34"/>
    <w:rsid w:val="00EB6326"/>
    <w:rsid w:val="00EB6A6C"/>
    <w:rsid w:val="00EB73AE"/>
    <w:rsid w:val="00EC096D"/>
    <w:rsid w:val="00EC1D2F"/>
    <w:rsid w:val="00EC1FBD"/>
    <w:rsid w:val="00EC32C0"/>
    <w:rsid w:val="00EC36BB"/>
    <w:rsid w:val="00EC7B51"/>
    <w:rsid w:val="00ED1020"/>
    <w:rsid w:val="00ED170D"/>
    <w:rsid w:val="00ED58EB"/>
    <w:rsid w:val="00ED6B08"/>
    <w:rsid w:val="00ED71A0"/>
    <w:rsid w:val="00ED73B6"/>
    <w:rsid w:val="00EE0437"/>
    <w:rsid w:val="00EE23E7"/>
    <w:rsid w:val="00EE557A"/>
    <w:rsid w:val="00EE5D76"/>
    <w:rsid w:val="00EE611D"/>
    <w:rsid w:val="00EF1699"/>
    <w:rsid w:val="00EF2195"/>
    <w:rsid w:val="00EF5088"/>
    <w:rsid w:val="00EF5CA5"/>
    <w:rsid w:val="00EF6F7E"/>
    <w:rsid w:val="00EF7B66"/>
    <w:rsid w:val="00F00530"/>
    <w:rsid w:val="00F010D1"/>
    <w:rsid w:val="00F025E5"/>
    <w:rsid w:val="00F02C38"/>
    <w:rsid w:val="00F03975"/>
    <w:rsid w:val="00F03A2D"/>
    <w:rsid w:val="00F05B8F"/>
    <w:rsid w:val="00F071B4"/>
    <w:rsid w:val="00F13E95"/>
    <w:rsid w:val="00F15C4C"/>
    <w:rsid w:val="00F17F9F"/>
    <w:rsid w:val="00F201F0"/>
    <w:rsid w:val="00F25144"/>
    <w:rsid w:val="00F25437"/>
    <w:rsid w:val="00F25A72"/>
    <w:rsid w:val="00F269BB"/>
    <w:rsid w:val="00F278C4"/>
    <w:rsid w:val="00F27A47"/>
    <w:rsid w:val="00F30D1F"/>
    <w:rsid w:val="00F32A3B"/>
    <w:rsid w:val="00F34BB6"/>
    <w:rsid w:val="00F34D9D"/>
    <w:rsid w:val="00F36216"/>
    <w:rsid w:val="00F37A35"/>
    <w:rsid w:val="00F40787"/>
    <w:rsid w:val="00F43319"/>
    <w:rsid w:val="00F43729"/>
    <w:rsid w:val="00F516AB"/>
    <w:rsid w:val="00F5178E"/>
    <w:rsid w:val="00F536ED"/>
    <w:rsid w:val="00F55439"/>
    <w:rsid w:val="00F56918"/>
    <w:rsid w:val="00F6088E"/>
    <w:rsid w:val="00F61346"/>
    <w:rsid w:val="00F6176D"/>
    <w:rsid w:val="00F61831"/>
    <w:rsid w:val="00F61A5E"/>
    <w:rsid w:val="00F62A01"/>
    <w:rsid w:val="00F63EB2"/>
    <w:rsid w:val="00F64316"/>
    <w:rsid w:val="00F65549"/>
    <w:rsid w:val="00F65709"/>
    <w:rsid w:val="00F657AC"/>
    <w:rsid w:val="00F65A17"/>
    <w:rsid w:val="00F66954"/>
    <w:rsid w:val="00F66A54"/>
    <w:rsid w:val="00F67B0B"/>
    <w:rsid w:val="00F72B33"/>
    <w:rsid w:val="00F7318D"/>
    <w:rsid w:val="00F735C2"/>
    <w:rsid w:val="00F745AE"/>
    <w:rsid w:val="00F7480B"/>
    <w:rsid w:val="00F7517C"/>
    <w:rsid w:val="00F80442"/>
    <w:rsid w:val="00F80FAE"/>
    <w:rsid w:val="00F81B70"/>
    <w:rsid w:val="00F832FF"/>
    <w:rsid w:val="00F83C71"/>
    <w:rsid w:val="00F90530"/>
    <w:rsid w:val="00F91399"/>
    <w:rsid w:val="00F91F8B"/>
    <w:rsid w:val="00F93371"/>
    <w:rsid w:val="00F95D0F"/>
    <w:rsid w:val="00F97029"/>
    <w:rsid w:val="00F97AFA"/>
    <w:rsid w:val="00F97D82"/>
    <w:rsid w:val="00FA031E"/>
    <w:rsid w:val="00FA0729"/>
    <w:rsid w:val="00FA13FF"/>
    <w:rsid w:val="00FA37F7"/>
    <w:rsid w:val="00FA390E"/>
    <w:rsid w:val="00FA5B4C"/>
    <w:rsid w:val="00FA7797"/>
    <w:rsid w:val="00FB043D"/>
    <w:rsid w:val="00FB1576"/>
    <w:rsid w:val="00FB1F3C"/>
    <w:rsid w:val="00FB56EA"/>
    <w:rsid w:val="00FC0AF0"/>
    <w:rsid w:val="00FC4E7A"/>
    <w:rsid w:val="00FC5BA6"/>
    <w:rsid w:val="00FD0266"/>
    <w:rsid w:val="00FD32AD"/>
    <w:rsid w:val="00FD402A"/>
    <w:rsid w:val="00FD73D2"/>
    <w:rsid w:val="00FE05DF"/>
    <w:rsid w:val="00FE21DB"/>
    <w:rsid w:val="00FE2536"/>
    <w:rsid w:val="00FE3860"/>
    <w:rsid w:val="00FE397F"/>
    <w:rsid w:val="00FE419B"/>
    <w:rsid w:val="00FE5423"/>
    <w:rsid w:val="00FE5ADA"/>
    <w:rsid w:val="00FE65A2"/>
    <w:rsid w:val="00FF2193"/>
    <w:rsid w:val="00FF2C70"/>
    <w:rsid w:val="00FF2D31"/>
    <w:rsid w:val="00FF44A9"/>
    <w:rsid w:val="00FF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A628"/>
  <w15:docId w15:val="{A00C94DB-3B68-447A-9F36-185847DF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90E"/>
    <w:pPr>
      <w:spacing w:after="120" w:line="312" w:lineRule="auto"/>
    </w:pPr>
    <w:rPr>
      <w:rFonts w:ascii="Calisto MT" w:hAnsi="Calisto MT"/>
      <w:sz w:val="20"/>
    </w:rPr>
  </w:style>
  <w:style w:type="paragraph" w:styleId="Heading1">
    <w:name w:val="heading 1"/>
    <w:basedOn w:val="Normal"/>
    <w:next w:val="Normal"/>
    <w:link w:val="Heading1Char"/>
    <w:autoRedefine/>
    <w:uiPriority w:val="9"/>
    <w:qFormat/>
    <w:rsid w:val="003146AD"/>
    <w:pPr>
      <w:keepNext/>
      <w:keepLines/>
      <w:pageBreakBefore/>
      <w:numPr>
        <w:numId w:val="1"/>
      </w:numPr>
      <w:spacing w:before="480" w:after="0"/>
      <w:ind w:left="431" w:hanging="431"/>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basedOn w:val="Normal"/>
    <w:next w:val="Normal"/>
    <w:link w:val="Heading2Char"/>
    <w:autoRedefine/>
    <w:uiPriority w:val="9"/>
    <w:unhideWhenUsed/>
    <w:qFormat/>
    <w:rsid w:val="00CA1E27"/>
    <w:pPr>
      <w:keepNext/>
      <w:keepLines/>
      <w:numPr>
        <w:ilvl w:val="1"/>
        <w:numId w:val="1"/>
      </w:numPr>
      <w:spacing w:before="720" w:after="0"/>
      <w:ind w:left="578" w:hanging="578"/>
      <w:outlineLvl w:val="1"/>
    </w:pPr>
    <w:rPr>
      <w:rFonts w:asciiTheme="majorHAnsi" w:eastAsia="Times New Roman" w:hAnsiTheme="majorHAnsi" w:cstheme="majorBidi"/>
      <w:b/>
      <w:bCs/>
      <w:color w:val="4F81BD" w:themeColor="accent1"/>
      <w:sz w:val="32"/>
      <w:szCs w:val="32"/>
      <w:lang w:eastAsia="en-GB"/>
    </w:rPr>
  </w:style>
  <w:style w:type="paragraph" w:styleId="Heading3">
    <w:name w:val="heading 3"/>
    <w:basedOn w:val="Normal"/>
    <w:next w:val="Normal"/>
    <w:link w:val="Heading3Char"/>
    <w:autoRedefine/>
    <w:uiPriority w:val="9"/>
    <w:unhideWhenUsed/>
    <w:qFormat/>
    <w:rsid w:val="008E0217"/>
    <w:pPr>
      <w:keepNext/>
      <w:keepLines/>
      <w:numPr>
        <w:ilvl w:val="2"/>
        <w:numId w:val="1"/>
      </w:numPr>
      <w:spacing w:before="360" w:after="0"/>
      <w:outlineLvl w:val="2"/>
    </w:pPr>
    <w:rPr>
      <w:rFonts w:asciiTheme="majorHAnsi" w:eastAsiaTheme="majorEastAsia" w:hAnsiTheme="majorHAnsi" w:cstheme="majorBidi"/>
      <w:bCs/>
      <w:color w:val="4F81BD" w:themeColor="accent1"/>
      <w:sz w:val="24"/>
    </w:rPr>
  </w:style>
  <w:style w:type="paragraph" w:styleId="Heading4">
    <w:name w:val="heading 4"/>
    <w:basedOn w:val="Normal"/>
    <w:next w:val="Normal"/>
    <w:link w:val="Heading4Char"/>
    <w:uiPriority w:val="9"/>
    <w:unhideWhenUsed/>
    <w:qFormat/>
    <w:rsid w:val="0089507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9507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89507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AD"/>
    <w:rPr>
      <w:rFonts w:asciiTheme="majorHAnsi" w:eastAsia="Times New Roman" w:hAnsiTheme="majorHAnsi" w:cstheme="majorBidi"/>
      <w:b/>
      <w:bCs/>
      <w:color w:val="365F91" w:themeColor="accent1" w:themeShade="BF"/>
      <w:sz w:val="52"/>
      <w:szCs w:val="52"/>
      <w:lang w:eastAsia="en-GB"/>
    </w:rPr>
  </w:style>
  <w:style w:type="character" w:customStyle="1" w:styleId="Heading2Char">
    <w:name w:val="Heading 2 Char"/>
    <w:basedOn w:val="DefaultParagraphFont"/>
    <w:link w:val="Heading2"/>
    <w:uiPriority w:val="9"/>
    <w:rsid w:val="00CA1E27"/>
    <w:rPr>
      <w:rFonts w:asciiTheme="majorHAnsi" w:eastAsia="Times New Roman" w:hAnsiTheme="majorHAnsi" w:cstheme="majorBidi"/>
      <w:b/>
      <w:bCs/>
      <w:color w:val="4F81BD" w:themeColor="accent1"/>
      <w:sz w:val="32"/>
      <w:szCs w:val="32"/>
      <w:lang w:eastAsia="en-GB"/>
    </w:rPr>
  </w:style>
  <w:style w:type="character" w:customStyle="1" w:styleId="Heading3Char">
    <w:name w:val="Heading 3 Char"/>
    <w:basedOn w:val="DefaultParagraphFont"/>
    <w:link w:val="Heading3"/>
    <w:uiPriority w:val="9"/>
    <w:rsid w:val="008E0217"/>
    <w:rPr>
      <w:rFonts w:asciiTheme="majorHAnsi" w:eastAsiaTheme="majorEastAsia" w:hAnsiTheme="majorHAnsi" w:cstheme="majorBidi"/>
      <w:bCs/>
      <w:color w:val="4F81BD" w:themeColor="accent1"/>
      <w:sz w:val="24"/>
    </w:rPr>
  </w:style>
  <w:style w:type="character" w:customStyle="1" w:styleId="Heading4Char">
    <w:name w:val="Heading 4 Char"/>
    <w:basedOn w:val="DefaultParagraphFont"/>
    <w:link w:val="Heading4"/>
    <w:uiPriority w:val="9"/>
    <w:rsid w:val="0089507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89507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9507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paragraph" w:styleId="NormalWeb">
    <w:name w:val="Normal (Web)"/>
    <w:basedOn w:val="Normal"/>
    <w:uiPriority w:val="99"/>
    <w:unhideWhenUsed/>
    <w:rsid w:val="0089507D"/>
    <w:pPr>
      <w:spacing w:before="100" w:beforeAutospacing="1" w:after="100" w:afterAutospacing="1" w:line="240" w:lineRule="auto"/>
    </w:pPr>
    <w:rPr>
      <w:rFonts w:eastAsia="Times New Roman" w:cs="Times New Roman"/>
      <w:szCs w:val="24"/>
      <w:lang w:eastAsia="en-GB"/>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rsid w:val="007F672A"/>
    <w:rPr>
      <w:i/>
      <w:iCs/>
      <w:color w:val="000000" w:themeColor="text1"/>
    </w:rPr>
  </w:style>
  <w:style w:type="character" w:customStyle="1" w:styleId="QuoteChar">
    <w:name w:val="Quote Char"/>
    <w:basedOn w:val="DefaultParagraphFont"/>
    <w:link w:val="Quote"/>
    <w:uiPriority w:val="2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ormal"/>
    <w:uiPriority w:val="34"/>
    <w:qFormat/>
    <w:rsid w:val="00AC5C8B"/>
    <w:pPr>
      <w:numPr>
        <w:numId w:val="2"/>
      </w:numPr>
    </w:pPr>
  </w:style>
  <w:style w:type="character" w:customStyle="1" w:styleId="CodeInlineItalic">
    <w:name w:val="Code Inline Italic"/>
    <w:basedOn w:val="DefaultParagraphFont"/>
    <w:rsid w:val="00C11368"/>
    <w:rPr>
      <w:rFonts w:ascii="Courier New" w:hAnsi="Courier New"/>
      <w:b/>
      <w:bCs/>
      <w:i/>
      <w:iCs/>
      <w:color w:val="0000FF"/>
      <w:sz w:val="20"/>
    </w:rPr>
  </w:style>
  <w:style w:type="character" w:customStyle="1" w:styleId="CodeInline">
    <w:name w:val="Code Inline"/>
    <w:basedOn w:val="DefaultParagraphFont"/>
    <w:rsid w:val="002A47E4"/>
    <w:rPr>
      <w:rFonts w:ascii="Consolas" w:hAnsi="Consolas"/>
      <w:bCs/>
      <w:color w:val="4F81BD" w:themeColor="accent1"/>
    </w:rPr>
  </w:style>
  <w:style w:type="paragraph" w:styleId="TOC1">
    <w:name w:val="toc 1"/>
    <w:basedOn w:val="Normal"/>
    <w:next w:val="Normal"/>
    <w:autoRedefine/>
    <w:uiPriority w:val="39"/>
    <w:unhideWhenUsed/>
    <w:rsid w:val="00584263"/>
    <w:pPr>
      <w:spacing w:before="120"/>
    </w:pPr>
    <w:rPr>
      <w:rFonts w:asciiTheme="minorHAnsi" w:hAnsiTheme="minorHAnsi"/>
      <w:b/>
      <w:bCs/>
      <w:caps/>
      <w:szCs w:val="20"/>
    </w:rPr>
  </w:style>
  <w:style w:type="paragraph" w:styleId="TOC2">
    <w:name w:val="toc 2"/>
    <w:basedOn w:val="Normal"/>
    <w:next w:val="Normal"/>
    <w:autoRedefine/>
    <w:uiPriority w:val="39"/>
    <w:unhideWhenUsed/>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 w:val="18"/>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9B3E61"/>
    <w:pPr>
      <w:keepNext/>
      <w:keepLines/>
      <w:spacing w:line="264" w:lineRule="auto"/>
      <w:ind w:left="284"/>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9B3E61"/>
    <w:rPr>
      <w:rFonts w:ascii="Consolas" w:hAnsi="Consolas"/>
      <w:color w:val="4F81BD" w:themeColor="accent1"/>
      <w:sz w:val="20"/>
      <w:szCs w:val="20"/>
      <w:lang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basedOn w:val="Normal"/>
    <w:link w:val="CommentTextChar"/>
    <w:uiPriority w:val="99"/>
    <w:unhideWhenUsed/>
    <w:rsid w:val="00932B21"/>
    <w:pPr>
      <w:spacing w:line="240" w:lineRule="auto"/>
    </w:pPr>
    <w:rPr>
      <w:szCs w:val="20"/>
    </w:rPr>
  </w:style>
  <w:style w:type="character" w:customStyle="1" w:styleId="CommentTextChar">
    <w:name w:val="Comment Text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basedOn w:val="Heading1"/>
    <w:next w:val="Normal"/>
    <w:uiPriority w:val="39"/>
    <w:unhideWhenUsed/>
    <w:qFormat/>
    <w:rsid w:val="006C6DFC"/>
    <w:pPr>
      <w:numPr>
        <w:numId w:val="0"/>
      </w:numPr>
      <w:outlineLvl w:val="9"/>
    </w:pPr>
    <w:rPr>
      <w:rFonts w:eastAsiaTheme="majorEastAsia"/>
      <w:sz w:val="28"/>
      <w:szCs w:val="28"/>
      <w:lang w:val="en-US" w:eastAsia="en-US"/>
    </w:rPr>
  </w:style>
  <w:style w:type="paragraph" w:customStyle="1" w:styleId="Note">
    <w:name w:val="Note"/>
    <w:basedOn w:val="Normal"/>
    <w:qFormat/>
    <w:rsid w:val="00303099"/>
    <w:pPr>
      <w:keepNext/>
      <w:keepLines/>
      <w:pBdr>
        <w:top w:val="dotted" w:sz="2" w:space="1" w:color="auto"/>
        <w:bottom w:val="dotted" w:sz="2" w:space="1" w:color="auto"/>
      </w:pBdr>
      <w:spacing w:before="200" w:line="252" w:lineRule="auto"/>
      <w:ind w:left="567" w:right="567"/>
    </w:pPr>
    <w:rPr>
      <w:rFonts w:ascii="Calibri" w:hAnsi="Calibri"/>
      <w:sz w:val="18"/>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18764E"/>
    <w:rPr>
      <w:rFonts w:ascii="Consolas" w:hAnsi="Consolas"/>
      <w:bCs/>
      <w:color w:val="4F81BD" w:themeColor="accent1"/>
      <w:u w:val="single"/>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paragraph" w:customStyle="1" w:styleId="StyleMoreToDoLatinConsolas10ptBoldAccent11">
    <w:name w:val="Style More To Do + (Latin) Consolas 10 pt Bold Accent 11"/>
    <w:basedOn w:val="Note"/>
    <w:rsid w:val="00825B74"/>
    <w:pPr>
      <w:spacing w:before="80" w:after="0"/>
    </w:pPr>
    <w:rPr>
      <w:rFonts w:ascii="Consolas" w:hAnsi="Consolas"/>
      <w:b/>
      <w:bCs/>
      <w:color w:val="4F81BD" w:themeColor="accent1"/>
      <w:sz w:val="20"/>
    </w:rPr>
  </w:style>
  <w:style w:type="paragraph" w:customStyle="1" w:styleId="FxCopRule">
    <w:name w:val="FxCop Rule"/>
    <w:basedOn w:val="Normal"/>
    <w:link w:val="FxCopRuleChar"/>
    <w:qFormat/>
    <w:rsid w:val="00AA1A8A"/>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851" w:right="851"/>
    </w:pPr>
    <w:rPr>
      <w:rFonts w:ascii="Courier New" w:hAnsi="Courier New" w:cs="Courier New"/>
      <w:color w:val="000080"/>
      <w:sz w:val="16"/>
      <w:szCs w:val="20"/>
    </w:rPr>
  </w:style>
  <w:style w:type="character" w:customStyle="1" w:styleId="FxCopRuleChar">
    <w:name w:val="FxCop Rule Char"/>
    <w:basedOn w:val="DefaultParagraphFont"/>
    <w:link w:val="FxCopRule"/>
    <w:rsid w:val="00AA1A8A"/>
    <w:rPr>
      <w:rFonts w:ascii="Courier New" w:hAnsi="Courier New" w:cs="Courier New"/>
      <w:color w:val="000080"/>
      <w:sz w:val="16"/>
      <w:szCs w:val="20"/>
    </w:rPr>
  </w:style>
  <w:style w:type="paragraph" w:customStyle="1" w:styleId="Style1">
    <w:name w:val="Style1"/>
    <w:basedOn w:val="ListParagraph"/>
    <w:qFormat/>
    <w:rsid w:val="00447420"/>
    <w:pPr>
      <w:numPr>
        <w:numId w:val="12"/>
      </w:numPr>
      <w:spacing w:after="200" w:line="276" w:lineRule="auto"/>
      <w:contextualSpacing/>
    </w:pPr>
    <w:rPr>
      <w:rFonts w:asciiTheme="minorHAnsi" w:hAnsiTheme="minorHAnsi"/>
      <w:sz w:val="22"/>
    </w:rPr>
  </w:style>
  <w:style w:type="paragraph" w:styleId="Header">
    <w:name w:val="header"/>
    <w:basedOn w:val="Normal"/>
    <w:link w:val="HeaderChar"/>
    <w:uiPriority w:val="99"/>
    <w:semiHidden/>
    <w:unhideWhenUsed/>
    <w:rsid w:val="00A018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817"/>
    <w:rPr>
      <w:rFonts w:ascii="Calisto MT" w:hAnsi="Calisto MT"/>
      <w:sz w:val="20"/>
    </w:rPr>
  </w:style>
  <w:style w:type="paragraph" w:styleId="Footer">
    <w:name w:val="footer"/>
    <w:basedOn w:val="Normal"/>
    <w:link w:val="FooterChar"/>
    <w:uiPriority w:val="99"/>
    <w:semiHidden/>
    <w:unhideWhenUsed/>
    <w:rsid w:val="00A018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1817"/>
    <w:rPr>
      <w:rFonts w:ascii="Calisto MT" w:hAnsi="Calisto MT"/>
      <w:sz w:val="20"/>
    </w:rPr>
  </w:style>
  <w:style w:type="paragraph" w:customStyle="1" w:styleId="Code">
    <w:name w:val="Code"/>
    <w:basedOn w:val="Normal"/>
    <w:link w:val="CodeChar"/>
    <w:qFormat/>
    <w:rsid w:val="000A42E0"/>
    <w:pPr>
      <w:autoSpaceDE w:val="0"/>
      <w:autoSpaceDN w:val="0"/>
      <w:spacing w:line="264" w:lineRule="auto"/>
      <w:ind w:left="720"/>
      <w:contextualSpacing/>
    </w:pPr>
    <w:rPr>
      <w:rFonts w:ascii="Consolas" w:hAnsi="Consolas"/>
      <w:sz w:val="16"/>
      <w:szCs w:val="20"/>
    </w:rPr>
  </w:style>
  <w:style w:type="character" w:customStyle="1" w:styleId="CodeChar">
    <w:name w:val="Code Char"/>
    <w:basedOn w:val="DefaultParagraphFont"/>
    <w:link w:val="Code"/>
    <w:rsid w:val="000A42E0"/>
    <w:rPr>
      <w:rFonts w:ascii="Consolas" w:hAnsi="Consolas"/>
      <w:sz w:val="16"/>
      <w:szCs w:val="20"/>
    </w:rPr>
  </w:style>
  <w:style w:type="paragraph" w:styleId="ListNumber">
    <w:name w:val="List Number"/>
    <w:basedOn w:val="Normal"/>
    <w:uiPriority w:val="99"/>
    <w:unhideWhenUsed/>
    <w:rsid w:val="00AD2D5C"/>
    <w:pPr>
      <w:numPr>
        <w:numId w:val="22"/>
      </w:numPr>
      <w:contextualSpacing/>
    </w:pPr>
  </w:style>
  <w:style w:type="paragraph" w:styleId="Closing">
    <w:name w:val="Closing"/>
    <w:basedOn w:val="Normal"/>
    <w:link w:val="ClosingChar"/>
    <w:uiPriority w:val="99"/>
    <w:unhideWhenUsed/>
    <w:rsid w:val="001D52DB"/>
    <w:pPr>
      <w:spacing w:after="0" w:line="240" w:lineRule="auto"/>
      <w:ind w:left="4252"/>
    </w:pPr>
  </w:style>
  <w:style w:type="character" w:customStyle="1" w:styleId="ClosingChar">
    <w:name w:val="Closing Char"/>
    <w:basedOn w:val="DefaultParagraphFont"/>
    <w:link w:val="Closing"/>
    <w:uiPriority w:val="99"/>
    <w:rsid w:val="001D52DB"/>
    <w:rPr>
      <w:rFonts w:ascii="Calisto MT" w:hAnsi="Calisto MT"/>
      <w:sz w:val="20"/>
    </w:rPr>
  </w:style>
  <w:style w:type="paragraph" w:customStyle="1" w:styleId="SpecBox">
    <w:name w:val="SpecBox"/>
    <w:basedOn w:val="Normal"/>
    <w:qFormat/>
    <w:rsid w:val="00B8300D"/>
    <w:pPr>
      <w:keepLines/>
      <w:pBdr>
        <w:top w:val="single" w:sz="4" w:space="1" w:color="auto" w:shadow="1"/>
        <w:left w:val="single" w:sz="4" w:space="4" w:color="auto" w:shadow="1"/>
        <w:bottom w:val="single" w:sz="4" w:space="1" w:color="auto" w:shadow="1"/>
        <w:right w:val="single" w:sz="4" w:space="4" w:color="auto" w:shadow="1"/>
      </w:pBdr>
      <w:spacing w:before="120" w:after="0" w:line="240" w:lineRule="auto"/>
      <w:ind w:left="709" w:right="95"/>
      <w:contextualSpacing/>
    </w:pPr>
    <w:rPr>
      <w:rFonts w:ascii="Calibri" w:hAnsi="Calibri" w:cs="Times New Roman"/>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4398886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5435987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20272694">
      <w:bodyDiv w:val="1"/>
      <w:marLeft w:val="0"/>
      <w:marRight w:val="0"/>
      <w:marTop w:val="0"/>
      <w:marBottom w:val="0"/>
      <w:divBdr>
        <w:top w:val="none" w:sz="0" w:space="0" w:color="auto"/>
        <w:left w:val="none" w:sz="0" w:space="0" w:color="auto"/>
        <w:bottom w:val="none" w:sz="0" w:space="0" w:color="auto"/>
        <w:right w:val="none" w:sz="0" w:space="0" w:color="auto"/>
      </w:divBdr>
    </w:div>
    <w:div w:id="131022556">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55196876">
      <w:bodyDiv w:val="1"/>
      <w:marLeft w:val="0"/>
      <w:marRight w:val="0"/>
      <w:marTop w:val="0"/>
      <w:marBottom w:val="0"/>
      <w:divBdr>
        <w:top w:val="none" w:sz="0" w:space="0" w:color="auto"/>
        <w:left w:val="none" w:sz="0" w:space="0" w:color="auto"/>
        <w:bottom w:val="none" w:sz="0" w:space="0" w:color="auto"/>
        <w:right w:val="none" w:sz="0" w:space="0" w:color="auto"/>
      </w:divBdr>
    </w:div>
    <w:div w:id="157119576">
      <w:bodyDiv w:val="1"/>
      <w:marLeft w:val="0"/>
      <w:marRight w:val="0"/>
      <w:marTop w:val="0"/>
      <w:marBottom w:val="0"/>
      <w:divBdr>
        <w:top w:val="none" w:sz="0" w:space="0" w:color="auto"/>
        <w:left w:val="none" w:sz="0" w:space="0" w:color="auto"/>
        <w:bottom w:val="none" w:sz="0" w:space="0" w:color="auto"/>
        <w:right w:val="none" w:sz="0" w:space="0" w:color="auto"/>
      </w:divBdr>
    </w:div>
    <w:div w:id="179901407">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39603368">
      <w:bodyDiv w:val="1"/>
      <w:marLeft w:val="0"/>
      <w:marRight w:val="0"/>
      <w:marTop w:val="0"/>
      <w:marBottom w:val="0"/>
      <w:divBdr>
        <w:top w:val="none" w:sz="0" w:space="0" w:color="auto"/>
        <w:left w:val="none" w:sz="0" w:space="0" w:color="auto"/>
        <w:bottom w:val="none" w:sz="0" w:space="0" w:color="auto"/>
        <w:right w:val="none" w:sz="0" w:space="0" w:color="auto"/>
      </w:divBdr>
    </w:div>
    <w:div w:id="248781460">
      <w:bodyDiv w:val="1"/>
      <w:marLeft w:val="0"/>
      <w:marRight w:val="0"/>
      <w:marTop w:val="0"/>
      <w:marBottom w:val="0"/>
      <w:divBdr>
        <w:top w:val="none" w:sz="0" w:space="0" w:color="auto"/>
        <w:left w:val="none" w:sz="0" w:space="0" w:color="auto"/>
        <w:bottom w:val="none" w:sz="0" w:space="0" w:color="auto"/>
        <w:right w:val="none" w:sz="0" w:space="0" w:color="auto"/>
      </w:divBdr>
    </w:div>
    <w:div w:id="297106313">
      <w:bodyDiv w:val="1"/>
      <w:marLeft w:val="0"/>
      <w:marRight w:val="0"/>
      <w:marTop w:val="0"/>
      <w:marBottom w:val="0"/>
      <w:divBdr>
        <w:top w:val="none" w:sz="0" w:space="0" w:color="auto"/>
        <w:left w:val="none" w:sz="0" w:space="0" w:color="auto"/>
        <w:bottom w:val="none" w:sz="0" w:space="0" w:color="auto"/>
        <w:right w:val="none" w:sz="0" w:space="0" w:color="auto"/>
      </w:divBdr>
    </w:div>
    <w:div w:id="345059530">
      <w:bodyDiv w:val="1"/>
      <w:marLeft w:val="0"/>
      <w:marRight w:val="0"/>
      <w:marTop w:val="0"/>
      <w:marBottom w:val="0"/>
      <w:divBdr>
        <w:top w:val="none" w:sz="0" w:space="0" w:color="auto"/>
        <w:left w:val="none" w:sz="0" w:space="0" w:color="auto"/>
        <w:bottom w:val="none" w:sz="0" w:space="0" w:color="auto"/>
        <w:right w:val="none" w:sz="0" w:space="0" w:color="auto"/>
      </w:divBdr>
    </w:div>
    <w:div w:id="346565687">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81753495">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13018776">
      <w:bodyDiv w:val="1"/>
      <w:marLeft w:val="0"/>
      <w:marRight w:val="0"/>
      <w:marTop w:val="0"/>
      <w:marBottom w:val="0"/>
      <w:divBdr>
        <w:top w:val="none" w:sz="0" w:space="0" w:color="auto"/>
        <w:left w:val="none" w:sz="0" w:space="0" w:color="auto"/>
        <w:bottom w:val="none" w:sz="0" w:space="0" w:color="auto"/>
        <w:right w:val="none" w:sz="0" w:space="0" w:color="auto"/>
      </w:divBdr>
    </w:div>
    <w:div w:id="476607235">
      <w:bodyDiv w:val="1"/>
      <w:marLeft w:val="0"/>
      <w:marRight w:val="0"/>
      <w:marTop w:val="0"/>
      <w:marBottom w:val="0"/>
      <w:divBdr>
        <w:top w:val="none" w:sz="0" w:space="0" w:color="auto"/>
        <w:left w:val="none" w:sz="0" w:space="0" w:color="auto"/>
        <w:bottom w:val="none" w:sz="0" w:space="0" w:color="auto"/>
        <w:right w:val="none" w:sz="0" w:space="0" w:color="auto"/>
      </w:divBdr>
    </w:div>
    <w:div w:id="485052296">
      <w:bodyDiv w:val="1"/>
      <w:marLeft w:val="0"/>
      <w:marRight w:val="0"/>
      <w:marTop w:val="0"/>
      <w:marBottom w:val="0"/>
      <w:divBdr>
        <w:top w:val="none" w:sz="0" w:space="0" w:color="auto"/>
        <w:left w:val="none" w:sz="0" w:space="0" w:color="auto"/>
        <w:bottom w:val="none" w:sz="0" w:space="0" w:color="auto"/>
        <w:right w:val="none" w:sz="0" w:space="0" w:color="auto"/>
      </w:divBdr>
    </w:div>
    <w:div w:id="495654303">
      <w:bodyDiv w:val="1"/>
      <w:marLeft w:val="0"/>
      <w:marRight w:val="0"/>
      <w:marTop w:val="0"/>
      <w:marBottom w:val="0"/>
      <w:divBdr>
        <w:top w:val="none" w:sz="0" w:space="0" w:color="auto"/>
        <w:left w:val="none" w:sz="0" w:space="0" w:color="auto"/>
        <w:bottom w:val="none" w:sz="0" w:space="0" w:color="auto"/>
        <w:right w:val="none" w:sz="0" w:space="0" w:color="auto"/>
      </w:divBdr>
    </w:div>
    <w:div w:id="566646825">
      <w:bodyDiv w:val="1"/>
      <w:marLeft w:val="0"/>
      <w:marRight w:val="0"/>
      <w:marTop w:val="0"/>
      <w:marBottom w:val="0"/>
      <w:divBdr>
        <w:top w:val="none" w:sz="0" w:space="0" w:color="auto"/>
        <w:left w:val="none" w:sz="0" w:space="0" w:color="auto"/>
        <w:bottom w:val="none" w:sz="0" w:space="0" w:color="auto"/>
        <w:right w:val="none" w:sz="0" w:space="0" w:color="auto"/>
      </w:divBdr>
    </w:div>
    <w:div w:id="579295661">
      <w:bodyDiv w:val="1"/>
      <w:marLeft w:val="0"/>
      <w:marRight w:val="0"/>
      <w:marTop w:val="0"/>
      <w:marBottom w:val="0"/>
      <w:divBdr>
        <w:top w:val="none" w:sz="0" w:space="0" w:color="auto"/>
        <w:left w:val="none" w:sz="0" w:space="0" w:color="auto"/>
        <w:bottom w:val="none" w:sz="0" w:space="0" w:color="auto"/>
        <w:right w:val="none" w:sz="0" w:space="0" w:color="auto"/>
      </w:divBdr>
    </w:div>
    <w:div w:id="590041516">
      <w:bodyDiv w:val="1"/>
      <w:marLeft w:val="0"/>
      <w:marRight w:val="0"/>
      <w:marTop w:val="0"/>
      <w:marBottom w:val="0"/>
      <w:divBdr>
        <w:top w:val="none" w:sz="0" w:space="0" w:color="auto"/>
        <w:left w:val="none" w:sz="0" w:space="0" w:color="auto"/>
        <w:bottom w:val="none" w:sz="0" w:space="0" w:color="auto"/>
        <w:right w:val="none" w:sz="0" w:space="0" w:color="auto"/>
      </w:divBdr>
    </w:div>
    <w:div w:id="591596540">
      <w:bodyDiv w:val="1"/>
      <w:marLeft w:val="0"/>
      <w:marRight w:val="0"/>
      <w:marTop w:val="0"/>
      <w:marBottom w:val="0"/>
      <w:divBdr>
        <w:top w:val="none" w:sz="0" w:space="0" w:color="auto"/>
        <w:left w:val="none" w:sz="0" w:space="0" w:color="auto"/>
        <w:bottom w:val="none" w:sz="0" w:space="0" w:color="auto"/>
        <w:right w:val="none" w:sz="0" w:space="0" w:color="auto"/>
      </w:divBdr>
    </w:div>
    <w:div w:id="613486307">
      <w:bodyDiv w:val="1"/>
      <w:marLeft w:val="0"/>
      <w:marRight w:val="0"/>
      <w:marTop w:val="0"/>
      <w:marBottom w:val="0"/>
      <w:divBdr>
        <w:top w:val="none" w:sz="0" w:space="0" w:color="auto"/>
        <w:left w:val="none" w:sz="0" w:space="0" w:color="auto"/>
        <w:bottom w:val="none" w:sz="0" w:space="0" w:color="auto"/>
        <w:right w:val="none" w:sz="0" w:space="0" w:color="auto"/>
      </w:divBdr>
    </w:div>
    <w:div w:id="630477480">
      <w:bodyDiv w:val="1"/>
      <w:marLeft w:val="0"/>
      <w:marRight w:val="0"/>
      <w:marTop w:val="0"/>
      <w:marBottom w:val="0"/>
      <w:divBdr>
        <w:top w:val="none" w:sz="0" w:space="0" w:color="auto"/>
        <w:left w:val="none" w:sz="0" w:space="0" w:color="auto"/>
        <w:bottom w:val="none" w:sz="0" w:space="0" w:color="auto"/>
        <w:right w:val="none" w:sz="0" w:space="0" w:color="auto"/>
      </w:divBdr>
    </w:div>
    <w:div w:id="639268166">
      <w:bodyDiv w:val="1"/>
      <w:marLeft w:val="0"/>
      <w:marRight w:val="0"/>
      <w:marTop w:val="0"/>
      <w:marBottom w:val="0"/>
      <w:divBdr>
        <w:top w:val="none" w:sz="0" w:space="0" w:color="auto"/>
        <w:left w:val="none" w:sz="0" w:space="0" w:color="auto"/>
        <w:bottom w:val="none" w:sz="0" w:space="0" w:color="auto"/>
        <w:right w:val="none" w:sz="0" w:space="0" w:color="auto"/>
      </w:divBdr>
    </w:div>
    <w:div w:id="640117678">
      <w:bodyDiv w:val="1"/>
      <w:marLeft w:val="0"/>
      <w:marRight w:val="0"/>
      <w:marTop w:val="0"/>
      <w:marBottom w:val="0"/>
      <w:divBdr>
        <w:top w:val="none" w:sz="0" w:space="0" w:color="auto"/>
        <w:left w:val="none" w:sz="0" w:space="0" w:color="auto"/>
        <w:bottom w:val="none" w:sz="0" w:space="0" w:color="auto"/>
        <w:right w:val="none" w:sz="0" w:space="0" w:color="auto"/>
      </w:divBdr>
    </w:div>
    <w:div w:id="677730005">
      <w:bodyDiv w:val="1"/>
      <w:marLeft w:val="0"/>
      <w:marRight w:val="0"/>
      <w:marTop w:val="0"/>
      <w:marBottom w:val="0"/>
      <w:divBdr>
        <w:top w:val="none" w:sz="0" w:space="0" w:color="auto"/>
        <w:left w:val="none" w:sz="0" w:space="0" w:color="auto"/>
        <w:bottom w:val="none" w:sz="0" w:space="0" w:color="auto"/>
        <w:right w:val="none" w:sz="0" w:space="0" w:color="auto"/>
      </w:divBdr>
    </w:div>
    <w:div w:id="678657730">
      <w:bodyDiv w:val="1"/>
      <w:marLeft w:val="0"/>
      <w:marRight w:val="0"/>
      <w:marTop w:val="0"/>
      <w:marBottom w:val="0"/>
      <w:divBdr>
        <w:top w:val="none" w:sz="0" w:space="0" w:color="auto"/>
        <w:left w:val="none" w:sz="0" w:space="0" w:color="auto"/>
        <w:bottom w:val="none" w:sz="0" w:space="0" w:color="auto"/>
        <w:right w:val="none" w:sz="0" w:space="0" w:color="auto"/>
      </w:divBdr>
    </w:div>
    <w:div w:id="702171659">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17633059">
      <w:bodyDiv w:val="1"/>
      <w:marLeft w:val="0"/>
      <w:marRight w:val="0"/>
      <w:marTop w:val="0"/>
      <w:marBottom w:val="0"/>
      <w:divBdr>
        <w:top w:val="none" w:sz="0" w:space="0" w:color="auto"/>
        <w:left w:val="none" w:sz="0" w:space="0" w:color="auto"/>
        <w:bottom w:val="none" w:sz="0" w:space="0" w:color="auto"/>
        <w:right w:val="none" w:sz="0" w:space="0" w:color="auto"/>
      </w:divBdr>
    </w:div>
    <w:div w:id="787161381">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09982593">
      <w:bodyDiv w:val="1"/>
      <w:marLeft w:val="0"/>
      <w:marRight w:val="0"/>
      <w:marTop w:val="0"/>
      <w:marBottom w:val="0"/>
      <w:divBdr>
        <w:top w:val="none" w:sz="0" w:space="0" w:color="auto"/>
        <w:left w:val="none" w:sz="0" w:space="0" w:color="auto"/>
        <w:bottom w:val="none" w:sz="0" w:space="0" w:color="auto"/>
        <w:right w:val="none" w:sz="0" w:space="0" w:color="auto"/>
      </w:divBdr>
    </w:div>
    <w:div w:id="846790690">
      <w:bodyDiv w:val="1"/>
      <w:marLeft w:val="0"/>
      <w:marRight w:val="0"/>
      <w:marTop w:val="0"/>
      <w:marBottom w:val="0"/>
      <w:divBdr>
        <w:top w:val="none" w:sz="0" w:space="0" w:color="auto"/>
        <w:left w:val="none" w:sz="0" w:space="0" w:color="auto"/>
        <w:bottom w:val="none" w:sz="0" w:space="0" w:color="auto"/>
        <w:right w:val="none" w:sz="0" w:space="0" w:color="auto"/>
      </w:divBdr>
    </w:div>
    <w:div w:id="849562703">
      <w:bodyDiv w:val="1"/>
      <w:marLeft w:val="0"/>
      <w:marRight w:val="0"/>
      <w:marTop w:val="0"/>
      <w:marBottom w:val="0"/>
      <w:divBdr>
        <w:top w:val="none" w:sz="0" w:space="0" w:color="auto"/>
        <w:left w:val="none" w:sz="0" w:space="0" w:color="auto"/>
        <w:bottom w:val="none" w:sz="0" w:space="0" w:color="auto"/>
        <w:right w:val="none" w:sz="0" w:space="0" w:color="auto"/>
      </w:divBdr>
    </w:div>
    <w:div w:id="864946369">
      <w:bodyDiv w:val="1"/>
      <w:marLeft w:val="0"/>
      <w:marRight w:val="0"/>
      <w:marTop w:val="0"/>
      <w:marBottom w:val="0"/>
      <w:divBdr>
        <w:top w:val="none" w:sz="0" w:space="0" w:color="auto"/>
        <w:left w:val="none" w:sz="0" w:space="0" w:color="auto"/>
        <w:bottom w:val="none" w:sz="0" w:space="0" w:color="auto"/>
        <w:right w:val="none" w:sz="0" w:space="0" w:color="auto"/>
      </w:divBdr>
    </w:div>
    <w:div w:id="874736712">
      <w:bodyDiv w:val="1"/>
      <w:marLeft w:val="0"/>
      <w:marRight w:val="0"/>
      <w:marTop w:val="0"/>
      <w:marBottom w:val="0"/>
      <w:divBdr>
        <w:top w:val="none" w:sz="0" w:space="0" w:color="auto"/>
        <w:left w:val="none" w:sz="0" w:space="0" w:color="auto"/>
        <w:bottom w:val="none" w:sz="0" w:space="0" w:color="auto"/>
        <w:right w:val="none" w:sz="0" w:space="0" w:color="auto"/>
      </w:divBdr>
    </w:div>
    <w:div w:id="939340330">
      <w:bodyDiv w:val="1"/>
      <w:marLeft w:val="0"/>
      <w:marRight w:val="0"/>
      <w:marTop w:val="0"/>
      <w:marBottom w:val="0"/>
      <w:divBdr>
        <w:top w:val="none" w:sz="0" w:space="0" w:color="auto"/>
        <w:left w:val="none" w:sz="0" w:space="0" w:color="auto"/>
        <w:bottom w:val="none" w:sz="0" w:space="0" w:color="auto"/>
        <w:right w:val="none" w:sz="0" w:space="0" w:color="auto"/>
      </w:divBdr>
    </w:div>
    <w:div w:id="960955893">
      <w:bodyDiv w:val="1"/>
      <w:marLeft w:val="0"/>
      <w:marRight w:val="0"/>
      <w:marTop w:val="0"/>
      <w:marBottom w:val="0"/>
      <w:divBdr>
        <w:top w:val="none" w:sz="0" w:space="0" w:color="auto"/>
        <w:left w:val="none" w:sz="0" w:space="0" w:color="auto"/>
        <w:bottom w:val="none" w:sz="0" w:space="0" w:color="auto"/>
        <w:right w:val="none" w:sz="0" w:space="0" w:color="auto"/>
      </w:divBdr>
    </w:div>
    <w:div w:id="961110933">
      <w:bodyDiv w:val="1"/>
      <w:marLeft w:val="0"/>
      <w:marRight w:val="0"/>
      <w:marTop w:val="0"/>
      <w:marBottom w:val="0"/>
      <w:divBdr>
        <w:top w:val="none" w:sz="0" w:space="0" w:color="auto"/>
        <w:left w:val="none" w:sz="0" w:space="0" w:color="auto"/>
        <w:bottom w:val="none" w:sz="0" w:space="0" w:color="auto"/>
        <w:right w:val="none" w:sz="0" w:space="0" w:color="auto"/>
      </w:divBdr>
    </w:div>
    <w:div w:id="1012805101">
      <w:bodyDiv w:val="1"/>
      <w:marLeft w:val="0"/>
      <w:marRight w:val="0"/>
      <w:marTop w:val="0"/>
      <w:marBottom w:val="0"/>
      <w:divBdr>
        <w:top w:val="none" w:sz="0" w:space="0" w:color="auto"/>
        <w:left w:val="none" w:sz="0" w:space="0" w:color="auto"/>
        <w:bottom w:val="none" w:sz="0" w:space="0" w:color="auto"/>
        <w:right w:val="none" w:sz="0" w:space="0" w:color="auto"/>
      </w:divBdr>
    </w:div>
    <w:div w:id="1073696181">
      <w:bodyDiv w:val="1"/>
      <w:marLeft w:val="0"/>
      <w:marRight w:val="0"/>
      <w:marTop w:val="0"/>
      <w:marBottom w:val="0"/>
      <w:divBdr>
        <w:top w:val="none" w:sz="0" w:space="0" w:color="auto"/>
        <w:left w:val="none" w:sz="0" w:space="0" w:color="auto"/>
        <w:bottom w:val="none" w:sz="0" w:space="0" w:color="auto"/>
        <w:right w:val="none" w:sz="0" w:space="0" w:color="auto"/>
      </w:divBdr>
    </w:div>
    <w:div w:id="1078672262">
      <w:bodyDiv w:val="1"/>
      <w:marLeft w:val="0"/>
      <w:marRight w:val="0"/>
      <w:marTop w:val="0"/>
      <w:marBottom w:val="0"/>
      <w:divBdr>
        <w:top w:val="none" w:sz="0" w:space="0" w:color="auto"/>
        <w:left w:val="none" w:sz="0" w:space="0" w:color="auto"/>
        <w:bottom w:val="none" w:sz="0" w:space="0" w:color="auto"/>
        <w:right w:val="none" w:sz="0" w:space="0" w:color="auto"/>
      </w:divBdr>
    </w:div>
    <w:div w:id="1107310750">
      <w:bodyDiv w:val="1"/>
      <w:marLeft w:val="0"/>
      <w:marRight w:val="0"/>
      <w:marTop w:val="0"/>
      <w:marBottom w:val="0"/>
      <w:divBdr>
        <w:top w:val="none" w:sz="0" w:space="0" w:color="auto"/>
        <w:left w:val="none" w:sz="0" w:space="0" w:color="auto"/>
        <w:bottom w:val="none" w:sz="0" w:space="0" w:color="auto"/>
        <w:right w:val="none" w:sz="0" w:space="0" w:color="auto"/>
      </w:divBdr>
    </w:div>
    <w:div w:id="1145053296">
      <w:bodyDiv w:val="1"/>
      <w:marLeft w:val="0"/>
      <w:marRight w:val="0"/>
      <w:marTop w:val="0"/>
      <w:marBottom w:val="0"/>
      <w:divBdr>
        <w:top w:val="none" w:sz="0" w:space="0" w:color="auto"/>
        <w:left w:val="none" w:sz="0" w:space="0" w:color="auto"/>
        <w:bottom w:val="none" w:sz="0" w:space="0" w:color="auto"/>
        <w:right w:val="none" w:sz="0" w:space="0" w:color="auto"/>
      </w:divBdr>
    </w:div>
    <w:div w:id="1218132334">
      <w:bodyDiv w:val="1"/>
      <w:marLeft w:val="0"/>
      <w:marRight w:val="0"/>
      <w:marTop w:val="0"/>
      <w:marBottom w:val="0"/>
      <w:divBdr>
        <w:top w:val="none" w:sz="0" w:space="0" w:color="auto"/>
        <w:left w:val="none" w:sz="0" w:space="0" w:color="auto"/>
        <w:bottom w:val="none" w:sz="0" w:space="0" w:color="auto"/>
        <w:right w:val="none" w:sz="0" w:space="0" w:color="auto"/>
      </w:divBdr>
    </w:div>
    <w:div w:id="1310288975">
      <w:bodyDiv w:val="1"/>
      <w:marLeft w:val="0"/>
      <w:marRight w:val="0"/>
      <w:marTop w:val="0"/>
      <w:marBottom w:val="0"/>
      <w:divBdr>
        <w:top w:val="none" w:sz="0" w:space="0" w:color="auto"/>
        <w:left w:val="none" w:sz="0" w:space="0" w:color="auto"/>
        <w:bottom w:val="none" w:sz="0" w:space="0" w:color="auto"/>
        <w:right w:val="none" w:sz="0" w:space="0" w:color="auto"/>
      </w:divBdr>
    </w:div>
    <w:div w:id="1312447296">
      <w:bodyDiv w:val="1"/>
      <w:marLeft w:val="0"/>
      <w:marRight w:val="0"/>
      <w:marTop w:val="0"/>
      <w:marBottom w:val="0"/>
      <w:divBdr>
        <w:top w:val="none" w:sz="0" w:space="0" w:color="auto"/>
        <w:left w:val="none" w:sz="0" w:space="0" w:color="auto"/>
        <w:bottom w:val="none" w:sz="0" w:space="0" w:color="auto"/>
        <w:right w:val="none" w:sz="0" w:space="0" w:color="auto"/>
      </w:divBdr>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82827903">
      <w:bodyDiv w:val="1"/>
      <w:marLeft w:val="0"/>
      <w:marRight w:val="0"/>
      <w:marTop w:val="0"/>
      <w:marBottom w:val="0"/>
      <w:divBdr>
        <w:top w:val="none" w:sz="0" w:space="0" w:color="auto"/>
        <w:left w:val="none" w:sz="0" w:space="0" w:color="auto"/>
        <w:bottom w:val="none" w:sz="0" w:space="0" w:color="auto"/>
        <w:right w:val="none" w:sz="0" w:space="0" w:color="auto"/>
      </w:divBdr>
    </w:div>
    <w:div w:id="1441414683">
      <w:bodyDiv w:val="1"/>
      <w:marLeft w:val="0"/>
      <w:marRight w:val="0"/>
      <w:marTop w:val="0"/>
      <w:marBottom w:val="0"/>
      <w:divBdr>
        <w:top w:val="none" w:sz="0" w:space="0" w:color="auto"/>
        <w:left w:val="none" w:sz="0" w:space="0" w:color="auto"/>
        <w:bottom w:val="none" w:sz="0" w:space="0" w:color="auto"/>
        <w:right w:val="none" w:sz="0" w:space="0" w:color="auto"/>
      </w:divBdr>
    </w:div>
    <w:div w:id="1464350199">
      <w:bodyDiv w:val="1"/>
      <w:marLeft w:val="0"/>
      <w:marRight w:val="0"/>
      <w:marTop w:val="0"/>
      <w:marBottom w:val="0"/>
      <w:divBdr>
        <w:top w:val="none" w:sz="0" w:space="0" w:color="auto"/>
        <w:left w:val="none" w:sz="0" w:space="0" w:color="auto"/>
        <w:bottom w:val="none" w:sz="0" w:space="0" w:color="auto"/>
        <w:right w:val="none" w:sz="0" w:space="0" w:color="auto"/>
      </w:divBdr>
    </w:div>
    <w:div w:id="1491405802">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79054781">
      <w:bodyDiv w:val="1"/>
      <w:marLeft w:val="0"/>
      <w:marRight w:val="0"/>
      <w:marTop w:val="0"/>
      <w:marBottom w:val="0"/>
      <w:divBdr>
        <w:top w:val="none" w:sz="0" w:space="0" w:color="auto"/>
        <w:left w:val="none" w:sz="0" w:space="0" w:color="auto"/>
        <w:bottom w:val="none" w:sz="0" w:space="0" w:color="auto"/>
        <w:right w:val="none" w:sz="0" w:space="0" w:color="auto"/>
      </w:divBdr>
    </w:div>
    <w:div w:id="1601448623">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39340579">
      <w:bodyDiv w:val="1"/>
      <w:marLeft w:val="0"/>
      <w:marRight w:val="0"/>
      <w:marTop w:val="0"/>
      <w:marBottom w:val="0"/>
      <w:divBdr>
        <w:top w:val="none" w:sz="0" w:space="0" w:color="auto"/>
        <w:left w:val="none" w:sz="0" w:space="0" w:color="auto"/>
        <w:bottom w:val="none" w:sz="0" w:space="0" w:color="auto"/>
        <w:right w:val="none" w:sz="0" w:space="0" w:color="auto"/>
      </w:divBdr>
    </w:div>
    <w:div w:id="1650204934">
      <w:bodyDiv w:val="1"/>
      <w:marLeft w:val="0"/>
      <w:marRight w:val="0"/>
      <w:marTop w:val="0"/>
      <w:marBottom w:val="0"/>
      <w:divBdr>
        <w:top w:val="none" w:sz="0" w:space="0" w:color="auto"/>
        <w:left w:val="none" w:sz="0" w:space="0" w:color="auto"/>
        <w:bottom w:val="none" w:sz="0" w:space="0" w:color="auto"/>
        <w:right w:val="none" w:sz="0" w:space="0" w:color="auto"/>
      </w:divBdr>
      <w:divsChild>
        <w:div w:id="1604072127">
          <w:marLeft w:val="0"/>
          <w:marRight w:val="0"/>
          <w:marTop w:val="0"/>
          <w:marBottom w:val="0"/>
          <w:divBdr>
            <w:top w:val="none" w:sz="0" w:space="0" w:color="auto"/>
            <w:left w:val="none" w:sz="0" w:space="0" w:color="auto"/>
            <w:bottom w:val="none" w:sz="0" w:space="0" w:color="auto"/>
            <w:right w:val="none" w:sz="0" w:space="0" w:color="auto"/>
          </w:divBdr>
          <w:divsChild>
            <w:div w:id="631835027">
              <w:marLeft w:val="0"/>
              <w:marRight w:val="0"/>
              <w:marTop w:val="0"/>
              <w:marBottom w:val="0"/>
              <w:divBdr>
                <w:top w:val="none" w:sz="0" w:space="0" w:color="auto"/>
                <w:left w:val="none" w:sz="0" w:space="0" w:color="auto"/>
                <w:bottom w:val="none" w:sz="0" w:space="0" w:color="auto"/>
                <w:right w:val="none" w:sz="0" w:space="0" w:color="auto"/>
              </w:divBdr>
              <w:divsChild>
                <w:div w:id="1165050579">
                  <w:marLeft w:val="0"/>
                  <w:marRight w:val="0"/>
                  <w:marTop w:val="0"/>
                  <w:marBottom w:val="0"/>
                  <w:divBdr>
                    <w:top w:val="none" w:sz="0" w:space="0" w:color="auto"/>
                    <w:left w:val="none" w:sz="0" w:space="0" w:color="auto"/>
                    <w:bottom w:val="none" w:sz="0" w:space="0" w:color="auto"/>
                    <w:right w:val="none" w:sz="0" w:space="0" w:color="auto"/>
                  </w:divBdr>
                  <w:divsChild>
                    <w:div w:id="55277561">
                      <w:marLeft w:val="0"/>
                      <w:marRight w:val="0"/>
                      <w:marTop w:val="0"/>
                      <w:marBottom w:val="0"/>
                      <w:divBdr>
                        <w:top w:val="none" w:sz="0" w:space="0" w:color="auto"/>
                        <w:left w:val="none" w:sz="0" w:space="0" w:color="auto"/>
                        <w:bottom w:val="none" w:sz="0" w:space="0" w:color="auto"/>
                        <w:right w:val="none" w:sz="0" w:space="0" w:color="auto"/>
                      </w:divBdr>
                      <w:divsChild>
                        <w:div w:id="1137188633">
                          <w:marLeft w:val="0"/>
                          <w:marRight w:val="0"/>
                          <w:marTop w:val="0"/>
                          <w:marBottom w:val="0"/>
                          <w:divBdr>
                            <w:top w:val="none" w:sz="0" w:space="0" w:color="auto"/>
                            <w:left w:val="none" w:sz="0" w:space="0" w:color="auto"/>
                            <w:bottom w:val="none" w:sz="0" w:space="0" w:color="auto"/>
                            <w:right w:val="none" w:sz="0" w:space="0" w:color="auto"/>
                          </w:divBdr>
                          <w:divsChild>
                            <w:div w:id="325934462">
                              <w:marLeft w:val="0"/>
                              <w:marRight w:val="0"/>
                              <w:marTop w:val="0"/>
                              <w:marBottom w:val="0"/>
                              <w:divBdr>
                                <w:top w:val="none" w:sz="0" w:space="0" w:color="auto"/>
                                <w:left w:val="none" w:sz="0" w:space="0" w:color="auto"/>
                                <w:bottom w:val="none" w:sz="0" w:space="0" w:color="auto"/>
                                <w:right w:val="none" w:sz="0" w:space="0" w:color="auto"/>
                              </w:divBdr>
                              <w:divsChild>
                                <w:div w:id="6554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04826">
      <w:bodyDiv w:val="1"/>
      <w:marLeft w:val="0"/>
      <w:marRight w:val="0"/>
      <w:marTop w:val="0"/>
      <w:marBottom w:val="0"/>
      <w:divBdr>
        <w:top w:val="none" w:sz="0" w:space="0" w:color="auto"/>
        <w:left w:val="none" w:sz="0" w:space="0" w:color="auto"/>
        <w:bottom w:val="none" w:sz="0" w:space="0" w:color="auto"/>
        <w:right w:val="none" w:sz="0" w:space="0" w:color="auto"/>
      </w:divBdr>
    </w:div>
    <w:div w:id="1677266548">
      <w:bodyDiv w:val="1"/>
      <w:marLeft w:val="0"/>
      <w:marRight w:val="0"/>
      <w:marTop w:val="0"/>
      <w:marBottom w:val="0"/>
      <w:divBdr>
        <w:top w:val="none" w:sz="0" w:space="0" w:color="auto"/>
        <w:left w:val="none" w:sz="0" w:space="0" w:color="auto"/>
        <w:bottom w:val="none" w:sz="0" w:space="0" w:color="auto"/>
        <w:right w:val="none" w:sz="0" w:space="0" w:color="auto"/>
      </w:divBdr>
    </w:div>
    <w:div w:id="1695106180">
      <w:bodyDiv w:val="1"/>
      <w:marLeft w:val="0"/>
      <w:marRight w:val="0"/>
      <w:marTop w:val="0"/>
      <w:marBottom w:val="0"/>
      <w:divBdr>
        <w:top w:val="none" w:sz="0" w:space="0" w:color="auto"/>
        <w:left w:val="none" w:sz="0" w:space="0" w:color="auto"/>
        <w:bottom w:val="none" w:sz="0" w:space="0" w:color="auto"/>
        <w:right w:val="none" w:sz="0" w:space="0" w:color="auto"/>
      </w:divBdr>
    </w:div>
    <w:div w:id="1700812298">
      <w:bodyDiv w:val="1"/>
      <w:marLeft w:val="0"/>
      <w:marRight w:val="0"/>
      <w:marTop w:val="0"/>
      <w:marBottom w:val="0"/>
      <w:divBdr>
        <w:top w:val="none" w:sz="0" w:space="0" w:color="auto"/>
        <w:left w:val="none" w:sz="0" w:space="0" w:color="auto"/>
        <w:bottom w:val="none" w:sz="0" w:space="0" w:color="auto"/>
        <w:right w:val="none" w:sz="0" w:space="0" w:color="auto"/>
      </w:divBdr>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1464711">
      <w:bodyDiv w:val="1"/>
      <w:marLeft w:val="0"/>
      <w:marRight w:val="0"/>
      <w:marTop w:val="0"/>
      <w:marBottom w:val="0"/>
      <w:divBdr>
        <w:top w:val="none" w:sz="0" w:space="0" w:color="auto"/>
        <w:left w:val="none" w:sz="0" w:space="0" w:color="auto"/>
        <w:bottom w:val="none" w:sz="0" w:space="0" w:color="auto"/>
        <w:right w:val="none" w:sz="0" w:space="0" w:color="auto"/>
      </w:divBdr>
    </w:div>
    <w:div w:id="1794208905">
      <w:bodyDiv w:val="1"/>
      <w:marLeft w:val="0"/>
      <w:marRight w:val="0"/>
      <w:marTop w:val="0"/>
      <w:marBottom w:val="0"/>
      <w:divBdr>
        <w:top w:val="none" w:sz="0" w:space="0" w:color="auto"/>
        <w:left w:val="none" w:sz="0" w:space="0" w:color="auto"/>
        <w:bottom w:val="none" w:sz="0" w:space="0" w:color="auto"/>
        <w:right w:val="none" w:sz="0" w:space="0" w:color="auto"/>
      </w:divBdr>
    </w:div>
    <w:div w:id="1846163612">
      <w:bodyDiv w:val="1"/>
      <w:marLeft w:val="0"/>
      <w:marRight w:val="0"/>
      <w:marTop w:val="0"/>
      <w:marBottom w:val="0"/>
      <w:divBdr>
        <w:top w:val="none" w:sz="0" w:space="0" w:color="auto"/>
        <w:left w:val="none" w:sz="0" w:space="0" w:color="auto"/>
        <w:bottom w:val="none" w:sz="0" w:space="0" w:color="auto"/>
        <w:right w:val="none" w:sz="0" w:space="0" w:color="auto"/>
      </w:divBdr>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405151">
      <w:bodyDiv w:val="1"/>
      <w:marLeft w:val="0"/>
      <w:marRight w:val="0"/>
      <w:marTop w:val="0"/>
      <w:marBottom w:val="0"/>
      <w:divBdr>
        <w:top w:val="none" w:sz="0" w:space="0" w:color="auto"/>
        <w:left w:val="none" w:sz="0" w:space="0" w:color="auto"/>
        <w:bottom w:val="none" w:sz="0" w:space="0" w:color="auto"/>
        <w:right w:val="none" w:sz="0" w:space="0" w:color="auto"/>
      </w:divBdr>
    </w:div>
    <w:div w:id="1857186776">
      <w:bodyDiv w:val="1"/>
      <w:marLeft w:val="0"/>
      <w:marRight w:val="0"/>
      <w:marTop w:val="0"/>
      <w:marBottom w:val="0"/>
      <w:divBdr>
        <w:top w:val="none" w:sz="0" w:space="0" w:color="auto"/>
        <w:left w:val="none" w:sz="0" w:space="0" w:color="auto"/>
        <w:bottom w:val="none" w:sz="0" w:space="0" w:color="auto"/>
        <w:right w:val="none" w:sz="0" w:space="0" w:color="auto"/>
      </w:divBdr>
    </w:div>
    <w:div w:id="1864056118">
      <w:bodyDiv w:val="1"/>
      <w:marLeft w:val="0"/>
      <w:marRight w:val="0"/>
      <w:marTop w:val="0"/>
      <w:marBottom w:val="0"/>
      <w:divBdr>
        <w:top w:val="none" w:sz="0" w:space="0" w:color="auto"/>
        <w:left w:val="none" w:sz="0" w:space="0" w:color="auto"/>
        <w:bottom w:val="none" w:sz="0" w:space="0" w:color="auto"/>
        <w:right w:val="none" w:sz="0" w:space="0" w:color="auto"/>
      </w:divBdr>
    </w:div>
    <w:div w:id="1864391433">
      <w:bodyDiv w:val="1"/>
      <w:marLeft w:val="0"/>
      <w:marRight w:val="0"/>
      <w:marTop w:val="0"/>
      <w:marBottom w:val="0"/>
      <w:divBdr>
        <w:top w:val="none" w:sz="0" w:space="0" w:color="auto"/>
        <w:left w:val="none" w:sz="0" w:space="0" w:color="auto"/>
        <w:bottom w:val="none" w:sz="0" w:space="0" w:color="auto"/>
        <w:right w:val="none" w:sz="0" w:space="0" w:color="auto"/>
      </w:divBdr>
    </w:div>
    <w:div w:id="1883715110">
      <w:bodyDiv w:val="1"/>
      <w:marLeft w:val="0"/>
      <w:marRight w:val="0"/>
      <w:marTop w:val="0"/>
      <w:marBottom w:val="0"/>
      <w:divBdr>
        <w:top w:val="none" w:sz="0" w:space="0" w:color="auto"/>
        <w:left w:val="none" w:sz="0" w:space="0" w:color="auto"/>
        <w:bottom w:val="none" w:sz="0" w:space="0" w:color="auto"/>
        <w:right w:val="none" w:sz="0" w:space="0" w:color="auto"/>
      </w:divBdr>
    </w:div>
    <w:div w:id="1885173160">
      <w:bodyDiv w:val="1"/>
      <w:marLeft w:val="0"/>
      <w:marRight w:val="0"/>
      <w:marTop w:val="0"/>
      <w:marBottom w:val="0"/>
      <w:divBdr>
        <w:top w:val="none" w:sz="0" w:space="0" w:color="auto"/>
        <w:left w:val="none" w:sz="0" w:space="0" w:color="auto"/>
        <w:bottom w:val="none" w:sz="0" w:space="0" w:color="auto"/>
        <w:right w:val="none" w:sz="0" w:space="0" w:color="auto"/>
      </w:divBdr>
    </w:div>
    <w:div w:id="1936208808">
      <w:bodyDiv w:val="1"/>
      <w:marLeft w:val="0"/>
      <w:marRight w:val="0"/>
      <w:marTop w:val="0"/>
      <w:marBottom w:val="0"/>
      <w:divBdr>
        <w:top w:val="none" w:sz="0" w:space="0" w:color="auto"/>
        <w:left w:val="none" w:sz="0" w:space="0" w:color="auto"/>
        <w:bottom w:val="none" w:sz="0" w:space="0" w:color="auto"/>
        <w:right w:val="none" w:sz="0" w:space="0" w:color="auto"/>
      </w:divBdr>
    </w:div>
    <w:div w:id="1941331678">
      <w:bodyDiv w:val="1"/>
      <w:marLeft w:val="0"/>
      <w:marRight w:val="0"/>
      <w:marTop w:val="0"/>
      <w:marBottom w:val="0"/>
      <w:divBdr>
        <w:top w:val="none" w:sz="0" w:space="0" w:color="auto"/>
        <w:left w:val="none" w:sz="0" w:space="0" w:color="auto"/>
        <w:bottom w:val="none" w:sz="0" w:space="0" w:color="auto"/>
        <w:right w:val="none" w:sz="0" w:space="0" w:color="auto"/>
      </w:divBdr>
    </w:div>
    <w:div w:id="1971671163">
      <w:bodyDiv w:val="1"/>
      <w:marLeft w:val="0"/>
      <w:marRight w:val="0"/>
      <w:marTop w:val="0"/>
      <w:marBottom w:val="0"/>
      <w:divBdr>
        <w:top w:val="none" w:sz="0" w:space="0" w:color="auto"/>
        <w:left w:val="none" w:sz="0" w:space="0" w:color="auto"/>
        <w:bottom w:val="none" w:sz="0" w:space="0" w:color="auto"/>
        <w:right w:val="none" w:sz="0" w:space="0" w:color="auto"/>
      </w:divBdr>
    </w:div>
    <w:div w:id="1975063507">
      <w:bodyDiv w:val="1"/>
      <w:marLeft w:val="0"/>
      <w:marRight w:val="0"/>
      <w:marTop w:val="0"/>
      <w:marBottom w:val="0"/>
      <w:divBdr>
        <w:top w:val="none" w:sz="0" w:space="0" w:color="auto"/>
        <w:left w:val="none" w:sz="0" w:space="0" w:color="auto"/>
        <w:bottom w:val="none" w:sz="0" w:space="0" w:color="auto"/>
        <w:right w:val="none" w:sz="0" w:space="0" w:color="auto"/>
      </w:divBdr>
    </w:div>
    <w:div w:id="1996952091">
      <w:bodyDiv w:val="1"/>
      <w:marLeft w:val="0"/>
      <w:marRight w:val="0"/>
      <w:marTop w:val="0"/>
      <w:marBottom w:val="0"/>
      <w:divBdr>
        <w:top w:val="none" w:sz="0" w:space="0" w:color="auto"/>
        <w:left w:val="none" w:sz="0" w:space="0" w:color="auto"/>
        <w:bottom w:val="none" w:sz="0" w:space="0" w:color="auto"/>
        <w:right w:val="none" w:sz="0" w:space="0" w:color="auto"/>
      </w:divBdr>
    </w:div>
    <w:div w:id="1998414446">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37927313">
      <w:bodyDiv w:val="1"/>
      <w:marLeft w:val="0"/>
      <w:marRight w:val="0"/>
      <w:marTop w:val="0"/>
      <w:marBottom w:val="0"/>
      <w:divBdr>
        <w:top w:val="none" w:sz="0" w:space="0" w:color="auto"/>
        <w:left w:val="none" w:sz="0" w:space="0" w:color="auto"/>
        <w:bottom w:val="none" w:sz="0" w:space="0" w:color="auto"/>
        <w:right w:val="none" w:sz="0" w:space="0" w:color="auto"/>
      </w:divBdr>
    </w:div>
    <w:div w:id="2052806109">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96245943">
      <w:bodyDiv w:val="1"/>
      <w:marLeft w:val="0"/>
      <w:marRight w:val="0"/>
      <w:marTop w:val="0"/>
      <w:marBottom w:val="0"/>
      <w:divBdr>
        <w:top w:val="none" w:sz="0" w:space="0" w:color="auto"/>
        <w:left w:val="none" w:sz="0" w:space="0" w:color="auto"/>
        <w:bottom w:val="none" w:sz="0" w:space="0" w:color="auto"/>
        <w:right w:val="none" w:sz="0" w:space="0" w:color="auto"/>
      </w:divBdr>
    </w:div>
    <w:div w:id="2116170051">
      <w:bodyDiv w:val="1"/>
      <w:marLeft w:val="0"/>
      <w:marRight w:val="0"/>
      <w:marTop w:val="0"/>
      <w:marBottom w:val="0"/>
      <w:divBdr>
        <w:top w:val="none" w:sz="0" w:space="0" w:color="auto"/>
        <w:left w:val="none" w:sz="0" w:space="0" w:color="auto"/>
        <w:bottom w:val="none" w:sz="0" w:space="0" w:color="auto"/>
        <w:right w:val="none" w:sz="0" w:space="0" w:color="auto"/>
      </w:divBdr>
    </w:div>
    <w:div w:id="2129397554">
      <w:bodyDiv w:val="1"/>
      <w:marLeft w:val="0"/>
      <w:marRight w:val="0"/>
      <w:marTop w:val="0"/>
      <w:marBottom w:val="0"/>
      <w:divBdr>
        <w:top w:val="none" w:sz="0" w:space="0" w:color="auto"/>
        <w:left w:val="none" w:sz="0" w:space="0" w:color="auto"/>
        <w:bottom w:val="none" w:sz="0" w:space="0" w:color="auto"/>
        <w:right w:val="none" w:sz="0" w:space="0" w:color="auto"/>
      </w:divBdr>
    </w:div>
    <w:div w:id="21342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version-1.2.0.0/FinancialFunctions.fsx@PublicKey=A06AC49443C035A9..." TargetMode="External"/><Relationship Id="rId13" Type="http://schemas.openxmlformats.org/officeDocument/2006/relationships/hyperlink" Target="http://www.mathworks.com/access/helpdesk/help/techdoc/index.html?/access/helpdesk/help/techdoc/ref/pow2.html&amp;http://www.mathworks.com/support/functions/alpha_list.html?sec=6" TargetMode="External"/><Relationship Id="rId18" Type="http://schemas.openxmlformats.org/officeDocument/2006/relationships/hyperlink" Target="http://msdn.microsoft.com/library/default.asp?url=/library/en-us/cpguide/html/cpconthenetframeworkclasslibrary.asp" TargetMode="External"/><Relationship Id="rId26" Type="http://schemas.openxmlformats.org/officeDocument/2006/relationships/hyperlink" Target="http://msdn.microsoft.com/en-us/library/system.xml.linq.xelement.aspx"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msdn.microsoft.com/library/default.asp?url=/library/en-us/cpref/html/frlrfsystemguidclasstopic.asp" TargetMode="External"/><Relationship Id="rId34" Type="http://schemas.openxmlformats.org/officeDocument/2006/relationships/hyperlink" Target="http://en.wikipedia.org/wiki/POC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2.microsoft.com/en-us/library/system.math.pow.aspx" TargetMode="External"/><Relationship Id="rId17" Type="http://schemas.openxmlformats.org/officeDocument/2006/relationships/hyperlink" Target="https://twiki.cern.ch/twiki/bin/view/Atlas/CalculatingIntegerPowers" TargetMode="External"/><Relationship Id="rId25" Type="http://schemas.openxmlformats.org/officeDocument/2006/relationships/hyperlink" Target="http://msdn.microsoft.com/library/default.asp?url=/library/en-us/cpref/html/frlrfsystemxmlxmlnodeclasstopic.asp" TargetMode="External"/><Relationship Id="rId33" Type="http://schemas.openxmlformats.org/officeDocument/2006/relationships/hyperlink" Target="http://msdn.microsoft.com/library/default.asp?url=/library/en-us/cpref/html/frlrfsystemruntimeserializationiserializableclasstopic.asp" TargetMode="External"/><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cplusplus.com/reference/clibrary/cmath/pow.html" TargetMode="External"/><Relationship Id="rId20" Type="http://schemas.openxmlformats.org/officeDocument/2006/relationships/hyperlink" Target="http://msdn.microsoft.com/library/default.asp?url=/library/en-us/cpref/html/frlrfsystemtimespanclasstopic.asp" TargetMode="External"/><Relationship Id="rId29" Type="http://schemas.openxmlformats.org/officeDocument/2006/relationships/hyperlink" Target="http://msdn2.microsoft.com/en-us/library/6sh2ey19(VS.80).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o" TargetMode="External"/><Relationship Id="rId24" Type="http://schemas.openxmlformats.org/officeDocument/2006/relationships/hyperlink" Target="http://msdn.microsoft.com/library/default.asp?url=/library/en-us/cpref/html/frlrfsystemxmlxmlelementclasstopic.asp" TargetMode="External"/><Relationship Id="rId32" Type="http://schemas.openxmlformats.org/officeDocument/2006/relationships/hyperlink" Target="http://msdn.microsoft.com/library/default.asp?url=/library/en-us/cpref/html/frlrfsystemserializableattributeclasstopic.asp" TargetMode="External"/><Relationship Id="rId37" Type="http://schemas.openxmlformats.org/officeDocument/2006/relationships/hyperlink" Target="http://blogs.msdn.com/sowmy/archive/2006/02/22/wcf-serialization-programming-model.aspx" TargetMode="External"/><Relationship Id="rId40" Type="http://schemas.openxmlformats.org/officeDocument/2006/relationships/hyperlink" Target="http://citeseer.ist.psu.edu/old/725251.html" TargetMode="External"/><Relationship Id="rId5" Type="http://schemas.openxmlformats.org/officeDocument/2006/relationships/webSettings" Target="webSettings.xml"/><Relationship Id="rId15" Type="http://schemas.openxmlformats.org/officeDocument/2006/relationships/hyperlink" Target="http://reference.wolfram.com/mathematica/ref/Power.html" TargetMode="External"/><Relationship Id="rId23" Type="http://schemas.openxmlformats.org/officeDocument/2006/relationships/hyperlink" Target="http://msdn.microsoft.com/library/default.asp?url=/library/en-us/cpref/html/frlrfsystemxmlxmlqualifiednameclasstopic.asp" TargetMode="External"/><Relationship Id="rId28" Type="http://schemas.openxmlformats.org/officeDocument/2006/relationships/hyperlink" Target="http://msdn2.microsoft.com/en-us/library/system.xml.serialization.ixmlserializable.aspx" TargetMode="External"/><Relationship Id="rId36" Type="http://schemas.openxmlformats.org/officeDocument/2006/relationships/hyperlink" Target="http://msdn2.microsoft.com/en-us/library/bwy42y0e(en-US,VS.80).aspx" TargetMode="External"/><Relationship Id="rId10" Type="http://schemas.openxmlformats.org/officeDocument/2006/relationships/hyperlink" Target="http://foo" TargetMode="External"/><Relationship Id="rId19" Type="http://schemas.openxmlformats.org/officeDocument/2006/relationships/hyperlink" Target="http://msdn.microsoft.com/library/default.asp?url=/library/en-us/cpref/html/frlrfsystemdatetimeclasstopic.asp" TargetMode="External"/><Relationship Id="rId31" Type="http://schemas.openxmlformats.org/officeDocument/2006/relationships/hyperlink" Target="http://msdn.microsoft.com/library/default.asp?url=/library/en-us/cpref/html/frlrfsystemcollectionshashtableclasstopic.asp" TargetMode="External"/><Relationship Id="rId4" Type="http://schemas.openxmlformats.org/officeDocument/2006/relationships/settings" Target="settings.xml"/><Relationship Id="rId9" Type="http://schemas.openxmlformats.org/officeDocument/2006/relationships/hyperlink" Target="http://code.msdn.microsoft.com/version-1.2.0.0/FinancialFunctions.fsx@PublicKey=A06AC49443C035A9..." TargetMode="External"/><Relationship Id="rId14" Type="http://schemas.openxmlformats.org/officeDocument/2006/relationships/hyperlink" Target="http://docs.python.org/lib/module-math.html" TargetMode="External"/><Relationship Id="rId22" Type="http://schemas.openxmlformats.org/officeDocument/2006/relationships/hyperlink" Target="http://msdn.microsoft.com/library/default.asp?url=/library/en-us/cpref/html/frlrfsystemuriclasstopic.asp" TargetMode="External"/><Relationship Id="rId27" Type="http://schemas.openxmlformats.org/officeDocument/2006/relationships/hyperlink" Target="http://msdn.microsoft.com/en-us/library/system.xml.linq.xnode.aspx" TargetMode="External"/><Relationship Id="rId30" Type="http://schemas.openxmlformats.org/officeDocument/2006/relationships/hyperlink" Target="http://msdn2.microsoft.com/en-us/library/xfhwa508.aspx" TargetMode="External"/><Relationship Id="rId35" Type="http://schemas.openxmlformats.org/officeDocument/2006/relationships/hyperlink" Target="http://msdn.microsoft.com/library/default.asp?url=/library/en-us/cpref/html/frlrfsystemcollectionshashtableclasstop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8027-565B-4F22-99B4-8004D7F0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22150</Words>
  <Characters>126258</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4</cp:revision>
  <cp:lastPrinted>2008-01-05T01:02:00Z</cp:lastPrinted>
  <dcterms:created xsi:type="dcterms:W3CDTF">2014-05-20T16:11:00Z</dcterms:created>
  <dcterms:modified xsi:type="dcterms:W3CDTF">2014-05-20T16:31:00Z</dcterms:modified>
</cp:coreProperties>
</file>